
<file path=[Content_Types].xml><?xml version="1.0" encoding="utf-8"?>
<Types xmlns="http://schemas.openxmlformats.org/package/2006/content-types">
  <Override PartName="/word/webSettings.xml" ContentType="application/vnd.openxmlformats-officedocument.wordprocessingml.webSettings+xml"/>
  <Override PartName="/word/footnotes.xml" ContentType="application/vnd.openxmlformats-officedocument.wordprocessingml.footnotes+xml"/>
  <Override PartName="/word/glossary/styles.xml" ContentType="application/vnd.openxmlformats-officedocument.wordprocessingml.styles+xml"/>
  <Override PartName="/word/glossary/settings.xml" ContentType="application/vnd.openxmlformats-officedocument.wordprocessingml.settings+xml"/>
  <Override PartName="/word/stylesWithEffects.xml" ContentType="application/vnd.ms-word.stylesWithEffects+xml"/>
  <Override PartName="/word/header1.xml" ContentType="application/vnd.openxmlformats-officedocument.wordprocessingml.header+xml"/>
  <Override PartName="/word/endnotes.xml" ContentType="application/vnd.openxmlformats-officedocument.wordprocessingml.endnotes+xml"/>
  <Default Extension="png" ContentType="image/png"/>
  <Override PartName="/word/numbering.xml" ContentType="application/vnd.openxmlformats-officedocument.wordprocessingml.numbering+xml"/>
  <Override PartName="/word/fontTable.xml" ContentType="application/vnd.openxmlformats-officedocument.wordprocessingml.fontTable+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glossary/webSettings.xml" ContentType="application/vnd.openxmlformats-officedocument.wordprocessingml.webSettings+xml"/>
  <Override PartName="/customXml/itemProps1.xml" ContentType="application/vnd.openxmlformats-officedocument.customXmlProperties+xml"/>
  <Override PartName="/word/theme/theme1.xml" ContentType="application/vnd.openxmlformats-officedocument.theme+xml"/>
  <Override PartName="/docProps/app.xml" ContentType="application/vnd.openxmlformats-officedocument.extended-properties+xml"/>
  <Override PartName="/word/footer3.xml" ContentType="application/vnd.openxmlformats-officedocument.wordprocessingml.footer+xml"/>
  <Override PartName="/word/glossary/document.xml" ContentType="application/vnd.openxmlformats-officedocument.wordprocessingml.document.glossary+xml"/>
  <Default Extension="gif" ContentType="image/gif"/>
  <Override PartName="/word/header2.xml" ContentType="application/vnd.openxmlformats-officedocument.wordprocessingml.header+xml"/>
  <Default Extension="jpeg" ContentType="image/jpeg"/>
  <Override PartName="/word/settings.xml" ContentType="application/vnd.openxmlformats-officedocument.wordprocessingml.settings+xml"/>
  <Override PartName="/word/glossary/fontTable.xml" ContentType="application/vnd.openxmlformats-officedocument.wordprocessingml.fontTable+xml"/>
  <Default Extension="rels" ContentType="application/vnd.openxmlformats-package.relationships+xml"/>
  <Override PartName="/word/styles.xml" ContentType="application/vnd.openxmlformats-officedocument.wordprocessingml.styles+xml"/>
  <Override PartName="/word/glossary/numbering.xml" ContentType="application/vnd.openxmlformats-officedocument.wordprocessingml.numbering+xml"/>
  <Override PartName="/docProps/core.xml" ContentType="application/vnd.openxmlformats-package.core-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56A9" w:rsidRDefault="003956A9" w:rsidP="003015EC"/>
    <w:p w:rsidR="004330C5" w:rsidRDefault="004330C5" w:rsidP="003015EC"/>
    <w:sdt>
      <w:sdtPr>
        <w:alias w:val="Title"/>
        <w:tag w:val=""/>
        <w:id w:val="-841541200"/>
        <w:placeholder>
          <w:docPart w:val="733752E2772FC44DAC41541314244ED9"/>
        </w:placeholder>
        <w:dataBinding w:prefixMappings="xmlns:ns0='http://purl.org/dc/elements/1.1/' xmlns:ns1='http://schemas.openxmlformats.org/package/2006/metadata/core-properties' " w:xpath="/ns1:coreProperties[1]/ns0:title[1]" w:storeItemID="{6C3C8BC8-F283-45AE-878A-BAB7291924A1}"/>
        <w:text w:multiLine="1"/>
      </w:sdtPr>
      <w:sdtContent>
        <w:p w:rsidR="00941FEC" w:rsidRPr="001142C4" w:rsidRDefault="0041682B" w:rsidP="003015EC">
          <w:pPr>
            <w:pStyle w:val="Title"/>
            <w:spacing w:line="360" w:lineRule="auto"/>
          </w:pPr>
          <w:r>
            <w:br/>
            <w:t>Japanese Culture</w:t>
          </w:r>
        </w:p>
      </w:sdtContent>
    </w:sdt>
    <w:p w:rsidR="006F61EB" w:rsidRPr="001142C4" w:rsidRDefault="00941FEC" w:rsidP="003015EC">
      <w:pPr>
        <w:rPr>
          <w:rFonts w:ascii="Helvetica Neue" w:hAnsi="Helvetica Neue"/>
          <w:i/>
          <w:color w:val="D1282E" w:themeColor="text2"/>
          <w:sz w:val="48"/>
          <w:szCs w:val="48"/>
        </w:rPr>
      </w:pPr>
      <w:r w:rsidRPr="001142C4">
        <w:rPr>
          <w:rFonts w:ascii="Helvetica Neue" w:hAnsi="Helvetica Neue"/>
          <w:i/>
          <w:color w:val="D1282E" w:themeColor="text2"/>
          <w:sz w:val="48"/>
          <w:szCs w:val="48"/>
        </w:rPr>
        <w:t>A Comprehensive Training Guide</w:t>
      </w:r>
    </w:p>
    <w:p w:rsidR="00941FEC" w:rsidRDefault="00941FEC" w:rsidP="003015EC">
      <w:pPr>
        <w:ind w:firstLine="0"/>
      </w:pPr>
    </w:p>
    <w:p w:rsidR="00941FEC" w:rsidRDefault="00941FEC" w:rsidP="0041682B">
      <w:pPr>
        <w:ind w:firstLine="0"/>
      </w:pPr>
    </w:p>
    <w:p w:rsidR="00941FEC" w:rsidRDefault="00941FEC" w:rsidP="003015EC"/>
    <w:p w:rsidR="00941FEC" w:rsidRDefault="00941FEC" w:rsidP="003015EC"/>
    <w:p w:rsidR="00941FEC" w:rsidRPr="001142C4" w:rsidRDefault="00941FEC" w:rsidP="003015EC">
      <w:pPr>
        <w:ind w:firstLine="0"/>
        <w:rPr>
          <w:rFonts w:ascii="Helvetica Neue" w:hAnsi="Helvetica Neue"/>
          <w:b/>
        </w:rPr>
      </w:pPr>
      <w:r w:rsidRPr="001142C4">
        <w:rPr>
          <w:rFonts w:ascii="Helvetica Neue" w:hAnsi="Helvetica Neue"/>
          <w:b/>
        </w:rPr>
        <w:t>Cultural Researchers</w:t>
      </w:r>
      <w:r w:rsidR="005E128F" w:rsidRPr="001142C4">
        <w:rPr>
          <w:rFonts w:ascii="Helvetica Neue" w:hAnsi="Helvetica Neue"/>
          <w:b/>
        </w:rPr>
        <w:t>:</w:t>
      </w:r>
    </w:p>
    <w:p w:rsidR="00941FEC" w:rsidRPr="005E128F" w:rsidRDefault="00941FEC" w:rsidP="003015EC">
      <w:pPr>
        <w:ind w:firstLine="0"/>
      </w:pPr>
      <w:r w:rsidRPr="005E128F">
        <w:t>Lazar Anderson</w:t>
      </w:r>
      <w:r w:rsidRPr="005E128F">
        <w:rPr>
          <w:rFonts w:cs="Times New Roman"/>
        </w:rPr>
        <w:t xml:space="preserve"> </w:t>
      </w:r>
      <w:r w:rsidRPr="005E128F">
        <w:rPr>
          <w:rFonts w:cs="Times New Roman"/>
        </w:rPr>
        <w:br/>
      </w:r>
      <w:r w:rsidRPr="005E128F">
        <w:t>Jeff Baird</w:t>
      </w:r>
      <w:r w:rsidRPr="005E128F">
        <w:rPr>
          <w:rFonts w:cs="Times New Roman"/>
        </w:rPr>
        <w:br/>
      </w:r>
      <w:r w:rsidRPr="005E128F">
        <w:t>Jessica Barnett</w:t>
      </w:r>
      <w:r w:rsidRPr="005E128F">
        <w:rPr>
          <w:rFonts w:cs="Times New Roman"/>
        </w:rPr>
        <w:br/>
      </w:r>
      <w:r w:rsidRPr="005E128F">
        <w:t xml:space="preserve">Jay </w:t>
      </w:r>
      <w:proofErr w:type="spellStart"/>
      <w:r w:rsidRPr="005E128F">
        <w:t>Barreto</w:t>
      </w:r>
      <w:proofErr w:type="spellEnd"/>
      <w:r w:rsidRPr="005E128F">
        <w:t xml:space="preserve"> </w:t>
      </w:r>
      <w:r w:rsidRPr="005E128F">
        <w:br/>
        <w:t>Corey Hudson</w:t>
      </w:r>
    </w:p>
    <w:p w:rsidR="00941FEC" w:rsidRPr="005E128F" w:rsidRDefault="00941FEC" w:rsidP="003015EC"/>
    <w:p w:rsidR="005E128F" w:rsidRPr="005E128F" w:rsidRDefault="00941FEC" w:rsidP="003015EC">
      <w:pPr>
        <w:ind w:firstLine="0"/>
        <w:sectPr w:rsidR="005E128F" w:rsidRPr="005E128F">
          <w:footerReference w:type="default" r:id="rId8"/>
          <w:pgSz w:w="12240" w:h="15840" w:code="1"/>
          <w:pgMar w:top="1440" w:right="1440" w:bottom="990" w:left="1260" w:header="1296" w:footer="1296" w:gutter="0"/>
          <w:pgNumType w:fmt="lowerRoman" w:start="1"/>
          <w:titlePg/>
          <w:docGrid w:linePitch="360"/>
        </w:sectPr>
      </w:pPr>
      <w:r w:rsidRPr="001142C4">
        <w:rPr>
          <w:rFonts w:ascii="Helvetica Neue" w:hAnsi="Helvetica Neue"/>
          <w:b/>
        </w:rPr>
        <w:t xml:space="preserve">Current As Of: </w:t>
      </w:r>
      <w:r w:rsidR="005E128F" w:rsidRPr="005E128F">
        <w:t>April 24</w:t>
      </w:r>
      <w:r w:rsidR="005E128F" w:rsidRPr="005E128F">
        <w:rPr>
          <w:vertAlign w:val="superscript"/>
        </w:rPr>
        <w:t>th</w:t>
      </w:r>
      <w:r w:rsidR="0041682B">
        <w:t>, 2012</w:t>
      </w:r>
    </w:p>
    <w:sdt>
      <w:sdtPr>
        <w:rPr>
          <w:rFonts w:eastAsiaTheme="minorEastAsia"/>
        </w:rPr>
        <w:id w:val="2145082957"/>
        <w:docPartObj>
          <w:docPartGallery w:val="Table of Contents"/>
          <w:docPartUnique/>
        </w:docPartObj>
      </w:sdtPr>
      <w:sdtEndPr>
        <w:rPr>
          <w:noProof/>
        </w:rPr>
      </w:sdtEndPr>
      <w:sdtContent>
        <w:p w:rsidR="00AD1781" w:rsidRPr="001142C4" w:rsidRDefault="00AD1781" w:rsidP="003015EC">
          <w:pPr>
            <w:pStyle w:val="TOCHeading"/>
            <w:rPr>
              <w:rStyle w:val="TitleChar"/>
            </w:rPr>
          </w:pPr>
          <w:r w:rsidRPr="001142C4">
            <w:rPr>
              <w:rStyle w:val="TitleChar"/>
              <w:rFonts w:ascii="Helvetica Neue Black Condensed" w:hAnsi="Helvetica Neue Black Condensed"/>
              <w:sz w:val="70"/>
              <w:szCs w:val="70"/>
            </w:rPr>
            <w:t>Table of Contents</w:t>
          </w:r>
        </w:p>
        <w:p w:rsidR="0041682B" w:rsidRDefault="00373773">
          <w:pPr>
            <w:pStyle w:val="TOC1"/>
            <w:tabs>
              <w:tab w:val="right" w:leader="dot" w:pos="9350"/>
            </w:tabs>
            <w:rPr>
              <w:rFonts w:asciiTheme="minorHAnsi" w:hAnsiTheme="minorHAnsi"/>
              <w:b w:val="0"/>
              <w:noProof/>
              <w:lang w:eastAsia="ja-JP"/>
            </w:rPr>
          </w:pPr>
          <w:r w:rsidRPr="00373773">
            <w:fldChar w:fldCharType="begin"/>
          </w:r>
          <w:r w:rsidR="00AD1781">
            <w:instrText xml:space="preserve"> TOC \o "1-3" \h \z \u </w:instrText>
          </w:r>
          <w:r w:rsidRPr="00373773">
            <w:fldChar w:fldCharType="separate"/>
          </w:r>
          <w:r w:rsidR="0041682B">
            <w:rPr>
              <w:noProof/>
            </w:rPr>
            <w:t>1.1) An Introduction – Jay</w:t>
          </w:r>
          <w:r w:rsidR="0041682B">
            <w:rPr>
              <w:noProof/>
            </w:rPr>
            <w:tab/>
          </w:r>
          <w:r>
            <w:rPr>
              <w:noProof/>
            </w:rPr>
            <w:fldChar w:fldCharType="begin"/>
          </w:r>
          <w:r w:rsidR="0041682B">
            <w:rPr>
              <w:noProof/>
            </w:rPr>
            <w:instrText xml:space="preserve"> PAGEREF _Toc196864120 \h </w:instrText>
          </w:r>
          <w:r w:rsidR="005A075D">
            <w:rPr>
              <w:noProof/>
            </w:rPr>
          </w:r>
          <w:r>
            <w:rPr>
              <w:noProof/>
            </w:rPr>
            <w:fldChar w:fldCharType="separate"/>
          </w:r>
          <w:r w:rsidR="0041682B">
            <w:rPr>
              <w:noProof/>
            </w:rPr>
            <w:t>5</w:t>
          </w:r>
          <w:r>
            <w:rPr>
              <w:noProof/>
            </w:rPr>
            <w:fldChar w:fldCharType="end"/>
          </w:r>
        </w:p>
        <w:p w:rsidR="0041682B" w:rsidRDefault="0041682B">
          <w:pPr>
            <w:pStyle w:val="TOC2"/>
            <w:tabs>
              <w:tab w:val="right" w:leader="dot" w:pos="9350"/>
            </w:tabs>
            <w:rPr>
              <w:rFonts w:asciiTheme="minorHAnsi" w:hAnsiTheme="minorHAnsi"/>
              <w:b w:val="0"/>
              <w:noProof/>
              <w:sz w:val="24"/>
              <w:szCs w:val="24"/>
              <w:lang w:eastAsia="ja-JP"/>
            </w:rPr>
          </w:pPr>
          <w:r>
            <w:rPr>
              <w:noProof/>
            </w:rPr>
            <w:t>History – No sources/ citations. Quick proof. Why present tense?</w:t>
          </w:r>
          <w:r>
            <w:rPr>
              <w:noProof/>
            </w:rPr>
            <w:tab/>
          </w:r>
          <w:r w:rsidR="00373773">
            <w:rPr>
              <w:noProof/>
            </w:rPr>
            <w:fldChar w:fldCharType="begin"/>
          </w:r>
          <w:r>
            <w:rPr>
              <w:noProof/>
            </w:rPr>
            <w:instrText xml:space="preserve"> PAGEREF _Toc196864121 \h </w:instrText>
          </w:r>
          <w:r w:rsidR="005A075D">
            <w:rPr>
              <w:noProof/>
            </w:rPr>
          </w:r>
          <w:r w:rsidR="00373773">
            <w:rPr>
              <w:noProof/>
            </w:rPr>
            <w:fldChar w:fldCharType="separate"/>
          </w:r>
          <w:r>
            <w:rPr>
              <w:noProof/>
            </w:rPr>
            <w:t>5</w:t>
          </w:r>
          <w:r w:rsidR="00373773">
            <w:rPr>
              <w:noProof/>
            </w:rPr>
            <w:fldChar w:fldCharType="end"/>
          </w:r>
        </w:p>
        <w:p w:rsidR="0041682B" w:rsidRDefault="0041682B">
          <w:pPr>
            <w:pStyle w:val="TOC2"/>
            <w:tabs>
              <w:tab w:val="right" w:leader="dot" w:pos="9350"/>
            </w:tabs>
            <w:rPr>
              <w:rFonts w:asciiTheme="minorHAnsi" w:hAnsiTheme="minorHAnsi"/>
              <w:b w:val="0"/>
              <w:noProof/>
              <w:sz w:val="24"/>
              <w:szCs w:val="24"/>
              <w:lang w:eastAsia="ja-JP"/>
            </w:rPr>
          </w:pPr>
          <w:r>
            <w:rPr>
              <w:noProof/>
            </w:rPr>
            <w:t>Topography – quickly proofed.</w:t>
          </w:r>
          <w:r>
            <w:rPr>
              <w:noProof/>
            </w:rPr>
            <w:tab/>
          </w:r>
          <w:r w:rsidR="00373773">
            <w:rPr>
              <w:noProof/>
            </w:rPr>
            <w:fldChar w:fldCharType="begin"/>
          </w:r>
          <w:r>
            <w:rPr>
              <w:noProof/>
            </w:rPr>
            <w:instrText xml:space="preserve"> PAGEREF _Toc196864122 \h </w:instrText>
          </w:r>
          <w:r w:rsidR="005A075D">
            <w:rPr>
              <w:noProof/>
            </w:rPr>
          </w:r>
          <w:r w:rsidR="00373773">
            <w:rPr>
              <w:noProof/>
            </w:rPr>
            <w:fldChar w:fldCharType="separate"/>
          </w:r>
          <w:r>
            <w:rPr>
              <w:noProof/>
            </w:rPr>
            <w:t>7</w:t>
          </w:r>
          <w:r w:rsidR="00373773">
            <w:rPr>
              <w:noProof/>
            </w:rPr>
            <w:fldChar w:fldCharType="end"/>
          </w:r>
        </w:p>
        <w:p w:rsidR="0041682B" w:rsidRDefault="0041682B">
          <w:pPr>
            <w:pStyle w:val="TOC2"/>
            <w:tabs>
              <w:tab w:val="right" w:leader="dot" w:pos="9350"/>
            </w:tabs>
            <w:rPr>
              <w:rFonts w:asciiTheme="minorHAnsi" w:hAnsiTheme="minorHAnsi"/>
              <w:b w:val="0"/>
              <w:noProof/>
              <w:sz w:val="24"/>
              <w:szCs w:val="24"/>
              <w:lang w:eastAsia="ja-JP"/>
            </w:rPr>
          </w:pPr>
          <w:r>
            <w:rPr>
              <w:noProof/>
            </w:rPr>
            <w:t>Weather - DONE</w:t>
          </w:r>
          <w:r>
            <w:rPr>
              <w:noProof/>
            </w:rPr>
            <w:tab/>
          </w:r>
          <w:r w:rsidR="00373773">
            <w:rPr>
              <w:noProof/>
            </w:rPr>
            <w:fldChar w:fldCharType="begin"/>
          </w:r>
          <w:r>
            <w:rPr>
              <w:noProof/>
            </w:rPr>
            <w:instrText xml:space="preserve"> PAGEREF _Toc196864123 \h </w:instrText>
          </w:r>
          <w:r w:rsidR="005A075D">
            <w:rPr>
              <w:noProof/>
            </w:rPr>
          </w:r>
          <w:r w:rsidR="00373773">
            <w:rPr>
              <w:noProof/>
            </w:rPr>
            <w:fldChar w:fldCharType="separate"/>
          </w:r>
          <w:r>
            <w:rPr>
              <w:noProof/>
            </w:rPr>
            <w:t>8</w:t>
          </w:r>
          <w:r w:rsidR="00373773">
            <w:rPr>
              <w:noProof/>
            </w:rPr>
            <w:fldChar w:fldCharType="end"/>
          </w:r>
        </w:p>
        <w:p w:rsidR="0041682B" w:rsidRDefault="0041682B">
          <w:pPr>
            <w:pStyle w:val="TOC2"/>
            <w:tabs>
              <w:tab w:val="right" w:leader="dot" w:pos="9350"/>
            </w:tabs>
            <w:rPr>
              <w:rFonts w:asciiTheme="minorHAnsi" w:hAnsiTheme="minorHAnsi"/>
              <w:b w:val="0"/>
              <w:noProof/>
              <w:sz w:val="24"/>
              <w:szCs w:val="24"/>
              <w:lang w:eastAsia="ja-JP"/>
            </w:rPr>
          </w:pPr>
          <w:r>
            <w:rPr>
              <w:noProof/>
            </w:rPr>
            <w:t>Resources and Minerals – Done.</w:t>
          </w:r>
          <w:r>
            <w:rPr>
              <w:noProof/>
            </w:rPr>
            <w:tab/>
          </w:r>
          <w:r w:rsidR="00373773">
            <w:rPr>
              <w:noProof/>
            </w:rPr>
            <w:fldChar w:fldCharType="begin"/>
          </w:r>
          <w:r>
            <w:rPr>
              <w:noProof/>
            </w:rPr>
            <w:instrText xml:space="preserve"> PAGEREF _Toc196864124 \h </w:instrText>
          </w:r>
          <w:r w:rsidR="005A075D">
            <w:rPr>
              <w:noProof/>
            </w:rPr>
          </w:r>
          <w:r w:rsidR="00373773">
            <w:rPr>
              <w:noProof/>
            </w:rPr>
            <w:fldChar w:fldCharType="separate"/>
          </w:r>
          <w:r>
            <w:rPr>
              <w:noProof/>
            </w:rPr>
            <w:t>8</w:t>
          </w:r>
          <w:r w:rsidR="00373773">
            <w:rPr>
              <w:noProof/>
            </w:rPr>
            <w:fldChar w:fldCharType="end"/>
          </w:r>
        </w:p>
        <w:p w:rsidR="0041682B" w:rsidRDefault="0041682B">
          <w:pPr>
            <w:pStyle w:val="TOC1"/>
            <w:tabs>
              <w:tab w:val="right" w:leader="dot" w:pos="9350"/>
            </w:tabs>
            <w:rPr>
              <w:rFonts w:asciiTheme="minorHAnsi" w:hAnsiTheme="minorHAnsi"/>
              <w:b w:val="0"/>
              <w:noProof/>
              <w:lang w:eastAsia="ja-JP"/>
            </w:rPr>
          </w:pPr>
          <w:r>
            <w:rPr>
              <w:noProof/>
            </w:rPr>
            <w:t>1.2) Demographics - Jay</w:t>
          </w:r>
          <w:r>
            <w:rPr>
              <w:noProof/>
            </w:rPr>
            <w:tab/>
          </w:r>
          <w:r w:rsidR="00373773">
            <w:rPr>
              <w:noProof/>
            </w:rPr>
            <w:fldChar w:fldCharType="begin"/>
          </w:r>
          <w:r>
            <w:rPr>
              <w:noProof/>
            </w:rPr>
            <w:instrText xml:space="preserve"> PAGEREF _Toc196864125 \h </w:instrText>
          </w:r>
          <w:r w:rsidR="005A075D">
            <w:rPr>
              <w:noProof/>
            </w:rPr>
          </w:r>
          <w:r w:rsidR="00373773">
            <w:rPr>
              <w:noProof/>
            </w:rPr>
            <w:fldChar w:fldCharType="separate"/>
          </w:r>
          <w:r>
            <w:rPr>
              <w:noProof/>
            </w:rPr>
            <w:t>9</w:t>
          </w:r>
          <w:r w:rsidR="00373773">
            <w:rPr>
              <w:noProof/>
            </w:rPr>
            <w:fldChar w:fldCharType="end"/>
          </w:r>
        </w:p>
        <w:p w:rsidR="0041682B" w:rsidRDefault="0041682B">
          <w:pPr>
            <w:pStyle w:val="TOC2"/>
            <w:tabs>
              <w:tab w:val="right" w:leader="dot" w:pos="9350"/>
            </w:tabs>
            <w:rPr>
              <w:rFonts w:asciiTheme="minorHAnsi" w:hAnsiTheme="minorHAnsi"/>
              <w:b w:val="0"/>
              <w:noProof/>
              <w:sz w:val="24"/>
              <w:szCs w:val="24"/>
              <w:lang w:eastAsia="ja-JP"/>
            </w:rPr>
          </w:pPr>
          <w:r>
            <w:rPr>
              <w:noProof/>
            </w:rPr>
            <w:t>Subcultures - Done</w:t>
          </w:r>
          <w:r>
            <w:rPr>
              <w:noProof/>
            </w:rPr>
            <w:tab/>
          </w:r>
          <w:r w:rsidR="00373773">
            <w:rPr>
              <w:noProof/>
            </w:rPr>
            <w:fldChar w:fldCharType="begin"/>
          </w:r>
          <w:r>
            <w:rPr>
              <w:noProof/>
            </w:rPr>
            <w:instrText xml:space="preserve"> PAGEREF _Toc196864126 \h </w:instrText>
          </w:r>
          <w:r w:rsidR="005A075D">
            <w:rPr>
              <w:noProof/>
            </w:rPr>
          </w:r>
          <w:r w:rsidR="00373773">
            <w:rPr>
              <w:noProof/>
            </w:rPr>
            <w:fldChar w:fldCharType="separate"/>
          </w:r>
          <w:r>
            <w:rPr>
              <w:noProof/>
            </w:rPr>
            <w:t>9</w:t>
          </w:r>
          <w:r w:rsidR="00373773">
            <w:rPr>
              <w:noProof/>
            </w:rPr>
            <w:fldChar w:fldCharType="end"/>
          </w:r>
        </w:p>
        <w:p w:rsidR="0041682B" w:rsidRDefault="0041682B">
          <w:pPr>
            <w:pStyle w:val="TOC2"/>
            <w:tabs>
              <w:tab w:val="right" w:leader="dot" w:pos="9350"/>
            </w:tabs>
            <w:rPr>
              <w:rFonts w:asciiTheme="minorHAnsi" w:hAnsiTheme="minorHAnsi"/>
              <w:b w:val="0"/>
              <w:noProof/>
              <w:sz w:val="24"/>
              <w:szCs w:val="24"/>
              <w:lang w:eastAsia="ja-JP"/>
            </w:rPr>
          </w:pPr>
          <w:r>
            <w:rPr>
              <w:noProof/>
            </w:rPr>
            <w:t>Education &amp; Literacy – done.</w:t>
          </w:r>
          <w:r>
            <w:rPr>
              <w:noProof/>
            </w:rPr>
            <w:tab/>
          </w:r>
          <w:r w:rsidR="00373773">
            <w:rPr>
              <w:noProof/>
            </w:rPr>
            <w:fldChar w:fldCharType="begin"/>
          </w:r>
          <w:r>
            <w:rPr>
              <w:noProof/>
            </w:rPr>
            <w:instrText xml:space="preserve"> PAGEREF _Toc196864127 \h </w:instrText>
          </w:r>
          <w:r w:rsidR="005A075D">
            <w:rPr>
              <w:noProof/>
            </w:rPr>
          </w:r>
          <w:r w:rsidR="00373773">
            <w:rPr>
              <w:noProof/>
            </w:rPr>
            <w:fldChar w:fldCharType="separate"/>
          </w:r>
          <w:r>
            <w:rPr>
              <w:noProof/>
            </w:rPr>
            <w:t>10</w:t>
          </w:r>
          <w:r w:rsidR="00373773">
            <w:rPr>
              <w:noProof/>
            </w:rPr>
            <w:fldChar w:fldCharType="end"/>
          </w:r>
        </w:p>
        <w:p w:rsidR="0041682B" w:rsidRDefault="0041682B">
          <w:pPr>
            <w:pStyle w:val="TOC2"/>
            <w:tabs>
              <w:tab w:val="right" w:leader="dot" w:pos="9350"/>
            </w:tabs>
            <w:rPr>
              <w:rFonts w:asciiTheme="minorHAnsi" w:hAnsiTheme="minorHAnsi"/>
              <w:b w:val="0"/>
              <w:noProof/>
              <w:sz w:val="24"/>
              <w:szCs w:val="24"/>
              <w:lang w:eastAsia="ja-JP"/>
            </w:rPr>
          </w:pPr>
          <w:r>
            <w:rPr>
              <w:noProof/>
            </w:rPr>
            <w:t>Birthrate, Death Rate, Population – Done (Lazar)</w:t>
          </w:r>
          <w:r>
            <w:rPr>
              <w:noProof/>
            </w:rPr>
            <w:tab/>
          </w:r>
          <w:r w:rsidR="00373773">
            <w:rPr>
              <w:noProof/>
            </w:rPr>
            <w:fldChar w:fldCharType="begin"/>
          </w:r>
          <w:r>
            <w:rPr>
              <w:noProof/>
            </w:rPr>
            <w:instrText xml:space="preserve"> PAGEREF _Toc196864128 \h </w:instrText>
          </w:r>
          <w:r w:rsidR="005A075D">
            <w:rPr>
              <w:noProof/>
            </w:rPr>
          </w:r>
          <w:r w:rsidR="00373773">
            <w:rPr>
              <w:noProof/>
            </w:rPr>
            <w:fldChar w:fldCharType="separate"/>
          </w:r>
          <w:r>
            <w:rPr>
              <w:noProof/>
            </w:rPr>
            <w:t>11</w:t>
          </w:r>
          <w:r w:rsidR="00373773">
            <w:rPr>
              <w:noProof/>
            </w:rPr>
            <w:fldChar w:fldCharType="end"/>
          </w:r>
        </w:p>
        <w:p w:rsidR="0041682B" w:rsidRDefault="0041682B">
          <w:pPr>
            <w:pStyle w:val="TOC1"/>
            <w:tabs>
              <w:tab w:val="right" w:leader="dot" w:pos="9350"/>
            </w:tabs>
            <w:rPr>
              <w:rFonts w:asciiTheme="minorHAnsi" w:hAnsiTheme="minorHAnsi"/>
              <w:b w:val="0"/>
              <w:noProof/>
              <w:lang w:eastAsia="ja-JP"/>
            </w:rPr>
          </w:pPr>
          <w:r>
            <w:rPr>
              <w:noProof/>
            </w:rPr>
            <w:t>1.3) Politics &amp; Legalities - Jay</w:t>
          </w:r>
          <w:r>
            <w:rPr>
              <w:noProof/>
            </w:rPr>
            <w:tab/>
          </w:r>
          <w:r w:rsidR="00373773">
            <w:rPr>
              <w:noProof/>
            </w:rPr>
            <w:fldChar w:fldCharType="begin"/>
          </w:r>
          <w:r>
            <w:rPr>
              <w:noProof/>
            </w:rPr>
            <w:instrText xml:space="preserve"> PAGEREF _Toc196864129 \h </w:instrText>
          </w:r>
          <w:r w:rsidR="005A075D">
            <w:rPr>
              <w:noProof/>
            </w:rPr>
          </w:r>
          <w:r w:rsidR="00373773">
            <w:rPr>
              <w:noProof/>
            </w:rPr>
            <w:fldChar w:fldCharType="separate"/>
          </w:r>
          <w:r>
            <w:rPr>
              <w:noProof/>
            </w:rPr>
            <w:t>12</w:t>
          </w:r>
          <w:r w:rsidR="00373773">
            <w:rPr>
              <w:noProof/>
            </w:rPr>
            <w:fldChar w:fldCharType="end"/>
          </w:r>
        </w:p>
        <w:p w:rsidR="0041682B" w:rsidRDefault="0041682B">
          <w:pPr>
            <w:pStyle w:val="TOC2"/>
            <w:tabs>
              <w:tab w:val="right" w:leader="dot" w:pos="9350"/>
            </w:tabs>
            <w:rPr>
              <w:rFonts w:asciiTheme="minorHAnsi" w:hAnsiTheme="minorHAnsi"/>
              <w:b w:val="0"/>
              <w:noProof/>
              <w:sz w:val="24"/>
              <w:szCs w:val="24"/>
              <w:lang w:eastAsia="ja-JP"/>
            </w:rPr>
          </w:pPr>
          <w:r>
            <w:rPr>
              <w:noProof/>
            </w:rPr>
            <w:t>Political System – Wrong inline citations.</w:t>
          </w:r>
          <w:r>
            <w:rPr>
              <w:noProof/>
            </w:rPr>
            <w:tab/>
          </w:r>
          <w:r w:rsidR="00373773">
            <w:rPr>
              <w:noProof/>
            </w:rPr>
            <w:fldChar w:fldCharType="begin"/>
          </w:r>
          <w:r>
            <w:rPr>
              <w:noProof/>
            </w:rPr>
            <w:instrText xml:space="preserve"> PAGEREF _Toc196864130 \h </w:instrText>
          </w:r>
          <w:r w:rsidR="005A075D">
            <w:rPr>
              <w:noProof/>
            </w:rPr>
          </w:r>
          <w:r w:rsidR="00373773">
            <w:rPr>
              <w:noProof/>
            </w:rPr>
            <w:fldChar w:fldCharType="separate"/>
          </w:r>
          <w:r>
            <w:rPr>
              <w:noProof/>
            </w:rPr>
            <w:t>12</w:t>
          </w:r>
          <w:r w:rsidR="00373773">
            <w:rPr>
              <w:noProof/>
            </w:rPr>
            <w:fldChar w:fldCharType="end"/>
          </w:r>
        </w:p>
        <w:p w:rsidR="0041682B" w:rsidRDefault="0041682B">
          <w:pPr>
            <w:pStyle w:val="TOC2"/>
            <w:tabs>
              <w:tab w:val="right" w:leader="dot" w:pos="9350"/>
            </w:tabs>
            <w:rPr>
              <w:rFonts w:asciiTheme="minorHAnsi" w:hAnsiTheme="minorHAnsi"/>
              <w:b w:val="0"/>
              <w:noProof/>
              <w:sz w:val="24"/>
              <w:szCs w:val="24"/>
              <w:lang w:eastAsia="ja-JP"/>
            </w:rPr>
          </w:pPr>
          <w:r>
            <w:rPr>
              <w:noProof/>
            </w:rPr>
            <w:t>Legal System – Missing.</w:t>
          </w:r>
          <w:r>
            <w:rPr>
              <w:noProof/>
            </w:rPr>
            <w:tab/>
          </w:r>
          <w:r w:rsidR="00373773">
            <w:rPr>
              <w:noProof/>
            </w:rPr>
            <w:fldChar w:fldCharType="begin"/>
          </w:r>
          <w:r>
            <w:rPr>
              <w:noProof/>
            </w:rPr>
            <w:instrText xml:space="preserve"> PAGEREF _Toc196864131 \h </w:instrText>
          </w:r>
          <w:r w:rsidR="005A075D">
            <w:rPr>
              <w:noProof/>
            </w:rPr>
          </w:r>
          <w:r w:rsidR="00373773">
            <w:rPr>
              <w:noProof/>
            </w:rPr>
            <w:fldChar w:fldCharType="separate"/>
          </w:r>
          <w:r>
            <w:rPr>
              <w:noProof/>
            </w:rPr>
            <w:t>15</w:t>
          </w:r>
          <w:r w:rsidR="00373773">
            <w:rPr>
              <w:noProof/>
            </w:rPr>
            <w:fldChar w:fldCharType="end"/>
          </w:r>
        </w:p>
        <w:p w:rsidR="0041682B" w:rsidRDefault="0041682B">
          <w:pPr>
            <w:pStyle w:val="TOC2"/>
            <w:tabs>
              <w:tab w:val="right" w:leader="dot" w:pos="9350"/>
            </w:tabs>
            <w:rPr>
              <w:rFonts w:asciiTheme="minorHAnsi" w:hAnsiTheme="minorHAnsi"/>
              <w:b w:val="0"/>
              <w:noProof/>
              <w:sz w:val="24"/>
              <w:szCs w:val="24"/>
              <w:lang w:eastAsia="ja-JP"/>
            </w:rPr>
          </w:pPr>
          <w:r>
            <w:rPr>
              <w:noProof/>
            </w:rPr>
            <w:t>Foreign Relations – Missing.</w:t>
          </w:r>
          <w:r>
            <w:rPr>
              <w:noProof/>
            </w:rPr>
            <w:tab/>
          </w:r>
          <w:r w:rsidR="00373773">
            <w:rPr>
              <w:noProof/>
            </w:rPr>
            <w:fldChar w:fldCharType="begin"/>
          </w:r>
          <w:r>
            <w:rPr>
              <w:noProof/>
            </w:rPr>
            <w:instrText xml:space="preserve"> PAGEREF _Toc196864132 \h </w:instrText>
          </w:r>
          <w:r w:rsidR="005A075D">
            <w:rPr>
              <w:noProof/>
            </w:rPr>
          </w:r>
          <w:r w:rsidR="00373773">
            <w:rPr>
              <w:noProof/>
            </w:rPr>
            <w:fldChar w:fldCharType="separate"/>
          </w:r>
          <w:r>
            <w:rPr>
              <w:noProof/>
            </w:rPr>
            <w:t>15</w:t>
          </w:r>
          <w:r w:rsidR="00373773">
            <w:rPr>
              <w:noProof/>
            </w:rPr>
            <w:fldChar w:fldCharType="end"/>
          </w:r>
        </w:p>
        <w:p w:rsidR="0041682B" w:rsidRDefault="0041682B">
          <w:pPr>
            <w:pStyle w:val="TOC1"/>
            <w:tabs>
              <w:tab w:val="right" w:leader="dot" w:pos="9350"/>
            </w:tabs>
            <w:rPr>
              <w:rFonts w:asciiTheme="minorHAnsi" w:hAnsiTheme="minorHAnsi"/>
              <w:b w:val="0"/>
              <w:noProof/>
              <w:lang w:eastAsia="ja-JP"/>
            </w:rPr>
          </w:pPr>
          <w:r>
            <w:rPr>
              <w:noProof/>
            </w:rPr>
            <w:t>1.4) GDP, Rate of Growth, Per Capita Income &amp; Family Income, Distribution of Wealth – Corey – Done</w:t>
          </w:r>
          <w:r>
            <w:rPr>
              <w:noProof/>
            </w:rPr>
            <w:tab/>
          </w:r>
          <w:r w:rsidR="00373773">
            <w:rPr>
              <w:noProof/>
            </w:rPr>
            <w:fldChar w:fldCharType="begin"/>
          </w:r>
          <w:r>
            <w:rPr>
              <w:noProof/>
            </w:rPr>
            <w:instrText xml:space="preserve"> PAGEREF _Toc196864133 \h </w:instrText>
          </w:r>
          <w:r w:rsidR="005A075D">
            <w:rPr>
              <w:noProof/>
            </w:rPr>
          </w:r>
          <w:r w:rsidR="00373773">
            <w:rPr>
              <w:noProof/>
            </w:rPr>
            <w:fldChar w:fldCharType="separate"/>
          </w:r>
          <w:r>
            <w:rPr>
              <w:noProof/>
            </w:rPr>
            <w:t>15</w:t>
          </w:r>
          <w:r w:rsidR="00373773">
            <w:rPr>
              <w:noProof/>
            </w:rPr>
            <w:fldChar w:fldCharType="end"/>
          </w:r>
        </w:p>
        <w:p w:rsidR="0041682B" w:rsidRDefault="0041682B">
          <w:pPr>
            <w:pStyle w:val="TOC1"/>
            <w:tabs>
              <w:tab w:val="right" w:leader="dot" w:pos="9350"/>
            </w:tabs>
            <w:rPr>
              <w:rFonts w:asciiTheme="minorHAnsi" w:hAnsiTheme="minorHAnsi"/>
              <w:b w:val="0"/>
              <w:noProof/>
              <w:lang w:eastAsia="ja-JP"/>
            </w:rPr>
          </w:pPr>
          <w:r>
            <w:rPr>
              <w:noProof/>
            </w:rPr>
            <w:t>1.5) Principal Industries &amp; Products, Top MNCs - Jeff – Done.</w:t>
          </w:r>
          <w:r>
            <w:rPr>
              <w:noProof/>
            </w:rPr>
            <w:tab/>
          </w:r>
          <w:r w:rsidR="00373773">
            <w:rPr>
              <w:noProof/>
            </w:rPr>
            <w:fldChar w:fldCharType="begin"/>
          </w:r>
          <w:r>
            <w:rPr>
              <w:noProof/>
            </w:rPr>
            <w:instrText xml:space="preserve"> PAGEREF _Toc196864134 \h </w:instrText>
          </w:r>
          <w:r w:rsidR="005A075D">
            <w:rPr>
              <w:noProof/>
            </w:rPr>
          </w:r>
          <w:r w:rsidR="00373773">
            <w:rPr>
              <w:noProof/>
            </w:rPr>
            <w:fldChar w:fldCharType="separate"/>
          </w:r>
          <w:r>
            <w:rPr>
              <w:noProof/>
            </w:rPr>
            <w:t>17</w:t>
          </w:r>
          <w:r w:rsidR="00373773">
            <w:rPr>
              <w:noProof/>
            </w:rPr>
            <w:fldChar w:fldCharType="end"/>
          </w:r>
        </w:p>
        <w:p w:rsidR="0041682B" w:rsidRDefault="0041682B">
          <w:pPr>
            <w:pStyle w:val="TOC2"/>
            <w:tabs>
              <w:tab w:val="right" w:leader="dot" w:pos="9350"/>
            </w:tabs>
            <w:rPr>
              <w:rFonts w:asciiTheme="minorHAnsi" w:hAnsiTheme="minorHAnsi"/>
              <w:b w:val="0"/>
              <w:noProof/>
              <w:sz w:val="24"/>
              <w:szCs w:val="24"/>
              <w:lang w:eastAsia="ja-JP"/>
            </w:rPr>
          </w:pPr>
          <w:r>
            <w:rPr>
              <w:noProof/>
            </w:rPr>
            <w:t>Top Multinational Corporations</w:t>
          </w:r>
          <w:r>
            <w:rPr>
              <w:noProof/>
            </w:rPr>
            <w:tab/>
          </w:r>
          <w:r w:rsidR="00373773">
            <w:rPr>
              <w:noProof/>
            </w:rPr>
            <w:fldChar w:fldCharType="begin"/>
          </w:r>
          <w:r>
            <w:rPr>
              <w:noProof/>
            </w:rPr>
            <w:instrText xml:space="preserve"> PAGEREF _Toc196864135 \h </w:instrText>
          </w:r>
          <w:r w:rsidR="005A075D">
            <w:rPr>
              <w:noProof/>
            </w:rPr>
          </w:r>
          <w:r w:rsidR="00373773">
            <w:rPr>
              <w:noProof/>
            </w:rPr>
            <w:fldChar w:fldCharType="separate"/>
          </w:r>
          <w:r>
            <w:rPr>
              <w:noProof/>
            </w:rPr>
            <w:t>17</w:t>
          </w:r>
          <w:r w:rsidR="00373773">
            <w:rPr>
              <w:noProof/>
            </w:rPr>
            <w:fldChar w:fldCharType="end"/>
          </w:r>
        </w:p>
        <w:p w:rsidR="0041682B" w:rsidRDefault="0041682B">
          <w:pPr>
            <w:pStyle w:val="TOC1"/>
            <w:tabs>
              <w:tab w:val="right" w:leader="dot" w:pos="9350"/>
            </w:tabs>
            <w:rPr>
              <w:rFonts w:asciiTheme="minorHAnsi" w:hAnsiTheme="minorHAnsi"/>
              <w:b w:val="0"/>
              <w:noProof/>
              <w:lang w:eastAsia="ja-JP"/>
            </w:rPr>
          </w:pPr>
          <w:r>
            <w:rPr>
              <w:noProof/>
            </w:rPr>
            <w:t>1.6) Trade Statistics – Lazar – Proofed, sources, no inline citations. – Gave to Lazar.</w:t>
          </w:r>
          <w:r>
            <w:rPr>
              <w:noProof/>
            </w:rPr>
            <w:tab/>
          </w:r>
          <w:r w:rsidR="00373773">
            <w:rPr>
              <w:noProof/>
            </w:rPr>
            <w:fldChar w:fldCharType="begin"/>
          </w:r>
          <w:r>
            <w:rPr>
              <w:noProof/>
            </w:rPr>
            <w:instrText xml:space="preserve"> PAGEREF _Toc196864136 \h </w:instrText>
          </w:r>
          <w:r w:rsidR="005A075D">
            <w:rPr>
              <w:noProof/>
            </w:rPr>
          </w:r>
          <w:r w:rsidR="00373773">
            <w:rPr>
              <w:noProof/>
            </w:rPr>
            <w:fldChar w:fldCharType="separate"/>
          </w:r>
          <w:r>
            <w:rPr>
              <w:noProof/>
            </w:rPr>
            <w:t>18</w:t>
          </w:r>
          <w:r w:rsidR="00373773">
            <w:rPr>
              <w:noProof/>
            </w:rPr>
            <w:fldChar w:fldCharType="end"/>
          </w:r>
        </w:p>
        <w:p w:rsidR="0041682B" w:rsidRDefault="0041682B">
          <w:pPr>
            <w:pStyle w:val="TOC2"/>
            <w:tabs>
              <w:tab w:val="right" w:leader="dot" w:pos="9350"/>
            </w:tabs>
            <w:rPr>
              <w:rFonts w:asciiTheme="minorHAnsi" w:hAnsiTheme="minorHAnsi"/>
              <w:b w:val="0"/>
              <w:noProof/>
              <w:sz w:val="24"/>
              <w:szCs w:val="24"/>
              <w:lang w:eastAsia="ja-JP"/>
            </w:rPr>
          </w:pPr>
          <w:r>
            <w:rPr>
              <w:noProof/>
            </w:rPr>
            <w:t>Imports</w:t>
          </w:r>
          <w:r>
            <w:rPr>
              <w:noProof/>
            </w:rPr>
            <w:tab/>
          </w:r>
          <w:r w:rsidR="00373773">
            <w:rPr>
              <w:noProof/>
            </w:rPr>
            <w:fldChar w:fldCharType="begin"/>
          </w:r>
          <w:r>
            <w:rPr>
              <w:noProof/>
            </w:rPr>
            <w:instrText xml:space="preserve"> PAGEREF _Toc196864137 \h </w:instrText>
          </w:r>
          <w:r w:rsidR="005A075D">
            <w:rPr>
              <w:noProof/>
            </w:rPr>
          </w:r>
          <w:r w:rsidR="00373773">
            <w:rPr>
              <w:noProof/>
            </w:rPr>
            <w:fldChar w:fldCharType="separate"/>
          </w:r>
          <w:r>
            <w:rPr>
              <w:noProof/>
            </w:rPr>
            <w:t>18</w:t>
          </w:r>
          <w:r w:rsidR="00373773">
            <w:rPr>
              <w:noProof/>
            </w:rPr>
            <w:fldChar w:fldCharType="end"/>
          </w:r>
        </w:p>
        <w:p w:rsidR="0041682B" w:rsidRDefault="0041682B">
          <w:pPr>
            <w:pStyle w:val="TOC2"/>
            <w:tabs>
              <w:tab w:val="right" w:leader="dot" w:pos="9350"/>
            </w:tabs>
            <w:rPr>
              <w:rFonts w:asciiTheme="minorHAnsi" w:hAnsiTheme="minorHAnsi"/>
              <w:b w:val="0"/>
              <w:noProof/>
              <w:sz w:val="24"/>
              <w:szCs w:val="24"/>
              <w:lang w:eastAsia="ja-JP"/>
            </w:rPr>
          </w:pPr>
          <w:r>
            <w:rPr>
              <w:noProof/>
            </w:rPr>
            <w:t>Exports</w:t>
          </w:r>
          <w:r>
            <w:rPr>
              <w:noProof/>
            </w:rPr>
            <w:tab/>
          </w:r>
          <w:r w:rsidR="00373773">
            <w:rPr>
              <w:noProof/>
            </w:rPr>
            <w:fldChar w:fldCharType="begin"/>
          </w:r>
          <w:r>
            <w:rPr>
              <w:noProof/>
            </w:rPr>
            <w:instrText xml:space="preserve"> PAGEREF _Toc196864138 \h </w:instrText>
          </w:r>
          <w:r w:rsidR="005A075D">
            <w:rPr>
              <w:noProof/>
            </w:rPr>
          </w:r>
          <w:r w:rsidR="00373773">
            <w:rPr>
              <w:noProof/>
            </w:rPr>
            <w:fldChar w:fldCharType="separate"/>
          </w:r>
          <w:r>
            <w:rPr>
              <w:noProof/>
            </w:rPr>
            <w:t>19</w:t>
          </w:r>
          <w:r w:rsidR="00373773">
            <w:rPr>
              <w:noProof/>
            </w:rPr>
            <w:fldChar w:fldCharType="end"/>
          </w:r>
        </w:p>
        <w:p w:rsidR="0041682B" w:rsidRDefault="0041682B">
          <w:pPr>
            <w:pStyle w:val="TOC2"/>
            <w:tabs>
              <w:tab w:val="right" w:leader="dot" w:pos="9350"/>
            </w:tabs>
            <w:rPr>
              <w:rFonts w:asciiTheme="minorHAnsi" w:hAnsiTheme="minorHAnsi"/>
              <w:b w:val="0"/>
              <w:noProof/>
              <w:sz w:val="24"/>
              <w:szCs w:val="24"/>
              <w:lang w:eastAsia="ja-JP"/>
            </w:rPr>
          </w:pPr>
          <w:r>
            <w:rPr>
              <w:noProof/>
            </w:rPr>
            <w:t>Trade Balance</w:t>
          </w:r>
          <w:r>
            <w:rPr>
              <w:noProof/>
            </w:rPr>
            <w:tab/>
          </w:r>
          <w:r w:rsidR="00373773">
            <w:rPr>
              <w:noProof/>
            </w:rPr>
            <w:fldChar w:fldCharType="begin"/>
          </w:r>
          <w:r>
            <w:rPr>
              <w:noProof/>
            </w:rPr>
            <w:instrText xml:space="preserve"> PAGEREF _Toc196864139 \h </w:instrText>
          </w:r>
          <w:r w:rsidR="005A075D">
            <w:rPr>
              <w:noProof/>
            </w:rPr>
          </w:r>
          <w:r w:rsidR="00373773">
            <w:rPr>
              <w:noProof/>
            </w:rPr>
            <w:fldChar w:fldCharType="separate"/>
          </w:r>
          <w:r>
            <w:rPr>
              <w:noProof/>
            </w:rPr>
            <w:t>20</w:t>
          </w:r>
          <w:r w:rsidR="00373773">
            <w:rPr>
              <w:noProof/>
            </w:rPr>
            <w:fldChar w:fldCharType="end"/>
          </w:r>
        </w:p>
        <w:p w:rsidR="0041682B" w:rsidRDefault="0041682B">
          <w:pPr>
            <w:pStyle w:val="TOC2"/>
            <w:tabs>
              <w:tab w:val="right" w:leader="dot" w:pos="9350"/>
            </w:tabs>
            <w:rPr>
              <w:rFonts w:asciiTheme="minorHAnsi" w:hAnsiTheme="minorHAnsi"/>
              <w:b w:val="0"/>
              <w:noProof/>
              <w:sz w:val="24"/>
              <w:szCs w:val="24"/>
              <w:lang w:eastAsia="ja-JP"/>
            </w:rPr>
          </w:pPr>
          <w:r>
            <w:rPr>
              <w:noProof/>
            </w:rPr>
            <w:t>Trade Per Capita</w:t>
          </w:r>
          <w:r>
            <w:rPr>
              <w:noProof/>
            </w:rPr>
            <w:tab/>
          </w:r>
          <w:r w:rsidR="00373773">
            <w:rPr>
              <w:noProof/>
            </w:rPr>
            <w:fldChar w:fldCharType="begin"/>
          </w:r>
          <w:r>
            <w:rPr>
              <w:noProof/>
            </w:rPr>
            <w:instrText xml:space="preserve"> PAGEREF _Toc196864140 \h </w:instrText>
          </w:r>
          <w:r w:rsidR="005A075D">
            <w:rPr>
              <w:noProof/>
            </w:rPr>
          </w:r>
          <w:r w:rsidR="00373773">
            <w:rPr>
              <w:noProof/>
            </w:rPr>
            <w:fldChar w:fldCharType="separate"/>
          </w:r>
          <w:r>
            <w:rPr>
              <w:noProof/>
            </w:rPr>
            <w:t>21</w:t>
          </w:r>
          <w:r w:rsidR="00373773">
            <w:rPr>
              <w:noProof/>
            </w:rPr>
            <w:fldChar w:fldCharType="end"/>
          </w:r>
        </w:p>
        <w:p w:rsidR="0041682B" w:rsidRDefault="0041682B">
          <w:pPr>
            <w:pStyle w:val="TOC1"/>
            <w:tabs>
              <w:tab w:val="right" w:leader="dot" w:pos="9350"/>
            </w:tabs>
            <w:rPr>
              <w:rFonts w:asciiTheme="minorHAnsi" w:hAnsiTheme="minorHAnsi"/>
              <w:b w:val="0"/>
              <w:noProof/>
              <w:lang w:eastAsia="ja-JP"/>
            </w:rPr>
          </w:pPr>
          <w:r>
            <w:rPr>
              <w:noProof/>
            </w:rPr>
            <w:t>1.7) Labor – Lazar – Done</w:t>
          </w:r>
          <w:r>
            <w:rPr>
              <w:noProof/>
            </w:rPr>
            <w:tab/>
          </w:r>
          <w:r w:rsidR="00373773">
            <w:rPr>
              <w:noProof/>
            </w:rPr>
            <w:fldChar w:fldCharType="begin"/>
          </w:r>
          <w:r>
            <w:rPr>
              <w:noProof/>
            </w:rPr>
            <w:instrText xml:space="preserve"> PAGEREF _Toc196864141 \h </w:instrText>
          </w:r>
          <w:r w:rsidR="005A075D">
            <w:rPr>
              <w:noProof/>
            </w:rPr>
          </w:r>
          <w:r w:rsidR="00373773">
            <w:rPr>
              <w:noProof/>
            </w:rPr>
            <w:fldChar w:fldCharType="separate"/>
          </w:r>
          <w:r>
            <w:rPr>
              <w:noProof/>
            </w:rPr>
            <w:t>22</w:t>
          </w:r>
          <w:r w:rsidR="00373773">
            <w:rPr>
              <w:noProof/>
            </w:rPr>
            <w:fldChar w:fldCharType="end"/>
          </w:r>
        </w:p>
        <w:p w:rsidR="0041682B" w:rsidRDefault="0041682B">
          <w:pPr>
            <w:pStyle w:val="TOC2"/>
            <w:tabs>
              <w:tab w:val="right" w:leader="dot" w:pos="9350"/>
            </w:tabs>
            <w:rPr>
              <w:rFonts w:asciiTheme="minorHAnsi" w:hAnsiTheme="minorHAnsi"/>
              <w:b w:val="0"/>
              <w:noProof/>
              <w:sz w:val="24"/>
              <w:szCs w:val="24"/>
              <w:lang w:eastAsia="ja-JP"/>
            </w:rPr>
          </w:pPr>
          <w:r>
            <w:rPr>
              <w:noProof/>
            </w:rPr>
            <w:t>Labor Force</w:t>
          </w:r>
          <w:r>
            <w:rPr>
              <w:noProof/>
            </w:rPr>
            <w:tab/>
          </w:r>
          <w:r w:rsidR="00373773">
            <w:rPr>
              <w:noProof/>
            </w:rPr>
            <w:fldChar w:fldCharType="begin"/>
          </w:r>
          <w:r>
            <w:rPr>
              <w:noProof/>
            </w:rPr>
            <w:instrText xml:space="preserve"> PAGEREF _Toc196864142 \h </w:instrText>
          </w:r>
          <w:r w:rsidR="005A075D">
            <w:rPr>
              <w:noProof/>
            </w:rPr>
          </w:r>
          <w:r w:rsidR="00373773">
            <w:rPr>
              <w:noProof/>
            </w:rPr>
            <w:fldChar w:fldCharType="separate"/>
          </w:r>
          <w:r>
            <w:rPr>
              <w:noProof/>
            </w:rPr>
            <w:t>22</w:t>
          </w:r>
          <w:r w:rsidR="00373773">
            <w:rPr>
              <w:noProof/>
            </w:rPr>
            <w:fldChar w:fldCharType="end"/>
          </w:r>
        </w:p>
        <w:p w:rsidR="0041682B" w:rsidRDefault="0041682B">
          <w:pPr>
            <w:pStyle w:val="TOC2"/>
            <w:tabs>
              <w:tab w:val="right" w:leader="dot" w:pos="9350"/>
            </w:tabs>
            <w:rPr>
              <w:rFonts w:asciiTheme="minorHAnsi" w:hAnsiTheme="minorHAnsi"/>
              <w:b w:val="0"/>
              <w:noProof/>
              <w:sz w:val="24"/>
              <w:szCs w:val="24"/>
              <w:lang w:eastAsia="ja-JP"/>
            </w:rPr>
          </w:pPr>
          <w:r>
            <w:rPr>
              <w:noProof/>
            </w:rPr>
            <w:t>Unemployment Rates</w:t>
          </w:r>
          <w:r>
            <w:rPr>
              <w:noProof/>
            </w:rPr>
            <w:tab/>
          </w:r>
          <w:r w:rsidR="00373773">
            <w:rPr>
              <w:noProof/>
            </w:rPr>
            <w:fldChar w:fldCharType="begin"/>
          </w:r>
          <w:r>
            <w:rPr>
              <w:noProof/>
            </w:rPr>
            <w:instrText xml:space="preserve"> PAGEREF _Toc196864143 \h </w:instrText>
          </w:r>
          <w:r w:rsidR="005A075D">
            <w:rPr>
              <w:noProof/>
            </w:rPr>
          </w:r>
          <w:r w:rsidR="00373773">
            <w:rPr>
              <w:noProof/>
            </w:rPr>
            <w:fldChar w:fldCharType="separate"/>
          </w:r>
          <w:r>
            <w:rPr>
              <w:noProof/>
            </w:rPr>
            <w:t>22</w:t>
          </w:r>
          <w:r w:rsidR="00373773">
            <w:rPr>
              <w:noProof/>
            </w:rPr>
            <w:fldChar w:fldCharType="end"/>
          </w:r>
        </w:p>
        <w:p w:rsidR="0041682B" w:rsidRDefault="0041682B">
          <w:pPr>
            <w:pStyle w:val="TOC1"/>
            <w:tabs>
              <w:tab w:val="right" w:leader="dot" w:pos="9350"/>
            </w:tabs>
            <w:rPr>
              <w:rFonts w:asciiTheme="minorHAnsi" w:hAnsiTheme="minorHAnsi"/>
              <w:b w:val="0"/>
              <w:noProof/>
              <w:lang w:eastAsia="ja-JP"/>
            </w:rPr>
          </w:pPr>
          <w:r>
            <w:rPr>
              <w:noProof/>
            </w:rPr>
            <w:t>1.8) Technology &amp; Infrastructure – Jeff – Done.</w:t>
          </w:r>
          <w:r>
            <w:rPr>
              <w:noProof/>
            </w:rPr>
            <w:tab/>
          </w:r>
          <w:r w:rsidR="00373773">
            <w:rPr>
              <w:noProof/>
            </w:rPr>
            <w:fldChar w:fldCharType="begin"/>
          </w:r>
          <w:r>
            <w:rPr>
              <w:noProof/>
            </w:rPr>
            <w:instrText xml:space="preserve"> PAGEREF _Toc196864144 \h </w:instrText>
          </w:r>
          <w:r w:rsidR="005A075D">
            <w:rPr>
              <w:noProof/>
            </w:rPr>
          </w:r>
          <w:r w:rsidR="00373773">
            <w:rPr>
              <w:noProof/>
            </w:rPr>
            <w:fldChar w:fldCharType="separate"/>
          </w:r>
          <w:r>
            <w:rPr>
              <w:noProof/>
            </w:rPr>
            <w:t>23</w:t>
          </w:r>
          <w:r w:rsidR="00373773">
            <w:rPr>
              <w:noProof/>
            </w:rPr>
            <w:fldChar w:fldCharType="end"/>
          </w:r>
        </w:p>
        <w:p w:rsidR="0041682B" w:rsidRDefault="0041682B">
          <w:pPr>
            <w:pStyle w:val="TOC1"/>
            <w:tabs>
              <w:tab w:val="right" w:leader="dot" w:pos="9350"/>
            </w:tabs>
            <w:rPr>
              <w:rFonts w:asciiTheme="minorHAnsi" w:hAnsiTheme="minorHAnsi"/>
              <w:b w:val="0"/>
              <w:noProof/>
              <w:lang w:eastAsia="ja-JP"/>
            </w:rPr>
          </w:pPr>
          <w:r>
            <w:rPr>
              <w:noProof/>
            </w:rPr>
            <w:t>1.9) Japan’s Living Conditions and Lifestyles – Corey – wrong citations, but completely proofed.</w:t>
          </w:r>
          <w:r>
            <w:rPr>
              <w:noProof/>
            </w:rPr>
            <w:tab/>
          </w:r>
          <w:r w:rsidR="00373773">
            <w:rPr>
              <w:noProof/>
            </w:rPr>
            <w:fldChar w:fldCharType="begin"/>
          </w:r>
          <w:r>
            <w:rPr>
              <w:noProof/>
            </w:rPr>
            <w:instrText xml:space="preserve"> PAGEREF _Toc196864145 \h </w:instrText>
          </w:r>
          <w:r w:rsidR="005A075D">
            <w:rPr>
              <w:noProof/>
            </w:rPr>
          </w:r>
          <w:r w:rsidR="00373773">
            <w:rPr>
              <w:noProof/>
            </w:rPr>
            <w:fldChar w:fldCharType="separate"/>
          </w:r>
          <w:r>
            <w:rPr>
              <w:noProof/>
            </w:rPr>
            <w:t>24</w:t>
          </w:r>
          <w:r w:rsidR="00373773">
            <w:rPr>
              <w:noProof/>
            </w:rPr>
            <w:fldChar w:fldCharType="end"/>
          </w:r>
        </w:p>
        <w:p w:rsidR="0041682B" w:rsidRDefault="0041682B">
          <w:pPr>
            <w:pStyle w:val="TOC2"/>
            <w:tabs>
              <w:tab w:val="right" w:leader="dot" w:pos="9350"/>
            </w:tabs>
            <w:rPr>
              <w:rFonts w:asciiTheme="minorHAnsi" w:hAnsiTheme="minorHAnsi"/>
              <w:b w:val="0"/>
              <w:noProof/>
              <w:sz w:val="24"/>
              <w:szCs w:val="24"/>
              <w:lang w:eastAsia="ja-JP"/>
            </w:rPr>
          </w:pPr>
          <w:r>
            <w:rPr>
              <w:noProof/>
            </w:rPr>
            <w:t>Living Conditions</w:t>
          </w:r>
          <w:r>
            <w:rPr>
              <w:noProof/>
            </w:rPr>
            <w:tab/>
          </w:r>
          <w:r w:rsidR="00373773">
            <w:rPr>
              <w:noProof/>
            </w:rPr>
            <w:fldChar w:fldCharType="begin"/>
          </w:r>
          <w:r>
            <w:rPr>
              <w:noProof/>
            </w:rPr>
            <w:instrText xml:space="preserve"> PAGEREF _Toc196864146 \h </w:instrText>
          </w:r>
          <w:r w:rsidR="005A075D">
            <w:rPr>
              <w:noProof/>
            </w:rPr>
          </w:r>
          <w:r w:rsidR="00373773">
            <w:rPr>
              <w:noProof/>
            </w:rPr>
            <w:fldChar w:fldCharType="separate"/>
          </w:r>
          <w:r>
            <w:rPr>
              <w:noProof/>
            </w:rPr>
            <w:t>24</w:t>
          </w:r>
          <w:r w:rsidR="00373773">
            <w:rPr>
              <w:noProof/>
            </w:rPr>
            <w:fldChar w:fldCharType="end"/>
          </w:r>
        </w:p>
        <w:p w:rsidR="0041682B" w:rsidRDefault="0041682B">
          <w:pPr>
            <w:pStyle w:val="TOC2"/>
            <w:tabs>
              <w:tab w:val="right" w:leader="dot" w:pos="9350"/>
            </w:tabs>
            <w:rPr>
              <w:rFonts w:asciiTheme="minorHAnsi" w:hAnsiTheme="minorHAnsi"/>
              <w:b w:val="0"/>
              <w:noProof/>
              <w:sz w:val="24"/>
              <w:szCs w:val="24"/>
              <w:lang w:eastAsia="ja-JP"/>
            </w:rPr>
          </w:pPr>
          <w:r>
            <w:rPr>
              <w:noProof/>
            </w:rPr>
            <w:t>Lifestyle – Done.</w:t>
          </w:r>
          <w:r>
            <w:rPr>
              <w:noProof/>
            </w:rPr>
            <w:tab/>
          </w:r>
          <w:r w:rsidR="00373773">
            <w:rPr>
              <w:noProof/>
            </w:rPr>
            <w:fldChar w:fldCharType="begin"/>
          </w:r>
          <w:r>
            <w:rPr>
              <w:noProof/>
            </w:rPr>
            <w:instrText xml:space="preserve"> PAGEREF _Toc196864147 \h </w:instrText>
          </w:r>
          <w:r w:rsidR="005A075D">
            <w:rPr>
              <w:noProof/>
            </w:rPr>
          </w:r>
          <w:r w:rsidR="00373773">
            <w:rPr>
              <w:noProof/>
            </w:rPr>
            <w:fldChar w:fldCharType="separate"/>
          </w:r>
          <w:r>
            <w:rPr>
              <w:noProof/>
            </w:rPr>
            <w:t>25</w:t>
          </w:r>
          <w:r w:rsidR="00373773">
            <w:rPr>
              <w:noProof/>
            </w:rPr>
            <w:fldChar w:fldCharType="end"/>
          </w:r>
        </w:p>
        <w:p w:rsidR="0041682B" w:rsidRDefault="0041682B">
          <w:pPr>
            <w:pStyle w:val="TOC1"/>
            <w:tabs>
              <w:tab w:val="right" w:leader="dot" w:pos="9350"/>
            </w:tabs>
            <w:rPr>
              <w:rFonts w:asciiTheme="minorHAnsi" w:hAnsiTheme="minorHAnsi"/>
              <w:b w:val="0"/>
              <w:noProof/>
              <w:lang w:eastAsia="ja-JP"/>
            </w:rPr>
          </w:pPr>
          <w:r>
            <w:rPr>
              <w:noProof/>
            </w:rPr>
            <w:t>1.10) Diet, Housing, Clothing &amp; Activities - Corey</w:t>
          </w:r>
          <w:r>
            <w:rPr>
              <w:noProof/>
            </w:rPr>
            <w:tab/>
          </w:r>
          <w:r w:rsidR="00373773">
            <w:rPr>
              <w:noProof/>
            </w:rPr>
            <w:fldChar w:fldCharType="begin"/>
          </w:r>
          <w:r>
            <w:rPr>
              <w:noProof/>
            </w:rPr>
            <w:instrText xml:space="preserve"> PAGEREF _Toc196864148 \h </w:instrText>
          </w:r>
          <w:r w:rsidR="005A075D">
            <w:rPr>
              <w:noProof/>
            </w:rPr>
          </w:r>
          <w:r w:rsidR="00373773">
            <w:rPr>
              <w:noProof/>
            </w:rPr>
            <w:fldChar w:fldCharType="separate"/>
          </w:r>
          <w:r>
            <w:rPr>
              <w:noProof/>
            </w:rPr>
            <w:t>26</w:t>
          </w:r>
          <w:r w:rsidR="00373773">
            <w:rPr>
              <w:noProof/>
            </w:rPr>
            <w:fldChar w:fldCharType="end"/>
          </w:r>
        </w:p>
        <w:p w:rsidR="0041682B" w:rsidRDefault="0041682B">
          <w:pPr>
            <w:pStyle w:val="TOC2"/>
            <w:tabs>
              <w:tab w:val="right" w:leader="dot" w:pos="9350"/>
            </w:tabs>
            <w:rPr>
              <w:rFonts w:asciiTheme="minorHAnsi" w:hAnsiTheme="minorHAnsi"/>
              <w:b w:val="0"/>
              <w:noProof/>
              <w:sz w:val="24"/>
              <w:szCs w:val="24"/>
              <w:lang w:eastAsia="ja-JP"/>
            </w:rPr>
          </w:pPr>
          <w:r>
            <w:rPr>
              <w:noProof/>
            </w:rPr>
            <w:t>Diet</w:t>
          </w:r>
          <w:r>
            <w:rPr>
              <w:noProof/>
            </w:rPr>
            <w:tab/>
          </w:r>
          <w:r w:rsidR="00373773">
            <w:rPr>
              <w:noProof/>
            </w:rPr>
            <w:fldChar w:fldCharType="begin"/>
          </w:r>
          <w:r>
            <w:rPr>
              <w:noProof/>
            </w:rPr>
            <w:instrText xml:space="preserve"> PAGEREF _Toc196864149 \h </w:instrText>
          </w:r>
          <w:r w:rsidR="005A075D">
            <w:rPr>
              <w:noProof/>
            </w:rPr>
          </w:r>
          <w:r w:rsidR="00373773">
            <w:rPr>
              <w:noProof/>
            </w:rPr>
            <w:fldChar w:fldCharType="separate"/>
          </w:r>
          <w:r>
            <w:rPr>
              <w:noProof/>
            </w:rPr>
            <w:t>26</w:t>
          </w:r>
          <w:r w:rsidR="00373773">
            <w:rPr>
              <w:noProof/>
            </w:rPr>
            <w:fldChar w:fldCharType="end"/>
          </w:r>
        </w:p>
        <w:p w:rsidR="0041682B" w:rsidRDefault="0041682B">
          <w:pPr>
            <w:pStyle w:val="TOC2"/>
            <w:tabs>
              <w:tab w:val="right" w:leader="dot" w:pos="9350"/>
            </w:tabs>
            <w:rPr>
              <w:rFonts w:asciiTheme="minorHAnsi" w:hAnsiTheme="minorHAnsi"/>
              <w:b w:val="0"/>
              <w:noProof/>
              <w:sz w:val="24"/>
              <w:szCs w:val="24"/>
              <w:lang w:eastAsia="ja-JP"/>
            </w:rPr>
          </w:pPr>
          <w:r>
            <w:rPr>
              <w:noProof/>
            </w:rPr>
            <w:t>Housing - done</w:t>
          </w:r>
          <w:r>
            <w:rPr>
              <w:noProof/>
            </w:rPr>
            <w:tab/>
          </w:r>
          <w:r w:rsidR="00373773">
            <w:rPr>
              <w:noProof/>
            </w:rPr>
            <w:fldChar w:fldCharType="begin"/>
          </w:r>
          <w:r>
            <w:rPr>
              <w:noProof/>
            </w:rPr>
            <w:instrText xml:space="preserve"> PAGEREF _Toc196864150 \h </w:instrText>
          </w:r>
          <w:r w:rsidR="005A075D">
            <w:rPr>
              <w:noProof/>
            </w:rPr>
          </w:r>
          <w:r w:rsidR="00373773">
            <w:rPr>
              <w:noProof/>
            </w:rPr>
            <w:fldChar w:fldCharType="separate"/>
          </w:r>
          <w:r>
            <w:rPr>
              <w:noProof/>
            </w:rPr>
            <w:t>26</w:t>
          </w:r>
          <w:r w:rsidR="00373773">
            <w:rPr>
              <w:noProof/>
            </w:rPr>
            <w:fldChar w:fldCharType="end"/>
          </w:r>
        </w:p>
        <w:p w:rsidR="0041682B" w:rsidRDefault="0041682B">
          <w:pPr>
            <w:pStyle w:val="TOC2"/>
            <w:tabs>
              <w:tab w:val="right" w:leader="dot" w:pos="9350"/>
            </w:tabs>
            <w:rPr>
              <w:rFonts w:asciiTheme="minorHAnsi" w:hAnsiTheme="minorHAnsi"/>
              <w:b w:val="0"/>
              <w:noProof/>
              <w:sz w:val="24"/>
              <w:szCs w:val="24"/>
              <w:lang w:eastAsia="ja-JP"/>
            </w:rPr>
          </w:pPr>
          <w:r>
            <w:rPr>
              <w:noProof/>
            </w:rPr>
            <w:t>Clothing – Done.</w:t>
          </w:r>
          <w:r>
            <w:rPr>
              <w:noProof/>
            </w:rPr>
            <w:tab/>
          </w:r>
          <w:r w:rsidR="00373773">
            <w:rPr>
              <w:noProof/>
            </w:rPr>
            <w:fldChar w:fldCharType="begin"/>
          </w:r>
          <w:r>
            <w:rPr>
              <w:noProof/>
            </w:rPr>
            <w:instrText xml:space="preserve"> PAGEREF _Toc196864151 \h </w:instrText>
          </w:r>
          <w:r w:rsidR="005A075D">
            <w:rPr>
              <w:noProof/>
            </w:rPr>
          </w:r>
          <w:r w:rsidR="00373773">
            <w:rPr>
              <w:noProof/>
            </w:rPr>
            <w:fldChar w:fldCharType="separate"/>
          </w:r>
          <w:r>
            <w:rPr>
              <w:noProof/>
            </w:rPr>
            <w:t>27</w:t>
          </w:r>
          <w:r w:rsidR="00373773">
            <w:rPr>
              <w:noProof/>
            </w:rPr>
            <w:fldChar w:fldCharType="end"/>
          </w:r>
        </w:p>
        <w:p w:rsidR="0041682B" w:rsidRDefault="0041682B">
          <w:pPr>
            <w:pStyle w:val="TOC2"/>
            <w:tabs>
              <w:tab w:val="right" w:leader="dot" w:pos="9350"/>
            </w:tabs>
            <w:rPr>
              <w:rFonts w:asciiTheme="minorHAnsi" w:hAnsiTheme="minorHAnsi"/>
              <w:b w:val="0"/>
              <w:noProof/>
              <w:sz w:val="24"/>
              <w:szCs w:val="24"/>
              <w:lang w:eastAsia="ja-JP"/>
            </w:rPr>
          </w:pPr>
          <w:r>
            <w:rPr>
              <w:noProof/>
            </w:rPr>
            <w:t>Recreation &amp; Leisure - done</w:t>
          </w:r>
          <w:r>
            <w:rPr>
              <w:noProof/>
            </w:rPr>
            <w:tab/>
          </w:r>
          <w:r w:rsidR="00373773">
            <w:rPr>
              <w:noProof/>
            </w:rPr>
            <w:fldChar w:fldCharType="begin"/>
          </w:r>
          <w:r>
            <w:rPr>
              <w:noProof/>
            </w:rPr>
            <w:instrText xml:space="preserve"> PAGEREF _Toc196864152 \h </w:instrText>
          </w:r>
          <w:r w:rsidR="005A075D">
            <w:rPr>
              <w:noProof/>
            </w:rPr>
          </w:r>
          <w:r w:rsidR="00373773">
            <w:rPr>
              <w:noProof/>
            </w:rPr>
            <w:fldChar w:fldCharType="separate"/>
          </w:r>
          <w:r>
            <w:rPr>
              <w:noProof/>
            </w:rPr>
            <w:t>27</w:t>
          </w:r>
          <w:r w:rsidR="00373773">
            <w:rPr>
              <w:noProof/>
            </w:rPr>
            <w:fldChar w:fldCharType="end"/>
          </w:r>
        </w:p>
        <w:p w:rsidR="0041682B" w:rsidRDefault="0041682B">
          <w:pPr>
            <w:pStyle w:val="TOC1"/>
            <w:tabs>
              <w:tab w:val="right" w:leader="dot" w:pos="9350"/>
            </w:tabs>
            <w:rPr>
              <w:rFonts w:asciiTheme="minorHAnsi" w:hAnsiTheme="minorHAnsi"/>
              <w:b w:val="0"/>
              <w:noProof/>
              <w:lang w:eastAsia="ja-JP"/>
            </w:rPr>
          </w:pPr>
          <w:r>
            <w:rPr>
              <w:noProof/>
            </w:rPr>
            <w:t>1.11) Regional Trade Agreement Participation – Jeff - Done</w:t>
          </w:r>
          <w:r>
            <w:rPr>
              <w:noProof/>
            </w:rPr>
            <w:tab/>
          </w:r>
          <w:r w:rsidR="00373773">
            <w:rPr>
              <w:noProof/>
            </w:rPr>
            <w:fldChar w:fldCharType="begin"/>
          </w:r>
          <w:r>
            <w:rPr>
              <w:noProof/>
            </w:rPr>
            <w:instrText xml:space="preserve"> PAGEREF _Toc196864153 \h </w:instrText>
          </w:r>
          <w:r w:rsidR="005A075D">
            <w:rPr>
              <w:noProof/>
            </w:rPr>
          </w:r>
          <w:r w:rsidR="00373773">
            <w:rPr>
              <w:noProof/>
            </w:rPr>
            <w:fldChar w:fldCharType="separate"/>
          </w:r>
          <w:r>
            <w:rPr>
              <w:noProof/>
            </w:rPr>
            <w:t>28</w:t>
          </w:r>
          <w:r w:rsidR="00373773">
            <w:rPr>
              <w:noProof/>
            </w:rPr>
            <w:fldChar w:fldCharType="end"/>
          </w:r>
        </w:p>
        <w:p w:rsidR="0041682B" w:rsidRDefault="0041682B">
          <w:pPr>
            <w:pStyle w:val="TOC1"/>
            <w:tabs>
              <w:tab w:val="right" w:leader="dot" w:pos="9350"/>
            </w:tabs>
            <w:rPr>
              <w:rFonts w:asciiTheme="minorHAnsi" w:hAnsiTheme="minorHAnsi"/>
              <w:b w:val="0"/>
              <w:noProof/>
              <w:lang w:eastAsia="ja-JP"/>
            </w:rPr>
          </w:pPr>
          <w:r>
            <w:rPr>
              <w:noProof/>
            </w:rPr>
            <w:t>1.12) Religion – Jeff – Done.</w:t>
          </w:r>
          <w:r>
            <w:rPr>
              <w:noProof/>
            </w:rPr>
            <w:tab/>
          </w:r>
          <w:r w:rsidR="00373773">
            <w:rPr>
              <w:noProof/>
            </w:rPr>
            <w:fldChar w:fldCharType="begin"/>
          </w:r>
          <w:r>
            <w:rPr>
              <w:noProof/>
            </w:rPr>
            <w:instrText xml:space="preserve"> PAGEREF _Toc196864154 \h </w:instrText>
          </w:r>
          <w:r w:rsidR="005A075D">
            <w:rPr>
              <w:noProof/>
            </w:rPr>
          </w:r>
          <w:r w:rsidR="00373773">
            <w:rPr>
              <w:noProof/>
            </w:rPr>
            <w:fldChar w:fldCharType="separate"/>
          </w:r>
          <w:r>
            <w:rPr>
              <w:noProof/>
            </w:rPr>
            <w:t>29</w:t>
          </w:r>
          <w:r w:rsidR="00373773">
            <w:rPr>
              <w:noProof/>
            </w:rPr>
            <w:fldChar w:fldCharType="end"/>
          </w:r>
        </w:p>
        <w:p w:rsidR="0041682B" w:rsidRDefault="0041682B">
          <w:pPr>
            <w:pStyle w:val="TOC2"/>
            <w:tabs>
              <w:tab w:val="right" w:leader="dot" w:pos="9350"/>
            </w:tabs>
            <w:rPr>
              <w:rFonts w:asciiTheme="minorHAnsi" w:hAnsiTheme="minorHAnsi"/>
              <w:b w:val="0"/>
              <w:noProof/>
              <w:sz w:val="24"/>
              <w:szCs w:val="24"/>
              <w:lang w:eastAsia="ja-JP"/>
            </w:rPr>
          </w:pPr>
          <w:r>
            <w:rPr>
              <w:noProof/>
            </w:rPr>
            <w:t>Secularism</w:t>
          </w:r>
          <w:r>
            <w:rPr>
              <w:noProof/>
            </w:rPr>
            <w:tab/>
          </w:r>
          <w:r w:rsidR="00373773">
            <w:rPr>
              <w:noProof/>
            </w:rPr>
            <w:fldChar w:fldCharType="begin"/>
          </w:r>
          <w:r>
            <w:rPr>
              <w:noProof/>
            </w:rPr>
            <w:instrText xml:space="preserve"> PAGEREF _Toc196864155 \h </w:instrText>
          </w:r>
          <w:r w:rsidR="005A075D">
            <w:rPr>
              <w:noProof/>
            </w:rPr>
          </w:r>
          <w:r w:rsidR="00373773">
            <w:rPr>
              <w:noProof/>
            </w:rPr>
            <w:fldChar w:fldCharType="separate"/>
          </w:r>
          <w:r>
            <w:rPr>
              <w:noProof/>
            </w:rPr>
            <w:t>29</w:t>
          </w:r>
          <w:r w:rsidR="00373773">
            <w:rPr>
              <w:noProof/>
            </w:rPr>
            <w:fldChar w:fldCharType="end"/>
          </w:r>
        </w:p>
        <w:p w:rsidR="0041682B" w:rsidRDefault="0041682B">
          <w:pPr>
            <w:pStyle w:val="TOC2"/>
            <w:tabs>
              <w:tab w:val="right" w:leader="dot" w:pos="9350"/>
            </w:tabs>
            <w:rPr>
              <w:rFonts w:asciiTheme="minorHAnsi" w:hAnsiTheme="minorHAnsi"/>
              <w:b w:val="0"/>
              <w:noProof/>
              <w:sz w:val="24"/>
              <w:szCs w:val="24"/>
              <w:lang w:eastAsia="ja-JP"/>
            </w:rPr>
          </w:pPr>
          <w:r>
            <w:rPr>
              <w:noProof/>
            </w:rPr>
            <w:t>Shinto</w:t>
          </w:r>
          <w:r>
            <w:rPr>
              <w:noProof/>
            </w:rPr>
            <w:tab/>
          </w:r>
          <w:r w:rsidR="00373773">
            <w:rPr>
              <w:noProof/>
            </w:rPr>
            <w:fldChar w:fldCharType="begin"/>
          </w:r>
          <w:r>
            <w:rPr>
              <w:noProof/>
            </w:rPr>
            <w:instrText xml:space="preserve"> PAGEREF _Toc196864156 \h </w:instrText>
          </w:r>
          <w:r w:rsidR="005A075D">
            <w:rPr>
              <w:noProof/>
            </w:rPr>
          </w:r>
          <w:r w:rsidR="00373773">
            <w:rPr>
              <w:noProof/>
            </w:rPr>
            <w:fldChar w:fldCharType="separate"/>
          </w:r>
          <w:r>
            <w:rPr>
              <w:noProof/>
            </w:rPr>
            <w:t>30</w:t>
          </w:r>
          <w:r w:rsidR="00373773">
            <w:rPr>
              <w:noProof/>
            </w:rPr>
            <w:fldChar w:fldCharType="end"/>
          </w:r>
        </w:p>
        <w:p w:rsidR="0041682B" w:rsidRDefault="0041682B">
          <w:pPr>
            <w:pStyle w:val="TOC2"/>
            <w:tabs>
              <w:tab w:val="right" w:leader="dot" w:pos="9350"/>
            </w:tabs>
            <w:rPr>
              <w:rFonts w:asciiTheme="minorHAnsi" w:hAnsiTheme="minorHAnsi"/>
              <w:b w:val="0"/>
              <w:noProof/>
              <w:sz w:val="24"/>
              <w:szCs w:val="24"/>
              <w:lang w:eastAsia="ja-JP"/>
            </w:rPr>
          </w:pPr>
          <w:r>
            <w:rPr>
              <w:noProof/>
            </w:rPr>
            <w:t>Buddhism</w:t>
          </w:r>
          <w:r>
            <w:rPr>
              <w:noProof/>
            </w:rPr>
            <w:tab/>
          </w:r>
          <w:r w:rsidR="00373773">
            <w:rPr>
              <w:noProof/>
            </w:rPr>
            <w:fldChar w:fldCharType="begin"/>
          </w:r>
          <w:r>
            <w:rPr>
              <w:noProof/>
            </w:rPr>
            <w:instrText xml:space="preserve"> PAGEREF _Toc196864157 \h </w:instrText>
          </w:r>
          <w:r w:rsidR="005A075D">
            <w:rPr>
              <w:noProof/>
            </w:rPr>
          </w:r>
          <w:r w:rsidR="00373773">
            <w:rPr>
              <w:noProof/>
            </w:rPr>
            <w:fldChar w:fldCharType="separate"/>
          </w:r>
          <w:r>
            <w:rPr>
              <w:noProof/>
            </w:rPr>
            <w:t>30</w:t>
          </w:r>
          <w:r w:rsidR="00373773">
            <w:rPr>
              <w:noProof/>
            </w:rPr>
            <w:fldChar w:fldCharType="end"/>
          </w:r>
        </w:p>
        <w:p w:rsidR="0041682B" w:rsidRDefault="0041682B">
          <w:pPr>
            <w:pStyle w:val="TOC2"/>
            <w:tabs>
              <w:tab w:val="right" w:leader="dot" w:pos="9350"/>
            </w:tabs>
            <w:rPr>
              <w:rFonts w:asciiTheme="minorHAnsi" w:hAnsiTheme="minorHAnsi"/>
              <w:b w:val="0"/>
              <w:noProof/>
              <w:sz w:val="24"/>
              <w:szCs w:val="24"/>
              <w:lang w:eastAsia="ja-JP"/>
            </w:rPr>
          </w:pPr>
          <w:r>
            <w:rPr>
              <w:noProof/>
            </w:rPr>
            <w:t>Other</w:t>
          </w:r>
          <w:r>
            <w:rPr>
              <w:noProof/>
            </w:rPr>
            <w:tab/>
          </w:r>
          <w:r w:rsidR="00373773">
            <w:rPr>
              <w:noProof/>
            </w:rPr>
            <w:fldChar w:fldCharType="begin"/>
          </w:r>
          <w:r>
            <w:rPr>
              <w:noProof/>
            </w:rPr>
            <w:instrText xml:space="preserve"> PAGEREF _Toc196864158 \h </w:instrText>
          </w:r>
          <w:r w:rsidR="005A075D">
            <w:rPr>
              <w:noProof/>
            </w:rPr>
          </w:r>
          <w:r w:rsidR="00373773">
            <w:rPr>
              <w:noProof/>
            </w:rPr>
            <w:fldChar w:fldCharType="separate"/>
          </w:r>
          <w:r>
            <w:rPr>
              <w:noProof/>
            </w:rPr>
            <w:t>30</w:t>
          </w:r>
          <w:r w:rsidR="00373773">
            <w:rPr>
              <w:noProof/>
            </w:rPr>
            <w:fldChar w:fldCharType="end"/>
          </w:r>
        </w:p>
        <w:p w:rsidR="0041682B" w:rsidRDefault="0041682B">
          <w:pPr>
            <w:pStyle w:val="TOC1"/>
            <w:tabs>
              <w:tab w:val="right" w:leader="dot" w:pos="9350"/>
            </w:tabs>
            <w:rPr>
              <w:rFonts w:asciiTheme="minorHAnsi" w:hAnsiTheme="minorHAnsi"/>
              <w:b w:val="0"/>
              <w:noProof/>
              <w:lang w:eastAsia="ja-JP"/>
            </w:rPr>
          </w:pPr>
          <w:r>
            <w:rPr>
              <w:noProof/>
            </w:rPr>
            <w:t>1.13) Family Structure – Jessica – DONE</w:t>
          </w:r>
          <w:r>
            <w:rPr>
              <w:noProof/>
            </w:rPr>
            <w:tab/>
          </w:r>
          <w:r w:rsidR="00373773">
            <w:rPr>
              <w:noProof/>
            </w:rPr>
            <w:fldChar w:fldCharType="begin"/>
          </w:r>
          <w:r>
            <w:rPr>
              <w:noProof/>
            </w:rPr>
            <w:instrText xml:space="preserve"> PAGEREF _Toc196864159 \h </w:instrText>
          </w:r>
          <w:r w:rsidR="005A075D">
            <w:rPr>
              <w:noProof/>
            </w:rPr>
          </w:r>
          <w:r w:rsidR="00373773">
            <w:rPr>
              <w:noProof/>
            </w:rPr>
            <w:fldChar w:fldCharType="separate"/>
          </w:r>
          <w:r>
            <w:rPr>
              <w:noProof/>
            </w:rPr>
            <w:t>31</w:t>
          </w:r>
          <w:r w:rsidR="00373773">
            <w:rPr>
              <w:noProof/>
            </w:rPr>
            <w:fldChar w:fldCharType="end"/>
          </w:r>
        </w:p>
        <w:p w:rsidR="0041682B" w:rsidRDefault="0041682B">
          <w:pPr>
            <w:pStyle w:val="TOC1"/>
            <w:tabs>
              <w:tab w:val="right" w:leader="dot" w:pos="9350"/>
            </w:tabs>
            <w:rPr>
              <w:rFonts w:asciiTheme="minorHAnsi" w:hAnsiTheme="minorHAnsi"/>
              <w:b w:val="0"/>
              <w:noProof/>
              <w:lang w:eastAsia="ja-JP"/>
            </w:rPr>
          </w:pPr>
          <w:r>
            <w:rPr>
              <w:noProof/>
            </w:rPr>
            <w:t>1.14) Social Issues – Lazar – done</w:t>
          </w:r>
          <w:r>
            <w:rPr>
              <w:noProof/>
            </w:rPr>
            <w:tab/>
          </w:r>
          <w:r w:rsidR="00373773">
            <w:rPr>
              <w:noProof/>
            </w:rPr>
            <w:fldChar w:fldCharType="begin"/>
          </w:r>
          <w:r>
            <w:rPr>
              <w:noProof/>
            </w:rPr>
            <w:instrText xml:space="preserve"> PAGEREF _Toc196864160 \h </w:instrText>
          </w:r>
          <w:r w:rsidR="005A075D">
            <w:rPr>
              <w:noProof/>
            </w:rPr>
          </w:r>
          <w:r w:rsidR="00373773">
            <w:rPr>
              <w:noProof/>
            </w:rPr>
            <w:fldChar w:fldCharType="separate"/>
          </w:r>
          <w:r>
            <w:rPr>
              <w:noProof/>
            </w:rPr>
            <w:t>32</w:t>
          </w:r>
          <w:r w:rsidR="00373773">
            <w:rPr>
              <w:noProof/>
            </w:rPr>
            <w:fldChar w:fldCharType="end"/>
          </w:r>
        </w:p>
        <w:p w:rsidR="0041682B" w:rsidRDefault="0041682B">
          <w:pPr>
            <w:pStyle w:val="TOC2"/>
            <w:tabs>
              <w:tab w:val="right" w:leader="dot" w:pos="9350"/>
            </w:tabs>
            <w:rPr>
              <w:rFonts w:asciiTheme="minorHAnsi" w:hAnsiTheme="minorHAnsi"/>
              <w:b w:val="0"/>
              <w:noProof/>
              <w:sz w:val="24"/>
              <w:szCs w:val="24"/>
              <w:lang w:eastAsia="ja-JP"/>
            </w:rPr>
          </w:pPr>
          <w:r>
            <w:rPr>
              <w:noProof/>
            </w:rPr>
            <w:t>Social Classes</w:t>
          </w:r>
          <w:r>
            <w:rPr>
              <w:noProof/>
            </w:rPr>
            <w:tab/>
          </w:r>
          <w:r w:rsidR="00373773">
            <w:rPr>
              <w:noProof/>
            </w:rPr>
            <w:fldChar w:fldCharType="begin"/>
          </w:r>
          <w:r>
            <w:rPr>
              <w:noProof/>
            </w:rPr>
            <w:instrText xml:space="preserve"> PAGEREF _Toc196864161 \h </w:instrText>
          </w:r>
          <w:r w:rsidR="005A075D">
            <w:rPr>
              <w:noProof/>
            </w:rPr>
          </w:r>
          <w:r w:rsidR="00373773">
            <w:rPr>
              <w:noProof/>
            </w:rPr>
            <w:fldChar w:fldCharType="separate"/>
          </w:r>
          <w:r>
            <w:rPr>
              <w:noProof/>
            </w:rPr>
            <w:t>32</w:t>
          </w:r>
          <w:r w:rsidR="00373773">
            <w:rPr>
              <w:noProof/>
            </w:rPr>
            <w:fldChar w:fldCharType="end"/>
          </w:r>
        </w:p>
        <w:p w:rsidR="0041682B" w:rsidRDefault="0041682B">
          <w:pPr>
            <w:pStyle w:val="TOC2"/>
            <w:tabs>
              <w:tab w:val="right" w:leader="dot" w:pos="9350"/>
            </w:tabs>
            <w:rPr>
              <w:rFonts w:asciiTheme="minorHAnsi" w:hAnsiTheme="minorHAnsi"/>
              <w:b w:val="0"/>
              <w:noProof/>
              <w:sz w:val="24"/>
              <w:szCs w:val="24"/>
              <w:lang w:eastAsia="ja-JP"/>
            </w:rPr>
          </w:pPr>
          <w:r>
            <w:rPr>
              <w:noProof/>
            </w:rPr>
            <w:t>Women’s Rights</w:t>
          </w:r>
          <w:r>
            <w:rPr>
              <w:noProof/>
            </w:rPr>
            <w:tab/>
          </w:r>
          <w:r w:rsidR="00373773">
            <w:rPr>
              <w:noProof/>
            </w:rPr>
            <w:fldChar w:fldCharType="begin"/>
          </w:r>
          <w:r>
            <w:rPr>
              <w:noProof/>
            </w:rPr>
            <w:instrText xml:space="preserve"> PAGEREF _Toc196864162 \h </w:instrText>
          </w:r>
          <w:r w:rsidR="005A075D">
            <w:rPr>
              <w:noProof/>
            </w:rPr>
          </w:r>
          <w:r w:rsidR="00373773">
            <w:rPr>
              <w:noProof/>
            </w:rPr>
            <w:fldChar w:fldCharType="separate"/>
          </w:r>
          <w:r>
            <w:rPr>
              <w:noProof/>
            </w:rPr>
            <w:t>33</w:t>
          </w:r>
          <w:r w:rsidR="00373773">
            <w:rPr>
              <w:noProof/>
            </w:rPr>
            <w:fldChar w:fldCharType="end"/>
          </w:r>
        </w:p>
        <w:p w:rsidR="0041682B" w:rsidRDefault="0041682B">
          <w:pPr>
            <w:pStyle w:val="TOC2"/>
            <w:tabs>
              <w:tab w:val="right" w:leader="dot" w:pos="9350"/>
            </w:tabs>
            <w:rPr>
              <w:rFonts w:asciiTheme="minorHAnsi" w:hAnsiTheme="minorHAnsi"/>
              <w:b w:val="0"/>
              <w:noProof/>
              <w:sz w:val="24"/>
              <w:szCs w:val="24"/>
              <w:lang w:eastAsia="ja-JP"/>
            </w:rPr>
          </w:pPr>
          <w:r>
            <w:rPr>
              <w:noProof/>
            </w:rPr>
            <w:t>Child Labor</w:t>
          </w:r>
          <w:r>
            <w:rPr>
              <w:noProof/>
            </w:rPr>
            <w:tab/>
          </w:r>
          <w:r w:rsidR="00373773">
            <w:rPr>
              <w:noProof/>
            </w:rPr>
            <w:fldChar w:fldCharType="begin"/>
          </w:r>
          <w:r>
            <w:rPr>
              <w:noProof/>
            </w:rPr>
            <w:instrText xml:space="preserve"> PAGEREF _Toc196864163 \h </w:instrText>
          </w:r>
          <w:r w:rsidR="005A075D">
            <w:rPr>
              <w:noProof/>
            </w:rPr>
          </w:r>
          <w:r w:rsidR="00373773">
            <w:rPr>
              <w:noProof/>
            </w:rPr>
            <w:fldChar w:fldCharType="separate"/>
          </w:r>
          <w:r>
            <w:rPr>
              <w:noProof/>
            </w:rPr>
            <w:t>34</w:t>
          </w:r>
          <w:r w:rsidR="00373773">
            <w:rPr>
              <w:noProof/>
            </w:rPr>
            <w:fldChar w:fldCharType="end"/>
          </w:r>
        </w:p>
        <w:p w:rsidR="0041682B" w:rsidRDefault="0041682B">
          <w:pPr>
            <w:pStyle w:val="TOC1"/>
            <w:tabs>
              <w:tab w:val="right" w:leader="dot" w:pos="9350"/>
            </w:tabs>
            <w:rPr>
              <w:rFonts w:asciiTheme="minorHAnsi" w:hAnsiTheme="minorHAnsi"/>
              <w:b w:val="0"/>
              <w:noProof/>
              <w:lang w:eastAsia="ja-JP"/>
            </w:rPr>
          </w:pPr>
          <w:r>
            <w:rPr>
              <w:noProof/>
            </w:rPr>
            <w:t>1.15) Aesthetics – Corey – Done</w:t>
          </w:r>
          <w:r>
            <w:rPr>
              <w:noProof/>
            </w:rPr>
            <w:tab/>
          </w:r>
          <w:r w:rsidR="00373773">
            <w:rPr>
              <w:noProof/>
            </w:rPr>
            <w:fldChar w:fldCharType="begin"/>
          </w:r>
          <w:r>
            <w:rPr>
              <w:noProof/>
            </w:rPr>
            <w:instrText xml:space="preserve"> PAGEREF _Toc196864164 \h </w:instrText>
          </w:r>
          <w:r w:rsidR="005A075D">
            <w:rPr>
              <w:noProof/>
            </w:rPr>
          </w:r>
          <w:r w:rsidR="00373773">
            <w:rPr>
              <w:noProof/>
            </w:rPr>
            <w:fldChar w:fldCharType="separate"/>
          </w:r>
          <w:r>
            <w:rPr>
              <w:noProof/>
            </w:rPr>
            <w:t>35</w:t>
          </w:r>
          <w:r w:rsidR="00373773">
            <w:rPr>
              <w:noProof/>
            </w:rPr>
            <w:fldChar w:fldCharType="end"/>
          </w:r>
        </w:p>
        <w:p w:rsidR="0041682B" w:rsidRDefault="0041682B">
          <w:pPr>
            <w:pStyle w:val="TOC2"/>
            <w:tabs>
              <w:tab w:val="right" w:leader="dot" w:pos="9350"/>
            </w:tabs>
            <w:rPr>
              <w:rFonts w:asciiTheme="minorHAnsi" w:hAnsiTheme="minorHAnsi"/>
              <w:b w:val="0"/>
              <w:noProof/>
              <w:sz w:val="24"/>
              <w:szCs w:val="24"/>
              <w:lang w:eastAsia="ja-JP"/>
            </w:rPr>
          </w:pPr>
          <w:r>
            <w:rPr>
              <w:noProof/>
            </w:rPr>
            <w:t>Bonsai &amp; Gardens</w:t>
          </w:r>
          <w:r>
            <w:rPr>
              <w:noProof/>
            </w:rPr>
            <w:tab/>
          </w:r>
          <w:r w:rsidR="00373773">
            <w:rPr>
              <w:noProof/>
            </w:rPr>
            <w:fldChar w:fldCharType="begin"/>
          </w:r>
          <w:r>
            <w:rPr>
              <w:noProof/>
            </w:rPr>
            <w:instrText xml:space="preserve"> PAGEREF _Toc196864165 \h </w:instrText>
          </w:r>
          <w:r w:rsidR="005A075D">
            <w:rPr>
              <w:noProof/>
            </w:rPr>
          </w:r>
          <w:r w:rsidR="00373773">
            <w:rPr>
              <w:noProof/>
            </w:rPr>
            <w:fldChar w:fldCharType="separate"/>
          </w:r>
          <w:r>
            <w:rPr>
              <w:noProof/>
            </w:rPr>
            <w:t>36</w:t>
          </w:r>
          <w:r w:rsidR="00373773">
            <w:rPr>
              <w:noProof/>
            </w:rPr>
            <w:fldChar w:fldCharType="end"/>
          </w:r>
        </w:p>
        <w:p w:rsidR="0041682B" w:rsidRDefault="0041682B">
          <w:pPr>
            <w:pStyle w:val="TOC2"/>
            <w:tabs>
              <w:tab w:val="right" w:leader="dot" w:pos="9350"/>
            </w:tabs>
            <w:rPr>
              <w:rFonts w:asciiTheme="minorHAnsi" w:hAnsiTheme="minorHAnsi"/>
              <w:b w:val="0"/>
              <w:noProof/>
              <w:sz w:val="24"/>
              <w:szCs w:val="24"/>
              <w:lang w:eastAsia="ja-JP"/>
            </w:rPr>
          </w:pPr>
          <w:r>
            <w:rPr>
              <w:noProof/>
            </w:rPr>
            <w:t>Theater</w:t>
          </w:r>
          <w:r>
            <w:rPr>
              <w:noProof/>
            </w:rPr>
            <w:tab/>
          </w:r>
          <w:r w:rsidR="00373773">
            <w:rPr>
              <w:noProof/>
            </w:rPr>
            <w:fldChar w:fldCharType="begin"/>
          </w:r>
          <w:r>
            <w:rPr>
              <w:noProof/>
            </w:rPr>
            <w:instrText xml:space="preserve"> PAGEREF _Toc196864166 \h </w:instrText>
          </w:r>
          <w:r w:rsidR="005A075D">
            <w:rPr>
              <w:noProof/>
            </w:rPr>
          </w:r>
          <w:r w:rsidR="00373773">
            <w:rPr>
              <w:noProof/>
            </w:rPr>
            <w:fldChar w:fldCharType="separate"/>
          </w:r>
          <w:r>
            <w:rPr>
              <w:noProof/>
            </w:rPr>
            <w:t>37</w:t>
          </w:r>
          <w:r w:rsidR="00373773">
            <w:rPr>
              <w:noProof/>
            </w:rPr>
            <w:fldChar w:fldCharType="end"/>
          </w:r>
        </w:p>
        <w:p w:rsidR="0041682B" w:rsidRDefault="0041682B">
          <w:pPr>
            <w:pStyle w:val="TOC2"/>
            <w:tabs>
              <w:tab w:val="right" w:leader="dot" w:pos="9350"/>
            </w:tabs>
            <w:rPr>
              <w:rFonts w:asciiTheme="minorHAnsi" w:hAnsiTheme="minorHAnsi"/>
              <w:b w:val="0"/>
              <w:noProof/>
              <w:sz w:val="24"/>
              <w:szCs w:val="24"/>
              <w:lang w:eastAsia="ja-JP"/>
            </w:rPr>
          </w:pPr>
          <w:r>
            <w:rPr>
              <w:noProof/>
            </w:rPr>
            <w:t>Music</w:t>
          </w:r>
          <w:r>
            <w:rPr>
              <w:noProof/>
            </w:rPr>
            <w:tab/>
          </w:r>
          <w:r w:rsidR="00373773">
            <w:rPr>
              <w:noProof/>
            </w:rPr>
            <w:fldChar w:fldCharType="begin"/>
          </w:r>
          <w:r>
            <w:rPr>
              <w:noProof/>
            </w:rPr>
            <w:instrText xml:space="preserve"> PAGEREF _Toc196864167 \h </w:instrText>
          </w:r>
          <w:r w:rsidR="005A075D">
            <w:rPr>
              <w:noProof/>
            </w:rPr>
          </w:r>
          <w:r w:rsidR="00373773">
            <w:rPr>
              <w:noProof/>
            </w:rPr>
            <w:fldChar w:fldCharType="separate"/>
          </w:r>
          <w:r>
            <w:rPr>
              <w:noProof/>
            </w:rPr>
            <w:t>37</w:t>
          </w:r>
          <w:r w:rsidR="00373773">
            <w:rPr>
              <w:noProof/>
            </w:rPr>
            <w:fldChar w:fldCharType="end"/>
          </w:r>
        </w:p>
        <w:p w:rsidR="0041682B" w:rsidRDefault="0041682B">
          <w:pPr>
            <w:pStyle w:val="TOC2"/>
            <w:tabs>
              <w:tab w:val="right" w:leader="dot" w:pos="9350"/>
            </w:tabs>
            <w:rPr>
              <w:rFonts w:asciiTheme="minorHAnsi" w:hAnsiTheme="minorHAnsi"/>
              <w:b w:val="0"/>
              <w:noProof/>
              <w:sz w:val="24"/>
              <w:szCs w:val="24"/>
              <w:lang w:eastAsia="ja-JP"/>
            </w:rPr>
          </w:pPr>
          <w:r>
            <w:rPr>
              <w:noProof/>
            </w:rPr>
            <w:t>Martial Arts</w:t>
          </w:r>
          <w:r>
            <w:rPr>
              <w:noProof/>
            </w:rPr>
            <w:tab/>
          </w:r>
          <w:r w:rsidR="00373773">
            <w:rPr>
              <w:noProof/>
            </w:rPr>
            <w:fldChar w:fldCharType="begin"/>
          </w:r>
          <w:r>
            <w:rPr>
              <w:noProof/>
            </w:rPr>
            <w:instrText xml:space="preserve"> PAGEREF _Toc196864168 \h </w:instrText>
          </w:r>
          <w:r w:rsidR="005A075D">
            <w:rPr>
              <w:noProof/>
            </w:rPr>
          </w:r>
          <w:r w:rsidR="00373773">
            <w:rPr>
              <w:noProof/>
            </w:rPr>
            <w:fldChar w:fldCharType="separate"/>
          </w:r>
          <w:r>
            <w:rPr>
              <w:noProof/>
            </w:rPr>
            <w:t>37</w:t>
          </w:r>
          <w:r w:rsidR="00373773">
            <w:rPr>
              <w:noProof/>
            </w:rPr>
            <w:fldChar w:fldCharType="end"/>
          </w:r>
        </w:p>
        <w:p w:rsidR="0041682B" w:rsidRDefault="0041682B">
          <w:pPr>
            <w:pStyle w:val="TOC2"/>
            <w:tabs>
              <w:tab w:val="right" w:leader="dot" w:pos="9350"/>
            </w:tabs>
            <w:rPr>
              <w:rFonts w:asciiTheme="minorHAnsi" w:hAnsiTheme="minorHAnsi"/>
              <w:b w:val="0"/>
              <w:noProof/>
              <w:sz w:val="24"/>
              <w:szCs w:val="24"/>
              <w:lang w:eastAsia="ja-JP"/>
            </w:rPr>
          </w:pPr>
          <w:r>
            <w:rPr>
              <w:noProof/>
            </w:rPr>
            <w:t>Dance</w:t>
          </w:r>
          <w:r>
            <w:rPr>
              <w:noProof/>
            </w:rPr>
            <w:tab/>
          </w:r>
          <w:r w:rsidR="00373773">
            <w:rPr>
              <w:noProof/>
            </w:rPr>
            <w:fldChar w:fldCharType="begin"/>
          </w:r>
          <w:r>
            <w:rPr>
              <w:noProof/>
            </w:rPr>
            <w:instrText xml:space="preserve"> PAGEREF _Toc196864169 \h </w:instrText>
          </w:r>
          <w:r w:rsidR="005A075D">
            <w:rPr>
              <w:noProof/>
            </w:rPr>
          </w:r>
          <w:r w:rsidR="00373773">
            <w:rPr>
              <w:noProof/>
            </w:rPr>
            <w:fldChar w:fldCharType="separate"/>
          </w:r>
          <w:r>
            <w:rPr>
              <w:noProof/>
            </w:rPr>
            <w:t>38</w:t>
          </w:r>
          <w:r w:rsidR="00373773">
            <w:rPr>
              <w:noProof/>
            </w:rPr>
            <w:fldChar w:fldCharType="end"/>
          </w:r>
        </w:p>
        <w:p w:rsidR="0041682B" w:rsidRDefault="0041682B">
          <w:pPr>
            <w:pStyle w:val="TOC1"/>
            <w:tabs>
              <w:tab w:val="right" w:leader="dot" w:pos="9350"/>
            </w:tabs>
            <w:rPr>
              <w:rFonts w:asciiTheme="minorHAnsi" w:hAnsiTheme="minorHAnsi"/>
              <w:b w:val="0"/>
              <w:noProof/>
              <w:lang w:eastAsia="ja-JP"/>
            </w:rPr>
          </w:pPr>
          <w:r>
            <w:rPr>
              <w:noProof/>
            </w:rPr>
            <w:t>1.16) Greetings, Emotions, Face, Gift Giving, Titles - Corey</w:t>
          </w:r>
          <w:r>
            <w:rPr>
              <w:noProof/>
            </w:rPr>
            <w:tab/>
          </w:r>
          <w:r w:rsidR="00373773">
            <w:rPr>
              <w:noProof/>
            </w:rPr>
            <w:fldChar w:fldCharType="begin"/>
          </w:r>
          <w:r>
            <w:rPr>
              <w:noProof/>
            </w:rPr>
            <w:instrText xml:space="preserve"> PAGEREF _Toc196864170 \h </w:instrText>
          </w:r>
          <w:r w:rsidR="005A075D">
            <w:rPr>
              <w:noProof/>
            </w:rPr>
          </w:r>
          <w:r w:rsidR="00373773">
            <w:rPr>
              <w:noProof/>
            </w:rPr>
            <w:fldChar w:fldCharType="separate"/>
          </w:r>
          <w:r>
            <w:rPr>
              <w:noProof/>
            </w:rPr>
            <w:t>39</w:t>
          </w:r>
          <w:r w:rsidR="00373773">
            <w:rPr>
              <w:noProof/>
            </w:rPr>
            <w:fldChar w:fldCharType="end"/>
          </w:r>
        </w:p>
        <w:p w:rsidR="0041682B" w:rsidRDefault="0041682B">
          <w:pPr>
            <w:pStyle w:val="TOC2"/>
            <w:tabs>
              <w:tab w:val="right" w:leader="dot" w:pos="9350"/>
            </w:tabs>
            <w:rPr>
              <w:rFonts w:asciiTheme="minorHAnsi" w:hAnsiTheme="minorHAnsi"/>
              <w:b w:val="0"/>
              <w:noProof/>
              <w:sz w:val="24"/>
              <w:szCs w:val="24"/>
              <w:lang w:eastAsia="ja-JP"/>
            </w:rPr>
          </w:pPr>
          <w:r>
            <w:rPr>
              <w:noProof/>
            </w:rPr>
            <w:t>Greetings</w:t>
          </w:r>
          <w:r>
            <w:rPr>
              <w:noProof/>
            </w:rPr>
            <w:tab/>
          </w:r>
          <w:r w:rsidR="00373773">
            <w:rPr>
              <w:noProof/>
            </w:rPr>
            <w:fldChar w:fldCharType="begin"/>
          </w:r>
          <w:r>
            <w:rPr>
              <w:noProof/>
            </w:rPr>
            <w:instrText xml:space="preserve"> PAGEREF _Toc196864171 \h </w:instrText>
          </w:r>
          <w:r w:rsidR="005A075D">
            <w:rPr>
              <w:noProof/>
            </w:rPr>
          </w:r>
          <w:r w:rsidR="00373773">
            <w:rPr>
              <w:noProof/>
            </w:rPr>
            <w:fldChar w:fldCharType="separate"/>
          </w:r>
          <w:r>
            <w:rPr>
              <w:noProof/>
            </w:rPr>
            <w:t>39</w:t>
          </w:r>
          <w:r w:rsidR="00373773">
            <w:rPr>
              <w:noProof/>
            </w:rPr>
            <w:fldChar w:fldCharType="end"/>
          </w:r>
        </w:p>
        <w:p w:rsidR="0041682B" w:rsidRDefault="0041682B">
          <w:pPr>
            <w:pStyle w:val="TOC2"/>
            <w:tabs>
              <w:tab w:val="right" w:leader="dot" w:pos="9350"/>
            </w:tabs>
            <w:rPr>
              <w:rFonts w:asciiTheme="minorHAnsi" w:hAnsiTheme="minorHAnsi"/>
              <w:b w:val="0"/>
              <w:noProof/>
              <w:sz w:val="24"/>
              <w:szCs w:val="24"/>
              <w:lang w:eastAsia="ja-JP"/>
            </w:rPr>
          </w:pPr>
          <w:r>
            <w:rPr>
              <w:noProof/>
            </w:rPr>
            <w:t>Gift Giving</w:t>
          </w:r>
          <w:r>
            <w:rPr>
              <w:noProof/>
            </w:rPr>
            <w:tab/>
          </w:r>
          <w:r w:rsidR="00373773">
            <w:rPr>
              <w:noProof/>
            </w:rPr>
            <w:fldChar w:fldCharType="begin"/>
          </w:r>
          <w:r>
            <w:rPr>
              <w:noProof/>
            </w:rPr>
            <w:instrText xml:space="preserve"> PAGEREF _Toc196864172 \h </w:instrText>
          </w:r>
          <w:r w:rsidR="005A075D">
            <w:rPr>
              <w:noProof/>
            </w:rPr>
          </w:r>
          <w:r w:rsidR="00373773">
            <w:rPr>
              <w:noProof/>
            </w:rPr>
            <w:fldChar w:fldCharType="separate"/>
          </w:r>
          <w:r>
            <w:rPr>
              <w:noProof/>
            </w:rPr>
            <w:t>39</w:t>
          </w:r>
          <w:r w:rsidR="00373773">
            <w:rPr>
              <w:noProof/>
            </w:rPr>
            <w:fldChar w:fldCharType="end"/>
          </w:r>
        </w:p>
        <w:p w:rsidR="0041682B" w:rsidRDefault="0041682B">
          <w:pPr>
            <w:pStyle w:val="TOC2"/>
            <w:tabs>
              <w:tab w:val="right" w:leader="dot" w:pos="9350"/>
            </w:tabs>
            <w:rPr>
              <w:rFonts w:asciiTheme="minorHAnsi" w:hAnsiTheme="minorHAnsi"/>
              <w:b w:val="0"/>
              <w:noProof/>
              <w:sz w:val="24"/>
              <w:szCs w:val="24"/>
              <w:lang w:eastAsia="ja-JP"/>
            </w:rPr>
          </w:pPr>
          <w:r>
            <w:rPr>
              <w:noProof/>
            </w:rPr>
            <w:t>Names &amp; Titles – No source.</w:t>
          </w:r>
          <w:r>
            <w:rPr>
              <w:noProof/>
            </w:rPr>
            <w:tab/>
          </w:r>
          <w:r w:rsidR="00373773">
            <w:rPr>
              <w:noProof/>
            </w:rPr>
            <w:fldChar w:fldCharType="begin"/>
          </w:r>
          <w:r>
            <w:rPr>
              <w:noProof/>
            </w:rPr>
            <w:instrText xml:space="preserve"> PAGEREF _Toc196864173 \h </w:instrText>
          </w:r>
          <w:r w:rsidR="005A075D">
            <w:rPr>
              <w:noProof/>
            </w:rPr>
          </w:r>
          <w:r w:rsidR="00373773">
            <w:rPr>
              <w:noProof/>
            </w:rPr>
            <w:fldChar w:fldCharType="separate"/>
          </w:r>
          <w:r>
            <w:rPr>
              <w:noProof/>
            </w:rPr>
            <w:t>40</w:t>
          </w:r>
          <w:r w:rsidR="00373773">
            <w:rPr>
              <w:noProof/>
            </w:rPr>
            <w:fldChar w:fldCharType="end"/>
          </w:r>
        </w:p>
        <w:p w:rsidR="0041682B" w:rsidRDefault="0041682B">
          <w:pPr>
            <w:pStyle w:val="TOC1"/>
            <w:tabs>
              <w:tab w:val="right" w:leader="dot" w:pos="9350"/>
            </w:tabs>
            <w:rPr>
              <w:rFonts w:asciiTheme="minorHAnsi" w:hAnsiTheme="minorHAnsi"/>
              <w:b w:val="0"/>
              <w:noProof/>
              <w:lang w:eastAsia="ja-JP"/>
            </w:rPr>
          </w:pPr>
          <w:r>
            <w:rPr>
              <w:noProof/>
            </w:rPr>
            <w:t>1.17) Holidays, Conversation Topics, Blunders – Jeff - Done</w:t>
          </w:r>
          <w:r>
            <w:rPr>
              <w:noProof/>
            </w:rPr>
            <w:tab/>
          </w:r>
          <w:r w:rsidR="00373773">
            <w:rPr>
              <w:noProof/>
            </w:rPr>
            <w:fldChar w:fldCharType="begin"/>
          </w:r>
          <w:r>
            <w:rPr>
              <w:noProof/>
            </w:rPr>
            <w:instrText xml:space="preserve"> PAGEREF _Toc196864174 \h </w:instrText>
          </w:r>
          <w:r w:rsidR="005A075D">
            <w:rPr>
              <w:noProof/>
            </w:rPr>
          </w:r>
          <w:r w:rsidR="00373773">
            <w:rPr>
              <w:noProof/>
            </w:rPr>
            <w:fldChar w:fldCharType="separate"/>
          </w:r>
          <w:r>
            <w:rPr>
              <w:noProof/>
            </w:rPr>
            <w:t>40</w:t>
          </w:r>
          <w:r w:rsidR="00373773">
            <w:rPr>
              <w:noProof/>
            </w:rPr>
            <w:fldChar w:fldCharType="end"/>
          </w:r>
        </w:p>
        <w:p w:rsidR="0041682B" w:rsidRDefault="0041682B">
          <w:pPr>
            <w:pStyle w:val="TOC2"/>
            <w:tabs>
              <w:tab w:val="right" w:leader="dot" w:pos="9350"/>
            </w:tabs>
            <w:rPr>
              <w:rFonts w:asciiTheme="minorHAnsi" w:hAnsiTheme="minorHAnsi"/>
              <w:b w:val="0"/>
              <w:noProof/>
              <w:sz w:val="24"/>
              <w:szCs w:val="24"/>
              <w:lang w:eastAsia="ja-JP"/>
            </w:rPr>
          </w:pPr>
          <w:r>
            <w:rPr>
              <w:noProof/>
            </w:rPr>
            <w:t>Holidays</w:t>
          </w:r>
          <w:r>
            <w:rPr>
              <w:noProof/>
            </w:rPr>
            <w:tab/>
          </w:r>
          <w:r w:rsidR="00373773">
            <w:rPr>
              <w:noProof/>
            </w:rPr>
            <w:fldChar w:fldCharType="begin"/>
          </w:r>
          <w:r>
            <w:rPr>
              <w:noProof/>
            </w:rPr>
            <w:instrText xml:space="preserve"> PAGEREF _Toc196864175 \h </w:instrText>
          </w:r>
          <w:r w:rsidR="005A075D">
            <w:rPr>
              <w:noProof/>
            </w:rPr>
          </w:r>
          <w:r w:rsidR="00373773">
            <w:rPr>
              <w:noProof/>
            </w:rPr>
            <w:fldChar w:fldCharType="separate"/>
          </w:r>
          <w:r>
            <w:rPr>
              <w:noProof/>
            </w:rPr>
            <w:t>40</w:t>
          </w:r>
          <w:r w:rsidR="00373773">
            <w:rPr>
              <w:noProof/>
            </w:rPr>
            <w:fldChar w:fldCharType="end"/>
          </w:r>
        </w:p>
        <w:p w:rsidR="0041682B" w:rsidRDefault="0041682B">
          <w:pPr>
            <w:pStyle w:val="TOC2"/>
            <w:tabs>
              <w:tab w:val="right" w:leader="dot" w:pos="9350"/>
            </w:tabs>
            <w:rPr>
              <w:rFonts w:asciiTheme="minorHAnsi" w:hAnsiTheme="minorHAnsi"/>
              <w:b w:val="0"/>
              <w:noProof/>
              <w:sz w:val="24"/>
              <w:szCs w:val="24"/>
              <w:lang w:eastAsia="ja-JP"/>
            </w:rPr>
          </w:pPr>
          <w:r>
            <w:rPr>
              <w:noProof/>
            </w:rPr>
            <w:t>Conversation Topics &amp; Blunders</w:t>
          </w:r>
          <w:r>
            <w:rPr>
              <w:noProof/>
            </w:rPr>
            <w:tab/>
          </w:r>
          <w:r w:rsidR="00373773">
            <w:rPr>
              <w:noProof/>
            </w:rPr>
            <w:fldChar w:fldCharType="begin"/>
          </w:r>
          <w:r>
            <w:rPr>
              <w:noProof/>
            </w:rPr>
            <w:instrText xml:space="preserve"> PAGEREF _Toc196864176 \h </w:instrText>
          </w:r>
          <w:r w:rsidR="005A075D">
            <w:rPr>
              <w:noProof/>
            </w:rPr>
          </w:r>
          <w:r w:rsidR="00373773">
            <w:rPr>
              <w:noProof/>
            </w:rPr>
            <w:fldChar w:fldCharType="separate"/>
          </w:r>
          <w:r>
            <w:rPr>
              <w:noProof/>
            </w:rPr>
            <w:t>41</w:t>
          </w:r>
          <w:r w:rsidR="00373773">
            <w:rPr>
              <w:noProof/>
            </w:rPr>
            <w:fldChar w:fldCharType="end"/>
          </w:r>
        </w:p>
        <w:p w:rsidR="0041682B" w:rsidRDefault="0041682B">
          <w:pPr>
            <w:pStyle w:val="TOC1"/>
            <w:tabs>
              <w:tab w:val="right" w:leader="dot" w:pos="9350"/>
            </w:tabs>
            <w:rPr>
              <w:rFonts w:asciiTheme="minorHAnsi" w:hAnsiTheme="minorHAnsi"/>
              <w:b w:val="0"/>
              <w:noProof/>
              <w:lang w:eastAsia="ja-JP"/>
            </w:rPr>
          </w:pPr>
          <w:r>
            <w:rPr>
              <w:noProof/>
            </w:rPr>
            <w:t>1.18) Business Entertaining – Jeff - Done</w:t>
          </w:r>
          <w:r>
            <w:rPr>
              <w:noProof/>
            </w:rPr>
            <w:tab/>
          </w:r>
          <w:r w:rsidR="00373773">
            <w:rPr>
              <w:noProof/>
            </w:rPr>
            <w:fldChar w:fldCharType="begin"/>
          </w:r>
          <w:r>
            <w:rPr>
              <w:noProof/>
            </w:rPr>
            <w:instrText xml:space="preserve"> PAGEREF _Toc196864177 \h </w:instrText>
          </w:r>
          <w:r w:rsidR="005A075D">
            <w:rPr>
              <w:noProof/>
            </w:rPr>
          </w:r>
          <w:r w:rsidR="00373773">
            <w:rPr>
              <w:noProof/>
            </w:rPr>
            <w:fldChar w:fldCharType="separate"/>
          </w:r>
          <w:r>
            <w:rPr>
              <w:noProof/>
            </w:rPr>
            <w:t>42</w:t>
          </w:r>
          <w:r w:rsidR="00373773">
            <w:rPr>
              <w:noProof/>
            </w:rPr>
            <w:fldChar w:fldCharType="end"/>
          </w:r>
        </w:p>
        <w:p w:rsidR="0041682B" w:rsidRDefault="0041682B">
          <w:pPr>
            <w:pStyle w:val="TOC1"/>
            <w:tabs>
              <w:tab w:val="right" w:leader="dot" w:pos="9350"/>
            </w:tabs>
            <w:rPr>
              <w:rFonts w:asciiTheme="minorHAnsi" w:hAnsiTheme="minorHAnsi"/>
              <w:b w:val="0"/>
              <w:noProof/>
              <w:lang w:eastAsia="ja-JP"/>
            </w:rPr>
          </w:pPr>
          <w:r>
            <w:rPr>
              <w:noProof/>
            </w:rPr>
            <w:t>1.19) Languages – Jeff - Done</w:t>
          </w:r>
          <w:r>
            <w:rPr>
              <w:noProof/>
            </w:rPr>
            <w:tab/>
          </w:r>
          <w:r w:rsidR="00373773">
            <w:rPr>
              <w:noProof/>
            </w:rPr>
            <w:fldChar w:fldCharType="begin"/>
          </w:r>
          <w:r>
            <w:rPr>
              <w:noProof/>
            </w:rPr>
            <w:instrText xml:space="preserve"> PAGEREF _Toc196864178 \h </w:instrText>
          </w:r>
          <w:r w:rsidR="005A075D">
            <w:rPr>
              <w:noProof/>
            </w:rPr>
          </w:r>
          <w:r w:rsidR="00373773">
            <w:rPr>
              <w:noProof/>
            </w:rPr>
            <w:fldChar w:fldCharType="separate"/>
          </w:r>
          <w:r>
            <w:rPr>
              <w:noProof/>
            </w:rPr>
            <w:t>43</w:t>
          </w:r>
          <w:r w:rsidR="00373773">
            <w:rPr>
              <w:noProof/>
            </w:rPr>
            <w:fldChar w:fldCharType="end"/>
          </w:r>
        </w:p>
        <w:p w:rsidR="0041682B" w:rsidRDefault="0041682B">
          <w:pPr>
            <w:pStyle w:val="TOC1"/>
            <w:tabs>
              <w:tab w:val="right" w:leader="dot" w:pos="9350"/>
            </w:tabs>
            <w:rPr>
              <w:rFonts w:asciiTheme="minorHAnsi" w:hAnsiTheme="minorHAnsi"/>
              <w:b w:val="0"/>
              <w:noProof/>
              <w:lang w:eastAsia="ja-JP"/>
            </w:rPr>
          </w:pPr>
          <w:r>
            <w:rPr>
              <w:noProof/>
            </w:rPr>
            <w:t>2.1) Kluckhohn &amp; Strodtbeck- Jay- Done?</w:t>
          </w:r>
          <w:r>
            <w:rPr>
              <w:noProof/>
            </w:rPr>
            <w:tab/>
          </w:r>
          <w:r w:rsidR="00373773">
            <w:rPr>
              <w:noProof/>
            </w:rPr>
            <w:fldChar w:fldCharType="begin"/>
          </w:r>
          <w:r>
            <w:rPr>
              <w:noProof/>
            </w:rPr>
            <w:instrText xml:space="preserve"> PAGEREF _Toc196864179 \h </w:instrText>
          </w:r>
          <w:r w:rsidR="005A075D">
            <w:rPr>
              <w:noProof/>
            </w:rPr>
          </w:r>
          <w:r w:rsidR="00373773">
            <w:rPr>
              <w:noProof/>
            </w:rPr>
            <w:fldChar w:fldCharType="separate"/>
          </w:r>
          <w:r>
            <w:rPr>
              <w:noProof/>
            </w:rPr>
            <w:t>43</w:t>
          </w:r>
          <w:r w:rsidR="00373773">
            <w:rPr>
              <w:noProof/>
            </w:rPr>
            <w:fldChar w:fldCharType="end"/>
          </w:r>
        </w:p>
        <w:p w:rsidR="0041682B" w:rsidRDefault="0041682B">
          <w:pPr>
            <w:pStyle w:val="TOC1"/>
            <w:tabs>
              <w:tab w:val="right" w:leader="dot" w:pos="9350"/>
            </w:tabs>
            <w:rPr>
              <w:rFonts w:asciiTheme="minorHAnsi" w:hAnsiTheme="minorHAnsi"/>
              <w:b w:val="0"/>
              <w:noProof/>
              <w:lang w:eastAsia="ja-JP"/>
            </w:rPr>
          </w:pPr>
          <w:r>
            <w:rPr>
              <w:noProof/>
            </w:rPr>
            <w:t>2.2) Hofstede’s Five Value Dimensions – Jay – Done?</w:t>
          </w:r>
          <w:r>
            <w:rPr>
              <w:noProof/>
            </w:rPr>
            <w:tab/>
          </w:r>
          <w:r w:rsidR="00373773">
            <w:rPr>
              <w:noProof/>
            </w:rPr>
            <w:fldChar w:fldCharType="begin"/>
          </w:r>
          <w:r>
            <w:rPr>
              <w:noProof/>
            </w:rPr>
            <w:instrText xml:space="preserve"> PAGEREF _Toc196864180 \h </w:instrText>
          </w:r>
          <w:r w:rsidR="005A075D">
            <w:rPr>
              <w:noProof/>
            </w:rPr>
          </w:r>
          <w:r w:rsidR="00373773">
            <w:rPr>
              <w:noProof/>
            </w:rPr>
            <w:fldChar w:fldCharType="separate"/>
          </w:r>
          <w:r>
            <w:rPr>
              <w:noProof/>
            </w:rPr>
            <w:t>45</w:t>
          </w:r>
          <w:r w:rsidR="00373773">
            <w:rPr>
              <w:noProof/>
            </w:rPr>
            <w:fldChar w:fldCharType="end"/>
          </w:r>
        </w:p>
        <w:p w:rsidR="0041682B" w:rsidRDefault="0041682B">
          <w:pPr>
            <w:pStyle w:val="TOC1"/>
            <w:tabs>
              <w:tab w:val="right" w:leader="dot" w:pos="9350"/>
            </w:tabs>
            <w:rPr>
              <w:rFonts w:asciiTheme="minorHAnsi" w:hAnsiTheme="minorHAnsi"/>
              <w:b w:val="0"/>
              <w:noProof/>
              <w:lang w:eastAsia="ja-JP"/>
            </w:rPr>
          </w:pPr>
          <w:r>
            <w:rPr>
              <w:noProof/>
            </w:rPr>
            <w:t>2.3) Schwartz’s Values Survey- Jay – NOT DONE – Couldn’t find info?</w:t>
          </w:r>
          <w:r>
            <w:rPr>
              <w:noProof/>
            </w:rPr>
            <w:tab/>
          </w:r>
          <w:r w:rsidR="00373773">
            <w:rPr>
              <w:noProof/>
            </w:rPr>
            <w:fldChar w:fldCharType="begin"/>
          </w:r>
          <w:r>
            <w:rPr>
              <w:noProof/>
            </w:rPr>
            <w:instrText xml:space="preserve"> PAGEREF _Toc196864181 \h </w:instrText>
          </w:r>
          <w:r w:rsidR="005A075D">
            <w:rPr>
              <w:noProof/>
            </w:rPr>
          </w:r>
          <w:r w:rsidR="00373773">
            <w:rPr>
              <w:noProof/>
            </w:rPr>
            <w:fldChar w:fldCharType="separate"/>
          </w:r>
          <w:r>
            <w:rPr>
              <w:noProof/>
            </w:rPr>
            <w:t>48</w:t>
          </w:r>
          <w:r w:rsidR="00373773">
            <w:rPr>
              <w:noProof/>
            </w:rPr>
            <w:fldChar w:fldCharType="end"/>
          </w:r>
        </w:p>
        <w:p w:rsidR="0041682B" w:rsidRDefault="0041682B">
          <w:pPr>
            <w:pStyle w:val="TOC1"/>
            <w:tabs>
              <w:tab w:val="right" w:leader="dot" w:pos="9350"/>
            </w:tabs>
            <w:rPr>
              <w:rFonts w:asciiTheme="minorHAnsi" w:hAnsiTheme="minorHAnsi"/>
              <w:b w:val="0"/>
              <w:noProof/>
              <w:lang w:eastAsia="ja-JP"/>
            </w:rPr>
          </w:pPr>
          <w:r>
            <w:rPr>
              <w:noProof/>
            </w:rPr>
            <w:t>2.4) Hall’s High and Low Context – Corey – Needs Proofing – Gave to Lazar</w:t>
          </w:r>
          <w:r>
            <w:rPr>
              <w:noProof/>
            </w:rPr>
            <w:tab/>
          </w:r>
          <w:r w:rsidR="00373773">
            <w:rPr>
              <w:noProof/>
            </w:rPr>
            <w:fldChar w:fldCharType="begin"/>
          </w:r>
          <w:r>
            <w:rPr>
              <w:noProof/>
            </w:rPr>
            <w:instrText xml:space="preserve"> PAGEREF _Toc196864182 \h </w:instrText>
          </w:r>
          <w:r w:rsidR="005A075D">
            <w:rPr>
              <w:noProof/>
            </w:rPr>
          </w:r>
          <w:r w:rsidR="00373773">
            <w:rPr>
              <w:noProof/>
            </w:rPr>
            <w:fldChar w:fldCharType="separate"/>
          </w:r>
          <w:r>
            <w:rPr>
              <w:noProof/>
            </w:rPr>
            <w:t>48</w:t>
          </w:r>
          <w:r w:rsidR="00373773">
            <w:rPr>
              <w:noProof/>
            </w:rPr>
            <w:fldChar w:fldCharType="end"/>
          </w:r>
        </w:p>
        <w:p w:rsidR="0041682B" w:rsidRDefault="0041682B">
          <w:pPr>
            <w:pStyle w:val="TOC2"/>
            <w:tabs>
              <w:tab w:val="right" w:leader="dot" w:pos="9350"/>
            </w:tabs>
            <w:rPr>
              <w:rFonts w:asciiTheme="minorHAnsi" w:hAnsiTheme="minorHAnsi"/>
              <w:b w:val="0"/>
              <w:noProof/>
              <w:sz w:val="24"/>
              <w:szCs w:val="24"/>
              <w:lang w:eastAsia="ja-JP"/>
            </w:rPr>
          </w:pPr>
          <w:r>
            <w:rPr>
              <w:noProof/>
            </w:rPr>
            <w:t>Uncertainty Avoidance</w:t>
          </w:r>
          <w:r>
            <w:rPr>
              <w:noProof/>
            </w:rPr>
            <w:tab/>
          </w:r>
          <w:r w:rsidR="00373773">
            <w:rPr>
              <w:noProof/>
            </w:rPr>
            <w:fldChar w:fldCharType="begin"/>
          </w:r>
          <w:r>
            <w:rPr>
              <w:noProof/>
            </w:rPr>
            <w:instrText xml:space="preserve"> PAGEREF _Toc196864183 \h </w:instrText>
          </w:r>
          <w:r w:rsidR="005A075D">
            <w:rPr>
              <w:noProof/>
            </w:rPr>
          </w:r>
          <w:r w:rsidR="00373773">
            <w:rPr>
              <w:noProof/>
            </w:rPr>
            <w:fldChar w:fldCharType="separate"/>
          </w:r>
          <w:r>
            <w:rPr>
              <w:noProof/>
            </w:rPr>
            <w:t>49</w:t>
          </w:r>
          <w:r w:rsidR="00373773">
            <w:rPr>
              <w:noProof/>
            </w:rPr>
            <w:fldChar w:fldCharType="end"/>
          </w:r>
        </w:p>
        <w:p w:rsidR="0041682B" w:rsidRDefault="0041682B">
          <w:pPr>
            <w:pStyle w:val="TOC2"/>
            <w:tabs>
              <w:tab w:val="right" w:leader="dot" w:pos="9350"/>
            </w:tabs>
            <w:rPr>
              <w:rFonts w:asciiTheme="minorHAnsi" w:hAnsiTheme="minorHAnsi"/>
              <w:b w:val="0"/>
              <w:noProof/>
              <w:sz w:val="24"/>
              <w:szCs w:val="24"/>
              <w:lang w:eastAsia="ja-JP"/>
            </w:rPr>
          </w:pPr>
          <w:r>
            <w:rPr>
              <w:noProof/>
            </w:rPr>
            <w:t>Power Distance</w:t>
          </w:r>
          <w:r>
            <w:rPr>
              <w:noProof/>
            </w:rPr>
            <w:tab/>
          </w:r>
          <w:r w:rsidR="00373773">
            <w:rPr>
              <w:noProof/>
            </w:rPr>
            <w:fldChar w:fldCharType="begin"/>
          </w:r>
          <w:r>
            <w:rPr>
              <w:noProof/>
            </w:rPr>
            <w:instrText xml:space="preserve"> PAGEREF _Toc196864184 \h </w:instrText>
          </w:r>
          <w:r w:rsidR="005A075D">
            <w:rPr>
              <w:noProof/>
            </w:rPr>
          </w:r>
          <w:r w:rsidR="00373773">
            <w:rPr>
              <w:noProof/>
            </w:rPr>
            <w:fldChar w:fldCharType="separate"/>
          </w:r>
          <w:r>
            <w:rPr>
              <w:noProof/>
            </w:rPr>
            <w:t>49</w:t>
          </w:r>
          <w:r w:rsidR="00373773">
            <w:rPr>
              <w:noProof/>
            </w:rPr>
            <w:fldChar w:fldCharType="end"/>
          </w:r>
        </w:p>
        <w:p w:rsidR="0041682B" w:rsidRDefault="0041682B">
          <w:pPr>
            <w:pStyle w:val="TOC2"/>
            <w:tabs>
              <w:tab w:val="right" w:leader="dot" w:pos="9350"/>
            </w:tabs>
            <w:rPr>
              <w:rFonts w:asciiTheme="minorHAnsi" w:hAnsiTheme="minorHAnsi"/>
              <w:b w:val="0"/>
              <w:noProof/>
              <w:sz w:val="24"/>
              <w:szCs w:val="24"/>
              <w:lang w:eastAsia="ja-JP"/>
            </w:rPr>
          </w:pPr>
          <w:r>
            <w:rPr>
              <w:noProof/>
            </w:rPr>
            <w:t>Collectivism I</w:t>
          </w:r>
          <w:r>
            <w:rPr>
              <w:noProof/>
            </w:rPr>
            <w:tab/>
          </w:r>
          <w:r w:rsidR="00373773">
            <w:rPr>
              <w:noProof/>
            </w:rPr>
            <w:fldChar w:fldCharType="begin"/>
          </w:r>
          <w:r>
            <w:rPr>
              <w:noProof/>
            </w:rPr>
            <w:instrText xml:space="preserve"> PAGEREF _Toc196864185 \h </w:instrText>
          </w:r>
          <w:r w:rsidR="005A075D">
            <w:rPr>
              <w:noProof/>
            </w:rPr>
          </w:r>
          <w:r w:rsidR="00373773">
            <w:rPr>
              <w:noProof/>
            </w:rPr>
            <w:fldChar w:fldCharType="separate"/>
          </w:r>
          <w:r>
            <w:rPr>
              <w:noProof/>
            </w:rPr>
            <w:t>49</w:t>
          </w:r>
          <w:r w:rsidR="00373773">
            <w:rPr>
              <w:noProof/>
            </w:rPr>
            <w:fldChar w:fldCharType="end"/>
          </w:r>
        </w:p>
        <w:p w:rsidR="0041682B" w:rsidRDefault="0041682B">
          <w:pPr>
            <w:pStyle w:val="TOC2"/>
            <w:tabs>
              <w:tab w:val="right" w:leader="dot" w:pos="9350"/>
            </w:tabs>
            <w:rPr>
              <w:rFonts w:asciiTheme="minorHAnsi" w:hAnsiTheme="minorHAnsi"/>
              <w:b w:val="0"/>
              <w:noProof/>
              <w:sz w:val="24"/>
              <w:szCs w:val="24"/>
              <w:lang w:eastAsia="ja-JP"/>
            </w:rPr>
          </w:pPr>
          <w:r>
            <w:rPr>
              <w:noProof/>
            </w:rPr>
            <w:t>Collectivism II</w:t>
          </w:r>
          <w:r>
            <w:rPr>
              <w:noProof/>
            </w:rPr>
            <w:tab/>
          </w:r>
          <w:r w:rsidR="00373773">
            <w:rPr>
              <w:noProof/>
            </w:rPr>
            <w:fldChar w:fldCharType="begin"/>
          </w:r>
          <w:r>
            <w:rPr>
              <w:noProof/>
            </w:rPr>
            <w:instrText xml:space="preserve"> PAGEREF _Toc196864186 \h </w:instrText>
          </w:r>
          <w:r w:rsidR="005A075D">
            <w:rPr>
              <w:noProof/>
            </w:rPr>
          </w:r>
          <w:r w:rsidR="00373773">
            <w:rPr>
              <w:noProof/>
            </w:rPr>
            <w:fldChar w:fldCharType="separate"/>
          </w:r>
          <w:r>
            <w:rPr>
              <w:noProof/>
            </w:rPr>
            <w:t>50</w:t>
          </w:r>
          <w:r w:rsidR="00373773">
            <w:rPr>
              <w:noProof/>
            </w:rPr>
            <w:fldChar w:fldCharType="end"/>
          </w:r>
        </w:p>
        <w:p w:rsidR="0041682B" w:rsidRDefault="0041682B">
          <w:pPr>
            <w:pStyle w:val="TOC2"/>
            <w:tabs>
              <w:tab w:val="right" w:leader="dot" w:pos="9350"/>
            </w:tabs>
            <w:rPr>
              <w:rFonts w:asciiTheme="minorHAnsi" w:hAnsiTheme="minorHAnsi"/>
              <w:b w:val="0"/>
              <w:noProof/>
              <w:sz w:val="24"/>
              <w:szCs w:val="24"/>
              <w:lang w:eastAsia="ja-JP"/>
            </w:rPr>
          </w:pPr>
          <w:r>
            <w:rPr>
              <w:noProof/>
            </w:rPr>
            <w:t>Gender Egalitarianism</w:t>
          </w:r>
          <w:r>
            <w:rPr>
              <w:noProof/>
            </w:rPr>
            <w:tab/>
          </w:r>
          <w:r w:rsidR="00373773">
            <w:rPr>
              <w:noProof/>
            </w:rPr>
            <w:fldChar w:fldCharType="begin"/>
          </w:r>
          <w:r>
            <w:rPr>
              <w:noProof/>
            </w:rPr>
            <w:instrText xml:space="preserve"> PAGEREF _Toc196864187 \h </w:instrText>
          </w:r>
          <w:r w:rsidR="005A075D">
            <w:rPr>
              <w:noProof/>
            </w:rPr>
          </w:r>
          <w:r w:rsidR="00373773">
            <w:rPr>
              <w:noProof/>
            </w:rPr>
            <w:fldChar w:fldCharType="separate"/>
          </w:r>
          <w:r>
            <w:rPr>
              <w:noProof/>
            </w:rPr>
            <w:t>50</w:t>
          </w:r>
          <w:r w:rsidR="00373773">
            <w:rPr>
              <w:noProof/>
            </w:rPr>
            <w:fldChar w:fldCharType="end"/>
          </w:r>
        </w:p>
        <w:p w:rsidR="0041682B" w:rsidRDefault="0041682B">
          <w:pPr>
            <w:pStyle w:val="TOC2"/>
            <w:tabs>
              <w:tab w:val="right" w:leader="dot" w:pos="9350"/>
            </w:tabs>
            <w:rPr>
              <w:rFonts w:asciiTheme="minorHAnsi" w:hAnsiTheme="minorHAnsi"/>
              <w:b w:val="0"/>
              <w:noProof/>
              <w:sz w:val="24"/>
              <w:szCs w:val="24"/>
              <w:lang w:eastAsia="ja-JP"/>
            </w:rPr>
          </w:pPr>
          <w:r>
            <w:rPr>
              <w:noProof/>
            </w:rPr>
            <w:t>Assertiveness</w:t>
          </w:r>
          <w:r>
            <w:rPr>
              <w:noProof/>
            </w:rPr>
            <w:tab/>
          </w:r>
          <w:r w:rsidR="00373773">
            <w:rPr>
              <w:noProof/>
            </w:rPr>
            <w:fldChar w:fldCharType="begin"/>
          </w:r>
          <w:r>
            <w:rPr>
              <w:noProof/>
            </w:rPr>
            <w:instrText xml:space="preserve"> PAGEREF _Toc196864188 \h </w:instrText>
          </w:r>
          <w:r w:rsidR="005A075D">
            <w:rPr>
              <w:noProof/>
            </w:rPr>
          </w:r>
          <w:r w:rsidR="00373773">
            <w:rPr>
              <w:noProof/>
            </w:rPr>
            <w:fldChar w:fldCharType="separate"/>
          </w:r>
          <w:r>
            <w:rPr>
              <w:noProof/>
            </w:rPr>
            <w:t>50</w:t>
          </w:r>
          <w:r w:rsidR="00373773">
            <w:rPr>
              <w:noProof/>
            </w:rPr>
            <w:fldChar w:fldCharType="end"/>
          </w:r>
        </w:p>
        <w:p w:rsidR="0041682B" w:rsidRDefault="0041682B">
          <w:pPr>
            <w:pStyle w:val="TOC2"/>
            <w:tabs>
              <w:tab w:val="right" w:leader="dot" w:pos="9350"/>
            </w:tabs>
            <w:rPr>
              <w:rFonts w:asciiTheme="minorHAnsi" w:hAnsiTheme="minorHAnsi"/>
              <w:b w:val="0"/>
              <w:noProof/>
              <w:sz w:val="24"/>
              <w:szCs w:val="24"/>
              <w:lang w:eastAsia="ja-JP"/>
            </w:rPr>
          </w:pPr>
          <w:r>
            <w:rPr>
              <w:noProof/>
            </w:rPr>
            <w:t>Future Orientation</w:t>
          </w:r>
          <w:r>
            <w:rPr>
              <w:noProof/>
            </w:rPr>
            <w:tab/>
          </w:r>
          <w:r w:rsidR="00373773">
            <w:rPr>
              <w:noProof/>
            </w:rPr>
            <w:fldChar w:fldCharType="begin"/>
          </w:r>
          <w:r>
            <w:rPr>
              <w:noProof/>
            </w:rPr>
            <w:instrText xml:space="preserve"> PAGEREF _Toc196864189 \h </w:instrText>
          </w:r>
          <w:r w:rsidR="005A075D">
            <w:rPr>
              <w:noProof/>
            </w:rPr>
          </w:r>
          <w:r w:rsidR="00373773">
            <w:rPr>
              <w:noProof/>
            </w:rPr>
            <w:fldChar w:fldCharType="separate"/>
          </w:r>
          <w:r>
            <w:rPr>
              <w:noProof/>
            </w:rPr>
            <w:t>50</w:t>
          </w:r>
          <w:r w:rsidR="00373773">
            <w:rPr>
              <w:noProof/>
            </w:rPr>
            <w:fldChar w:fldCharType="end"/>
          </w:r>
        </w:p>
        <w:p w:rsidR="0041682B" w:rsidRDefault="0041682B">
          <w:pPr>
            <w:pStyle w:val="TOC2"/>
            <w:tabs>
              <w:tab w:val="right" w:leader="dot" w:pos="9350"/>
            </w:tabs>
            <w:rPr>
              <w:rFonts w:asciiTheme="minorHAnsi" w:hAnsiTheme="minorHAnsi"/>
              <w:b w:val="0"/>
              <w:noProof/>
              <w:sz w:val="24"/>
              <w:szCs w:val="24"/>
              <w:lang w:eastAsia="ja-JP"/>
            </w:rPr>
          </w:pPr>
          <w:r>
            <w:rPr>
              <w:noProof/>
            </w:rPr>
            <w:t>Performance Orientation</w:t>
          </w:r>
          <w:r>
            <w:rPr>
              <w:noProof/>
            </w:rPr>
            <w:tab/>
          </w:r>
          <w:r w:rsidR="00373773">
            <w:rPr>
              <w:noProof/>
            </w:rPr>
            <w:fldChar w:fldCharType="begin"/>
          </w:r>
          <w:r>
            <w:rPr>
              <w:noProof/>
            </w:rPr>
            <w:instrText xml:space="preserve"> PAGEREF _Toc196864190 \h </w:instrText>
          </w:r>
          <w:r w:rsidR="005A075D">
            <w:rPr>
              <w:noProof/>
            </w:rPr>
          </w:r>
          <w:r w:rsidR="00373773">
            <w:rPr>
              <w:noProof/>
            </w:rPr>
            <w:fldChar w:fldCharType="separate"/>
          </w:r>
          <w:r>
            <w:rPr>
              <w:noProof/>
            </w:rPr>
            <w:t>50</w:t>
          </w:r>
          <w:r w:rsidR="00373773">
            <w:rPr>
              <w:noProof/>
            </w:rPr>
            <w:fldChar w:fldCharType="end"/>
          </w:r>
        </w:p>
        <w:p w:rsidR="0041682B" w:rsidRDefault="0041682B">
          <w:pPr>
            <w:pStyle w:val="TOC2"/>
            <w:tabs>
              <w:tab w:val="right" w:leader="dot" w:pos="9350"/>
            </w:tabs>
            <w:rPr>
              <w:rFonts w:asciiTheme="minorHAnsi" w:hAnsiTheme="minorHAnsi"/>
              <w:b w:val="0"/>
              <w:noProof/>
              <w:sz w:val="24"/>
              <w:szCs w:val="24"/>
              <w:lang w:eastAsia="ja-JP"/>
            </w:rPr>
          </w:pPr>
          <w:r>
            <w:rPr>
              <w:noProof/>
            </w:rPr>
            <w:t>Humane Orientation</w:t>
          </w:r>
          <w:r>
            <w:rPr>
              <w:noProof/>
            </w:rPr>
            <w:tab/>
          </w:r>
          <w:r w:rsidR="00373773">
            <w:rPr>
              <w:noProof/>
            </w:rPr>
            <w:fldChar w:fldCharType="begin"/>
          </w:r>
          <w:r>
            <w:rPr>
              <w:noProof/>
            </w:rPr>
            <w:instrText xml:space="preserve"> PAGEREF _Toc196864191 \h </w:instrText>
          </w:r>
          <w:r w:rsidR="005A075D">
            <w:rPr>
              <w:noProof/>
            </w:rPr>
          </w:r>
          <w:r w:rsidR="00373773">
            <w:rPr>
              <w:noProof/>
            </w:rPr>
            <w:fldChar w:fldCharType="separate"/>
          </w:r>
          <w:r>
            <w:rPr>
              <w:noProof/>
            </w:rPr>
            <w:t>51</w:t>
          </w:r>
          <w:r w:rsidR="00373773">
            <w:rPr>
              <w:noProof/>
            </w:rPr>
            <w:fldChar w:fldCharType="end"/>
          </w:r>
        </w:p>
        <w:p w:rsidR="0041682B" w:rsidRDefault="0041682B">
          <w:pPr>
            <w:pStyle w:val="TOC1"/>
            <w:tabs>
              <w:tab w:val="right" w:leader="dot" w:pos="9350"/>
            </w:tabs>
            <w:rPr>
              <w:rFonts w:asciiTheme="minorHAnsi" w:hAnsiTheme="minorHAnsi"/>
              <w:b w:val="0"/>
              <w:noProof/>
              <w:lang w:eastAsia="ja-JP"/>
            </w:rPr>
          </w:pPr>
          <w:r>
            <w:rPr>
              <w:noProof/>
            </w:rPr>
            <w:t xml:space="preserve">2.6) The World Values Survey – </w:t>
          </w:r>
          <w:r w:rsidRPr="00F10BB2">
            <w:rPr>
              <w:bCs/>
              <w:noProof/>
            </w:rPr>
            <w:t>Lazar – Done.</w:t>
          </w:r>
          <w:r>
            <w:rPr>
              <w:noProof/>
            </w:rPr>
            <w:tab/>
          </w:r>
          <w:r w:rsidR="00373773">
            <w:rPr>
              <w:noProof/>
            </w:rPr>
            <w:fldChar w:fldCharType="begin"/>
          </w:r>
          <w:r>
            <w:rPr>
              <w:noProof/>
            </w:rPr>
            <w:instrText xml:space="preserve"> PAGEREF _Toc196864192 \h </w:instrText>
          </w:r>
          <w:r w:rsidR="005A075D">
            <w:rPr>
              <w:noProof/>
            </w:rPr>
          </w:r>
          <w:r w:rsidR="00373773">
            <w:rPr>
              <w:noProof/>
            </w:rPr>
            <w:fldChar w:fldCharType="separate"/>
          </w:r>
          <w:r>
            <w:rPr>
              <w:noProof/>
            </w:rPr>
            <w:t>51</w:t>
          </w:r>
          <w:r w:rsidR="00373773">
            <w:rPr>
              <w:noProof/>
            </w:rPr>
            <w:fldChar w:fldCharType="end"/>
          </w:r>
        </w:p>
        <w:p w:rsidR="0041682B" w:rsidRDefault="0041682B">
          <w:pPr>
            <w:pStyle w:val="TOC2"/>
            <w:tabs>
              <w:tab w:val="right" w:leader="dot" w:pos="9350"/>
            </w:tabs>
            <w:rPr>
              <w:rFonts w:asciiTheme="minorHAnsi" w:hAnsiTheme="minorHAnsi"/>
              <w:b w:val="0"/>
              <w:noProof/>
              <w:sz w:val="24"/>
              <w:szCs w:val="24"/>
              <w:lang w:eastAsia="ja-JP"/>
            </w:rPr>
          </w:pPr>
          <w:r>
            <w:rPr>
              <w:noProof/>
            </w:rPr>
            <w:t>Traditional Vs. Secular/Rational Values</w:t>
          </w:r>
          <w:r>
            <w:rPr>
              <w:noProof/>
            </w:rPr>
            <w:tab/>
          </w:r>
          <w:r w:rsidR="00373773">
            <w:rPr>
              <w:noProof/>
            </w:rPr>
            <w:fldChar w:fldCharType="begin"/>
          </w:r>
          <w:r>
            <w:rPr>
              <w:noProof/>
            </w:rPr>
            <w:instrText xml:space="preserve"> PAGEREF _Toc196864193 \h </w:instrText>
          </w:r>
          <w:r w:rsidR="005A075D">
            <w:rPr>
              <w:noProof/>
            </w:rPr>
          </w:r>
          <w:r w:rsidR="00373773">
            <w:rPr>
              <w:noProof/>
            </w:rPr>
            <w:fldChar w:fldCharType="separate"/>
          </w:r>
          <w:r>
            <w:rPr>
              <w:noProof/>
            </w:rPr>
            <w:t>51</w:t>
          </w:r>
          <w:r w:rsidR="00373773">
            <w:rPr>
              <w:noProof/>
            </w:rPr>
            <w:fldChar w:fldCharType="end"/>
          </w:r>
        </w:p>
        <w:p w:rsidR="0041682B" w:rsidRDefault="0041682B">
          <w:pPr>
            <w:pStyle w:val="TOC2"/>
            <w:tabs>
              <w:tab w:val="right" w:leader="dot" w:pos="9350"/>
            </w:tabs>
            <w:rPr>
              <w:rFonts w:asciiTheme="minorHAnsi" w:hAnsiTheme="minorHAnsi"/>
              <w:b w:val="0"/>
              <w:noProof/>
              <w:sz w:val="24"/>
              <w:szCs w:val="24"/>
              <w:lang w:eastAsia="ja-JP"/>
            </w:rPr>
          </w:pPr>
          <w:r>
            <w:rPr>
              <w:noProof/>
            </w:rPr>
            <w:t>Survival vs. Self-Expression Values</w:t>
          </w:r>
          <w:r>
            <w:rPr>
              <w:noProof/>
            </w:rPr>
            <w:tab/>
          </w:r>
          <w:r w:rsidR="00373773">
            <w:rPr>
              <w:noProof/>
            </w:rPr>
            <w:fldChar w:fldCharType="begin"/>
          </w:r>
          <w:r>
            <w:rPr>
              <w:noProof/>
            </w:rPr>
            <w:instrText xml:space="preserve"> PAGEREF _Toc196864194 \h </w:instrText>
          </w:r>
          <w:r w:rsidR="005A075D">
            <w:rPr>
              <w:noProof/>
            </w:rPr>
          </w:r>
          <w:r w:rsidR="00373773">
            <w:rPr>
              <w:noProof/>
            </w:rPr>
            <w:fldChar w:fldCharType="separate"/>
          </w:r>
          <w:r>
            <w:rPr>
              <w:noProof/>
            </w:rPr>
            <w:t>53</w:t>
          </w:r>
          <w:r w:rsidR="00373773">
            <w:rPr>
              <w:noProof/>
            </w:rPr>
            <w:fldChar w:fldCharType="end"/>
          </w:r>
        </w:p>
        <w:p w:rsidR="0041682B" w:rsidRDefault="0041682B">
          <w:pPr>
            <w:pStyle w:val="TOC1"/>
            <w:tabs>
              <w:tab w:val="right" w:leader="dot" w:pos="9350"/>
            </w:tabs>
            <w:rPr>
              <w:rFonts w:asciiTheme="minorHAnsi" w:hAnsiTheme="minorHAnsi"/>
              <w:b w:val="0"/>
              <w:noProof/>
              <w:lang w:eastAsia="ja-JP"/>
            </w:rPr>
          </w:pPr>
          <w:r>
            <w:rPr>
              <w:noProof/>
            </w:rPr>
            <w:t>2.8) Nonverbal Communication – Corey – Needs proofing, no source or citations</w:t>
          </w:r>
          <w:r>
            <w:rPr>
              <w:noProof/>
            </w:rPr>
            <w:tab/>
          </w:r>
          <w:r w:rsidR="00373773">
            <w:rPr>
              <w:noProof/>
            </w:rPr>
            <w:fldChar w:fldCharType="begin"/>
          </w:r>
          <w:r>
            <w:rPr>
              <w:noProof/>
            </w:rPr>
            <w:instrText xml:space="preserve"> PAGEREF _Toc196864195 \h </w:instrText>
          </w:r>
          <w:r w:rsidR="005A075D">
            <w:rPr>
              <w:noProof/>
            </w:rPr>
          </w:r>
          <w:r w:rsidR="00373773">
            <w:rPr>
              <w:noProof/>
            </w:rPr>
            <w:fldChar w:fldCharType="separate"/>
          </w:r>
          <w:r>
            <w:rPr>
              <w:noProof/>
            </w:rPr>
            <w:t>53</w:t>
          </w:r>
          <w:r w:rsidR="00373773">
            <w:rPr>
              <w:noProof/>
            </w:rPr>
            <w:fldChar w:fldCharType="end"/>
          </w:r>
        </w:p>
        <w:p w:rsidR="0041682B" w:rsidRDefault="0041682B">
          <w:pPr>
            <w:pStyle w:val="TOC1"/>
            <w:tabs>
              <w:tab w:val="right" w:leader="dot" w:pos="9350"/>
            </w:tabs>
            <w:rPr>
              <w:rFonts w:asciiTheme="minorHAnsi" w:hAnsiTheme="minorHAnsi"/>
              <w:b w:val="0"/>
              <w:noProof/>
              <w:lang w:eastAsia="ja-JP"/>
            </w:rPr>
          </w:pPr>
          <w:r>
            <w:rPr>
              <w:noProof/>
            </w:rPr>
            <w:t>2.9) Trompenaars’ 6 Dimensions of Culture-</w:t>
          </w:r>
          <w:r w:rsidRPr="00F10BB2">
            <w:rPr>
              <w:bCs/>
              <w:noProof/>
            </w:rPr>
            <w:t>Jay – Missing</w:t>
          </w:r>
          <w:r>
            <w:rPr>
              <w:noProof/>
            </w:rPr>
            <w:tab/>
          </w:r>
          <w:r w:rsidR="00373773">
            <w:rPr>
              <w:noProof/>
            </w:rPr>
            <w:fldChar w:fldCharType="begin"/>
          </w:r>
          <w:r>
            <w:rPr>
              <w:noProof/>
            </w:rPr>
            <w:instrText xml:space="preserve"> PAGEREF _Toc196864196 \h </w:instrText>
          </w:r>
          <w:r w:rsidR="005A075D">
            <w:rPr>
              <w:noProof/>
            </w:rPr>
          </w:r>
          <w:r w:rsidR="00373773">
            <w:rPr>
              <w:noProof/>
            </w:rPr>
            <w:fldChar w:fldCharType="separate"/>
          </w:r>
          <w:r>
            <w:rPr>
              <w:noProof/>
            </w:rPr>
            <w:t>54</w:t>
          </w:r>
          <w:r w:rsidR="00373773">
            <w:rPr>
              <w:noProof/>
            </w:rPr>
            <w:fldChar w:fldCharType="end"/>
          </w:r>
        </w:p>
        <w:p w:rsidR="0041682B" w:rsidRDefault="0041682B">
          <w:pPr>
            <w:pStyle w:val="TOC1"/>
            <w:tabs>
              <w:tab w:val="right" w:leader="dot" w:pos="9350"/>
            </w:tabs>
            <w:rPr>
              <w:rFonts w:asciiTheme="minorHAnsi" w:hAnsiTheme="minorHAnsi"/>
              <w:b w:val="0"/>
              <w:noProof/>
              <w:lang w:eastAsia="ja-JP"/>
            </w:rPr>
          </w:pPr>
          <w:r>
            <w:rPr>
              <w:noProof/>
            </w:rPr>
            <w:t>2.10) Ting-Toomey’s Four Verbal Communication Styles – Jeff – NOT DONE</w:t>
          </w:r>
          <w:r>
            <w:rPr>
              <w:noProof/>
            </w:rPr>
            <w:tab/>
          </w:r>
          <w:r w:rsidR="00373773">
            <w:rPr>
              <w:noProof/>
            </w:rPr>
            <w:fldChar w:fldCharType="begin"/>
          </w:r>
          <w:r>
            <w:rPr>
              <w:noProof/>
            </w:rPr>
            <w:instrText xml:space="preserve"> PAGEREF _Toc196864197 \h </w:instrText>
          </w:r>
          <w:r w:rsidR="005A075D">
            <w:rPr>
              <w:noProof/>
            </w:rPr>
          </w:r>
          <w:r w:rsidR="00373773">
            <w:rPr>
              <w:noProof/>
            </w:rPr>
            <w:fldChar w:fldCharType="separate"/>
          </w:r>
          <w:r>
            <w:rPr>
              <w:noProof/>
            </w:rPr>
            <w:t>54</w:t>
          </w:r>
          <w:r w:rsidR="00373773">
            <w:rPr>
              <w:noProof/>
            </w:rPr>
            <w:fldChar w:fldCharType="end"/>
          </w:r>
        </w:p>
        <w:p w:rsidR="0041682B" w:rsidRDefault="0041682B">
          <w:pPr>
            <w:pStyle w:val="TOC1"/>
            <w:tabs>
              <w:tab w:val="right" w:leader="dot" w:pos="9350"/>
            </w:tabs>
            <w:rPr>
              <w:rFonts w:asciiTheme="minorHAnsi" w:hAnsiTheme="minorHAnsi"/>
              <w:b w:val="0"/>
              <w:noProof/>
              <w:lang w:eastAsia="ja-JP"/>
            </w:rPr>
          </w:pPr>
          <w:r>
            <w:rPr>
              <w:noProof/>
            </w:rPr>
            <w:t>2.11) Ethics &amp; Social Responsibility – Lazar – Done?</w:t>
          </w:r>
          <w:r>
            <w:rPr>
              <w:noProof/>
            </w:rPr>
            <w:tab/>
          </w:r>
          <w:r w:rsidR="00373773">
            <w:rPr>
              <w:noProof/>
            </w:rPr>
            <w:fldChar w:fldCharType="begin"/>
          </w:r>
          <w:r>
            <w:rPr>
              <w:noProof/>
            </w:rPr>
            <w:instrText xml:space="preserve"> PAGEREF _Toc196864198 \h </w:instrText>
          </w:r>
          <w:r w:rsidR="005A075D">
            <w:rPr>
              <w:noProof/>
            </w:rPr>
          </w:r>
          <w:r w:rsidR="00373773">
            <w:rPr>
              <w:noProof/>
            </w:rPr>
            <w:fldChar w:fldCharType="separate"/>
          </w:r>
          <w:r>
            <w:rPr>
              <w:noProof/>
            </w:rPr>
            <w:t>54</w:t>
          </w:r>
          <w:r w:rsidR="00373773">
            <w:rPr>
              <w:noProof/>
            </w:rPr>
            <w:fldChar w:fldCharType="end"/>
          </w:r>
        </w:p>
        <w:p w:rsidR="0041682B" w:rsidRDefault="0041682B">
          <w:pPr>
            <w:pStyle w:val="TOC1"/>
            <w:tabs>
              <w:tab w:val="right" w:leader="dot" w:pos="9350"/>
            </w:tabs>
            <w:rPr>
              <w:rFonts w:asciiTheme="minorHAnsi" w:hAnsiTheme="minorHAnsi"/>
              <w:b w:val="0"/>
              <w:noProof/>
              <w:lang w:eastAsia="ja-JP"/>
            </w:rPr>
          </w:pPr>
          <w:r>
            <w:rPr>
              <w:noProof/>
            </w:rPr>
            <w:t>2.12) Negotiation and Conflict Styles – Corey – not proofed, so sources or citations</w:t>
          </w:r>
          <w:r>
            <w:rPr>
              <w:noProof/>
            </w:rPr>
            <w:tab/>
          </w:r>
          <w:r w:rsidR="00373773">
            <w:rPr>
              <w:noProof/>
            </w:rPr>
            <w:fldChar w:fldCharType="begin"/>
          </w:r>
          <w:r>
            <w:rPr>
              <w:noProof/>
            </w:rPr>
            <w:instrText xml:space="preserve"> PAGEREF _Toc196864199 \h </w:instrText>
          </w:r>
          <w:r w:rsidR="005A075D">
            <w:rPr>
              <w:noProof/>
            </w:rPr>
          </w:r>
          <w:r w:rsidR="00373773">
            <w:rPr>
              <w:noProof/>
            </w:rPr>
            <w:fldChar w:fldCharType="separate"/>
          </w:r>
          <w:r>
            <w:rPr>
              <w:noProof/>
            </w:rPr>
            <w:t>55</w:t>
          </w:r>
          <w:r w:rsidR="00373773">
            <w:rPr>
              <w:noProof/>
            </w:rPr>
            <w:fldChar w:fldCharType="end"/>
          </w:r>
        </w:p>
        <w:p w:rsidR="0041682B" w:rsidRDefault="0041682B">
          <w:pPr>
            <w:pStyle w:val="TOC2"/>
            <w:tabs>
              <w:tab w:val="right" w:leader="dot" w:pos="9350"/>
            </w:tabs>
            <w:rPr>
              <w:rFonts w:asciiTheme="minorHAnsi" w:hAnsiTheme="minorHAnsi"/>
              <w:b w:val="0"/>
              <w:noProof/>
              <w:sz w:val="24"/>
              <w:szCs w:val="24"/>
              <w:lang w:eastAsia="ja-JP"/>
            </w:rPr>
          </w:pPr>
          <w:r>
            <w:rPr>
              <w:noProof/>
            </w:rPr>
            <w:t>Negotiation</w:t>
          </w:r>
          <w:r>
            <w:rPr>
              <w:noProof/>
            </w:rPr>
            <w:tab/>
          </w:r>
          <w:r w:rsidR="00373773">
            <w:rPr>
              <w:noProof/>
            </w:rPr>
            <w:fldChar w:fldCharType="begin"/>
          </w:r>
          <w:r>
            <w:rPr>
              <w:noProof/>
            </w:rPr>
            <w:instrText xml:space="preserve"> PAGEREF _Toc196864200 \h </w:instrText>
          </w:r>
          <w:r w:rsidR="005A075D">
            <w:rPr>
              <w:noProof/>
            </w:rPr>
          </w:r>
          <w:r w:rsidR="00373773">
            <w:rPr>
              <w:noProof/>
            </w:rPr>
            <w:fldChar w:fldCharType="separate"/>
          </w:r>
          <w:r>
            <w:rPr>
              <w:noProof/>
            </w:rPr>
            <w:t>55</w:t>
          </w:r>
          <w:r w:rsidR="00373773">
            <w:rPr>
              <w:noProof/>
            </w:rPr>
            <w:fldChar w:fldCharType="end"/>
          </w:r>
        </w:p>
        <w:p w:rsidR="0041682B" w:rsidRDefault="0041682B">
          <w:pPr>
            <w:pStyle w:val="TOC2"/>
            <w:tabs>
              <w:tab w:val="right" w:leader="dot" w:pos="9350"/>
            </w:tabs>
            <w:rPr>
              <w:rFonts w:asciiTheme="minorHAnsi" w:hAnsiTheme="minorHAnsi"/>
              <w:b w:val="0"/>
              <w:noProof/>
              <w:sz w:val="24"/>
              <w:szCs w:val="24"/>
              <w:lang w:eastAsia="ja-JP"/>
            </w:rPr>
          </w:pPr>
          <w:r>
            <w:rPr>
              <w:noProof/>
            </w:rPr>
            <w:t>Conflict Styles</w:t>
          </w:r>
          <w:r>
            <w:rPr>
              <w:noProof/>
            </w:rPr>
            <w:tab/>
          </w:r>
          <w:r w:rsidR="00373773">
            <w:rPr>
              <w:noProof/>
            </w:rPr>
            <w:fldChar w:fldCharType="begin"/>
          </w:r>
          <w:r>
            <w:rPr>
              <w:noProof/>
            </w:rPr>
            <w:instrText xml:space="preserve"> PAGEREF _Toc196864201 \h </w:instrText>
          </w:r>
          <w:r w:rsidR="005A075D">
            <w:rPr>
              <w:noProof/>
            </w:rPr>
          </w:r>
          <w:r w:rsidR="00373773">
            <w:rPr>
              <w:noProof/>
            </w:rPr>
            <w:fldChar w:fldCharType="separate"/>
          </w:r>
          <w:r>
            <w:rPr>
              <w:noProof/>
            </w:rPr>
            <w:t>56</w:t>
          </w:r>
          <w:r w:rsidR="00373773">
            <w:rPr>
              <w:noProof/>
            </w:rPr>
            <w:fldChar w:fldCharType="end"/>
          </w:r>
        </w:p>
        <w:p w:rsidR="0041682B" w:rsidRDefault="0041682B">
          <w:pPr>
            <w:pStyle w:val="TOC1"/>
            <w:tabs>
              <w:tab w:val="right" w:leader="dot" w:pos="9350"/>
            </w:tabs>
            <w:rPr>
              <w:rFonts w:asciiTheme="minorHAnsi" w:hAnsiTheme="minorHAnsi"/>
              <w:b w:val="0"/>
              <w:noProof/>
              <w:lang w:eastAsia="ja-JP"/>
            </w:rPr>
          </w:pPr>
          <w:r>
            <w:rPr>
              <w:noProof/>
            </w:rPr>
            <w:t>2.13) How U.S. Culture Is Viewed – Jeff – no sources or citations?</w:t>
          </w:r>
          <w:r>
            <w:rPr>
              <w:noProof/>
            </w:rPr>
            <w:tab/>
          </w:r>
          <w:r w:rsidR="00373773">
            <w:rPr>
              <w:noProof/>
            </w:rPr>
            <w:fldChar w:fldCharType="begin"/>
          </w:r>
          <w:r>
            <w:rPr>
              <w:noProof/>
            </w:rPr>
            <w:instrText xml:space="preserve"> PAGEREF _Toc196864202 \h </w:instrText>
          </w:r>
          <w:r w:rsidR="005A075D">
            <w:rPr>
              <w:noProof/>
            </w:rPr>
          </w:r>
          <w:r w:rsidR="00373773">
            <w:rPr>
              <w:noProof/>
            </w:rPr>
            <w:fldChar w:fldCharType="separate"/>
          </w:r>
          <w:r>
            <w:rPr>
              <w:noProof/>
            </w:rPr>
            <w:t>56</w:t>
          </w:r>
          <w:r w:rsidR="00373773">
            <w:rPr>
              <w:noProof/>
            </w:rPr>
            <w:fldChar w:fldCharType="end"/>
          </w:r>
        </w:p>
        <w:p w:rsidR="0041682B" w:rsidRDefault="0041682B">
          <w:pPr>
            <w:pStyle w:val="TOC1"/>
            <w:tabs>
              <w:tab w:val="right" w:leader="dot" w:pos="9350"/>
            </w:tabs>
            <w:rPr>
              <w:rFonts w:asciiTheme="minorHAnsi" w:hAnsiTheme="minorHAnsi"/>
              <w:b w:val="0"/>
              <w:noProof/>
              <w:lang w:eastAsia="ja-JP"/>
            </w:rPr>
          </w:pPr>
          <w:r>
            <w:rPr>
              <w:noProof/>
            </w:rPr>
            <w:t>2.15) Japanese Proverbs – Jeff</w:t>
          </w:r>
          <w:r>
            <w:rPr>
              <w:noProof/>
            </w:rPr>
            <w:tab/>
          </w:r>
          <w:r w:rsidR="00373773">
            <w:rPr>
              <w:noProof/>
            </w:rPr>
            <w:fldChar w:fldCharType="begin"/>
          </w:r>
          <w:r>
            <w:rPr>
              <w:noProof/>
            </w:rPr>
            <w:instrText xml:space="preserve"> PAGEREF _Toc196864203 \h </w:instrText>
          </w:r>
          <w:r w:rsidR="005A075D">
            <w:rPr>
              <w:noProof/>
            </w:rPr>
          </w:r>
          <w:r w:rsidR="00373773">
            <w:rPr>
              <w:noProof/>
            </w:rPr>
            <w:fldChar w:fldCharType="separate"/>
          </w:r>
          <w:r>
            <w:rPr>
              <w:noProof/>
            </w:rPr>
            <w:t>57</w:t>
          </w:r>
          <w:r w:rsidR="00373773">
            <w:rPr>
              <w:noProof/>
            </w:rPr>
            <w:fldChar w:fldCharType="end"/>
          </w:r>
        </w:p>
        <w:p w:rsidR="0041682B" w:rsidRDefault="0041682B">
          <w:pPr>
            <w:pStyle w:val="TOC2"/>
            <w:tabs>
              <w:tab w:val="right" w:leader="dot" w:pos="9350"/>
            </w:tabs>
            <w:rPr>
              <w:rFonts w:asciiTheme="minorHAnsi" w:hAnsiTheme="minorHAnsi"/>
              <w:b w:val="0"/>
              <w:noProof/>
              <w:sz w:val="24"/>
              <w:szCs w:val="24"/>
              <w:lang w:eastAsia="ja-JP"/>
            </w:rPr>
          </w:pPr>
          <w:r>
            <w:rPr>
              <w:noProof/>
            </w:rPr>
            <w:t>Deru kui wa utareru</w:t>
          </w:r>
          <w:r>
            <w:rPr>
              <w:noProof/>
            </w:rPr>
            <w:tab/>
          </w:r>
          <w:r w:rsidR="00373773">
            <w:rPr>
              <w:noProof/>
            </w:rPr>
            <w:fldChar w:fldCharType="begin"/>
          </w:r>
          <w:r>
            <w:rPr>
              <w:noProof/>
            </w:rPr>
            <w:instrText xml:space="preserve"> PAGEREF _Toc196864204 \h </w:instrText>
          </w:r>
          <w:r w:rsidR="005A075D">
            <w:rPr>
              <w:noProof/>
            </w:rPr>
          </w:r>
          <w:r w:rsidR="00373773">
            <w:rPr>
              <w:noProof/>
            </w:rPr>
            <w:fldChar w:fldCharType="separate"/>
          </w:r>
          <w:r>
            <w:rPr>
              <w:noProof/>
            </w:rPr>
            <w:t>57</w:t>
          </w:r>
          <w:r w:rsidR="00373773">
            <w:rPr>
              <w:noProof/>
            </w:rPr>
            <w:fldChar w:fldCharType="end"/>
          </w:r>
        </w:p>
        <w:p w:rsidR="0041682B" w:rsidRDefault="0041682B">
          <w:pPr>
            <w:pStyle w:val="TOC2"/>
            <w:tabs>
              <w:tab w:val="right" w:leader="dot" w:pos="9350"/>
            </w:tabs>
            <w:rPr>
              <w:rFonts w:asciiTheme="minorHAnsi" w:hAnsiTheme="minorHAnsi"/>
              <w:b w:val="0"/>
              <w:noProof/>
              <w:sz w:val="24"/>
              <w:szCs w:val="24"/>
              <w:lang w:eastAsia="ja-JP"/>
            </w:rPr>
          </w:pPr>
          <w:r>
            <w:rPr>
              <w:noProof/>
            </w:rPr>
            <w:t>Koketsu ni irazunba koji wo ezu</w:t>
          </w:r>
          <w:r>
            <w:rPr>
              <w:noProof/>
            </w:rPr>
            <w:tab/>
          </w:r>
          <w:r w:rsidR="00373773">
            <w:rPr>
              <w:noProof/>
            </w:rPr>
            <w:fldChar w:fldCharType="begin"/>
          </w:r>
          <w:r>
            <w:rPr>
              <w:noProof/>
            </w:rPr>
            <w:instrText xml:space="preserve"> PAGEREF _Toc196864205 \h </w:instrText>
          </w:r>
          <w:r w:rsidR="005A075D">
            <w:rPr>
              <w:noProof/>
            </w:rPr>
          </w:r>
          <w:r w:rsidR="00373773">
            <w:rPr>
              <w:noProof/>
            </w:rPr>
            <w:fldChar w:fldCharType="separate"/>
          </w:r>
          <w:r>
            <w:rPr>
              <w:noProof/>
            </w:rPr>
            <w:t>58</w:t>
          </w:r>
          <w:r w:rsidR="00373773">
            <w:rPr>
              <w:noProof/>
            </w:rPr>
            <w:fldChar w:fldCharType="end"/>
          </w:r>
        </w:p>
        <w:p w:rsidR="0041682B" w:rsidRDefault="0041682B">
          <w:pPr>
            <w:pStyle w:val="TOC2"/>
            <w:tabs>
              <w:tab w:val="right" w:leader="dot" w:pos="9350"/>
            </w:tabs>
            <w:rPr>
              <w:rFonts w:asciiTheme="minorHAnsi" w:hAnsiTheme="minorHAnsi"/>
              <w:b w:val="0"/>
              <w:noProof/>
              <w:sz w:val="24"/>
              <w:szCs w:val="24"/>
              <w:lang w:eastAsia="ja-JP"/>
            </w:rPr>
          </w:pPr>
          <w:r>
            <w:rPr>
              <w:noProof/>
            </w:rPr>
            <w:t>Saru mo ki kara ochiru</w:t>
          </w:r>
          <w:r>
            <w:rPr>
              <w:noProof/>
            </w:rPr>
            <w:tab/>
          </w:r>
          <w:r w:rsidR="00373773">
            <w:rPr>
              <w:noProof/>
            </w:rPr>
            <w:fldChar w:fldCharType="begin"/>
          </w:r>
          <w:r>
            <w:rPr>
              <w:noProof/>
            </w:rPr>
            <w:instrText xml:space="preserve"> PAGEREF _Toc196864206 \h </w:instrText>
          </w:r>
          <w:r w:rsidR="005A075D">
            <w:rPr>
              <w:noProof/>
            </w:rPr>
          </w:r>
          <w:r w:rsidR="00373773">
            <w:rPr>
              <w:noProof/>
            </w:rPr>
            <w:fldChar w:fldCharType="separate"/>
          </w:r>
          <w:r>
            <w:rPr>
              <w:noProof/>
            </w:rPr>
            <w:t>58</w:t>
          </w:r>
          <w:r w:rsidR="00373773">
            <w:rPr>
              <w:noProof/>
            </w:rPr>
            <w:fldChar w:fldCharType="end"/>
          </w:r>
        </w:p>
        <w:p w:rsidR="0041682B" w:rsidRDefault="0041682B">
          <w:pPr>
            <w:pStyle w:val="TOC2"/>
            <w:tabs>
              <w:tab w:val="right" w:leader="dot" w:pos="9350"/>
            </w:tabs>
            <w:rPr>
              <w:rFonts w:asciiTheme="minorHAnsi" w:hAnsiTheme="minorHAnsi"/>
              <w:b w:val="0"/>
              <w:noProof/>
              <w:sz w:val="24"/>
              <w:szCs w:val="24"/>
              <w:lang w:eastAsia="ja-JP"/>
            </w:rPr>
          </w:pPr>
          <w:r>
            <w:rPr>
              <w:noProof/>
            </w:rPr>
            <w:t>Kaeru no ko wa kaeru</w:t>
          </w:r>
          <w:r>
            <w:rPr>
              <w:noProof/>
            </w:rPr>
            <w:tab/>
          </w:r>
          <w:r w:rsidR="00373773">
            <w:rPr>
              <w:noProof/>
            </w:rPr>
            <w:fldChar w:fldCharType="begin"/>
          </w:r>
          <w:r>
            <w:rPr>
              <w:noProof/>
            </w:rPr>
            <w:instrText xml:space="preserve"> PAGEREF _Toc196864207 \h </w:instrText>
          </w:r>
          <w:r w:rsidR="005A075D">
            <w:rPr>
              <w:noProof/>
            </w:rPr>
          </w:r>
          <w:r w:rsidR="00373773">
            <w:rPr>
              <w:noProof/>
            </w:rPr>
            <w:fldChar w:fldCharType="separate"/>
          </w:r>
          <w:r>
            <w:rPr>
              <w:noProof/>
            </w:rPr>
            <w:t>58</w:t>
          </w:r>
          <w:r w:rsidR="00373773">
            <w:rPr>
              <w:noProof/>
            </w:rPr>
            <w:fldChar w:fldCharType="end"/>
          </w:r>
        </w:p>
        <w:p w:rsidR="0041682B" w:rsidRDefault="0041682B">
          <w:pPr>
            <w:pStyle w:val="TOC2"/>
            <w:tabs>
              <w:tab w:val="right" w:leader="dot" w:pos="9350"/>
            </w:tabs>
            <w:rPr>
              <w:rFonts w:asciiTheme="minorHAnsi" w:hAnsiTheme="minorHAnsi"/>
              <w:b w:val="0"/>
              <w:noProof/>
              <w:sz w:val="24"/>
              <w:szCs w:val="24"/>
              <w:lang w:eastAsia="ja-JP"/>
            </w:rPr>
          </w:pPr>
          <w:r>
            <w:rPr>
              <w:noProof/>
            </w:rPr>
            <w:t>Nito woo u mono wa itto wo mo ezu</w:t>
          </w:r>
          <w:r>
            <w:rPr>
              <w:noProof/>
            </w:rPr>
            <w:tab/>
          </w:r>
          <w:r w:rsidR="00373773">
            <w:rPr>
              <w:noProof/>
            </w:rPr>
            <w:fldChar w:fldCharType="begin"/>
          </w:r>
          <w:r>
            <w:rPr>
              <w:noProof/>
            </w:rPr>
            <w:instrText xml:space="preserve"> PAGEREF _Toc196864208 \h </w:instrText>
          </w:r>
          <w:r w:rsidR="005A075D">
            <w:rPr>
              <w:noProof/>
            </w:rPr>
          </w:r>
          <w:r w:rsidR="00373773">
            <w:rPr>
              <w:noProof/>
            </w:rPr>
            <w:fldChar w:fldCharType="separate"/>
          </w:r>
          <w:r>
            <w:rPr>
              <w:noProof/>
            </w:rPr>
            <w:t>58</w:t>
          </w:r>
          <w:r w:rsidR="00373773">
            <w:rPr>
              <w:noProof/>
            </w:rPr>
            <w:fldChar w:fldCharType="end"/>
          </w:r>
        </w:p>
        <w:p w:rsidR="0041682B" w:rsidRDefault="0041682B">
          <w:pPr>
            <w:pStyle w:val="TOC1"/>
            <w:tabs>
              <w:tab w:val="right" w:leader="dot" w:pos="9350"/>
            </w:tabs>
            <w:rPr>
              <w:rFonts w:asciiTheme="minorHAnsi" w:hAnsiTheme="minorHAnsi"/>
              <w:b w:val="0"/>
              <w:noProof/>
              <w:lang w:eastAsia="ja-JP"/>
            </w:rPr>
          </w:pPr>
          <w:r>
            <w:rPr>
              <w:noProof/>
            </w:rPr>
            <w:t>2.16) Japanese Current Events – Jeff – Done</w:t>
          </w:r>
          <w:r>
            <w:rPr>
              <w:noProof/>
            </w:rPr>
            <w:tab/>
          </w:r>
          <w:r w:rsidR="00373773">
            <w:rPr>
              <w:noProof/>
            </w:rPr>
            <w:fldChar w:fldCharType="begin"/>
          </w:r>
          <w:r>
            <w:rPr>
              <w:noProof/>
            </w:rPr>
            <w:instrText xml:space="preserve"> PAGEREF _Toc196864209 \h </w:instrText>
          </w:r>
          <w:r w:rsidR="005A075D">
            <w:rPr>
              <w:noProof/>
            </w:rPr>
          </w:r>
          <w:r w:rsidR="00373773">
            <w:rPr>
              <w:noProof/>
            </w:rPr>
            <w:fldChar w:fldCharType="separate"/>
          </w:r>
          <w:r>
            <w:rPr>
              <w:noProof/>
            </w:rPr>
            <w:t>59</w:t>
          </w:r>
          <w:r w:rsidR="00373773">
            <w:rPr>
              <w:noProof/>
            </w:rPr>
            <w:fldChar w:fldCharType="end"/>
          </w:r>
        </w:p>
        <w:p w:rsidR="0041682B" w:rsidRDefault="0041682B">
          <w:pPr>
            <w:pStyle w:val="TOC1"/>
            <w:tabs>
              <w:tab w:val="right" w:leader="dot" w:pos="9350"/>
            </w:tabs>
            <w:rPr>
              <w:rFonts w:asciiTheme="minorHAnsi" w:hAnsiTheme="minorHAnsi"/>
              <w:b w:val="0"/>
              <w:noProof/>
              <w:lang w:eastAsia="ja-JP"/>
            </w:rPr>
          </w:pPr>
          <w:r>
            <w:rPr>
              <w:noProof/>
            </w:rPr>
            <w:t>2.17) NGOs &amp; Nonprofits – Lazar – Done</w:t>
          </w:r>
          <w:r>
            <w:rPr>
              <w:noProof/>
            </w:rPr>
            <w:tab/>
          </w:r>
          <w:r w:rsidR="00373773">
            <w:rPr>
              <w:noProof/>
            </w:rPr>
            <w:fldChar w:fldCharType="begin"/>
          </w:r>
          <w:r>
            <w:rPr>
              <w:noProof/>
            </w:rPr>
            <w:instrText xml:space="preserve"> PAGEREF _Toc196864210 \h </w:instrText>
          </w:r>
          <w:r w:rsidR="005A075D">
            <w:rPr>
              <w:noProof/>
            </w:rPr>
          </w:r>
          <w:r w:rsidR="00373773">
            <w:rPr>
              <w:noProof/>
            </w:rPr>
            <w:fldChar w:fldCharType="separate"/>
          </w:r>
          <w:r>
            <w:rPr>
              <w:noProof/>
            </w:rPr>
            <w:t>59</w:t>
          </w:r>
          <w:r w:rsidR="00373773">
            <w:rPr>
              <w:noProof/>
            </w:rPr>
            <w:fldChar w:fldCharType="end"/>
          </w:r>
        </w:p>
        <w:p w:rsidR="0041682B" w:rsidRDefault="0041682B">
          <w:pPr>
            <w:pStyle w:val="TOC1"/>
            <w:tabs>
              <w:tab w:val="right" w:leader="dot" w:pos="9350"/>
            </w:tabs>
            <w:rPr>
              <w:rFonts w:asciiTheme="minorHAnsi" w:hAnsiTheme="minorHAnsi"/>
              <w:b w:val="0"/>
              <w:noProof/>
              <w:lang w:eastAsia="ja-JP"/>
            </w:rPr>
          </w:pPr>
          <w:r>
            <w:rPr>
              <w:noProof/>
            </w:rPr>
            <w:t>2.18) Relevant Employment Laws – Jeff – Done</w:t>
          </w:r>
          <w:r>
            <w:rPr>
              <w:noProof/>
            </w:rPr>
            <w:tab/>
          </w:r>
          <w:r w:rsidR="00373773">
            <w:rPr>
              <w:noProof/>
            </w:rPr>
            <w:fldChar w:fldCharType="begin"/>
          </w:r>
          <w:r>
            <w:rPr>
              <w:noProof/>
            </w:rPr>
            <w:instrText xml:space="preserve"> PAGEREF _Toc196864211 \h </w:instrText>
          </w:r>
          <w:r w:rsidR="005A075D">
            <w:rPr>
              <w:noProof/>
            </w:rPr>
          </w:r>
          <w:r w:rsidR="00373773">
            <w:rPr>
              <w:noProof/>
            </w:rPr>
            <w:fldChar w:fldCharType="separate"/>
          </w:r>
          <w:r>
            <w:rPr>
              <w:noProof/>
            </w:rPr>
            <w:t>60</w:t>
          </w:r>
          <w:r w:rsidR="00373773">
            <w:rPr>
              <w:noProof/>
            </w:rPr>
            <w:fldChar w:fldCharType="end"/>
          </w:r>
        </w:p>
        <w:p w:rsidR="0041682B" w:rsidRDefault="0041682B">
          <w:pPr>
            <w:pStyle w:val="TOC1"/>
            <w:tabs>
              <w:tab w:val="right" w:leader="dot" w:pos="9350"/>
            </w:tabs>
            <w:rPr>
              <w:rFonts w:asciiTheme="minorHAnsi" w:hAnsiTheme="minorHAnsi"/>
              <w:b w:val="0"/>
              <w:noProof/>
              <w:lang w:eastAsia="ja-JP"/>
            </w:rPr>
          </w:pPr>
          <w:r>
            <w:rPr>
              <w:noProof/>
            </w:rPr>
            <w:t>2.19) International Entrepreneurship – Jeff – Done</w:t>
          </w:r>
          <w:r>
            <w:rPr>
              <w:noProof/>
            </w:rPr>
            <w:tab/>
          </w:r>
          <w:r w:rsidR="00373773">
            <w:rPr>
              <w:noProof/>
            </w:rPr>
            <w:fldChar w:fldCharType="begin"/>
          </w:r>
          <w:r>
            <w:rPr>
              <w:noProof/>
            </w:rPr>
            <w:instrText xml:space="preserve"> PAGEREF _Toc196864212 \h </w:instrText>
          </w:r>
          <w:r w:rsidR="005A075D">
            <w:rPr>
              <w:noProof/>
            </w:rPr>
          </w:r>
          <w:r w:rsidR="00373773">
            <w:rPr>
              <w:noProof/>
            </w:rPr>
            <w:fldChar w:fldCharType="separate"/>
          </w:r>
          <w:r>
            <w:rPr>
              <w:noProof/>
            </w:rPr>
            <w:t>61</w:t>
          </w:r>
          <w:r w:rsidR="00373773">
            <w:rPr>
              <w:noProof/>
            </w:rPr>
            <w:fldChar w:fldCharType="end"/>
          </w:r>
        </w:p>
        <w:p w:rsidR="0041682B" w:rsidRDefault="0041682B">
          <w:pPr>
            <w:pStyle w:val="TOC1"/>
            <w:tabs>
              <w:tab w:val="right" w:leader="dot" w:pos="9350"/>
            </w:tabs>
            <w:rPr>
              <w:rFonts w:asciiTheme="minorHAnsi" w:hAnsiTheme="minorHAnsi"/>
              <w:b w:val="0"/>
              <w:noProof/>
              <w:lang w:eastAsia="ja-JP"/>
            </w:rPr>
          </w:pPr>
          <w:r>
            <w:rPr>
              <w:noProof/>
            </w:rPr>
            <w:t>2.20) Must See Places in Japan – Lazar</w:t>
          </w:r>
          <w:r>
            <w:rPr>
              <w:noProof/>
            </w:rPr>
            <w:tab/>
          </w:r>
          <w:r w:rsidR="00373773">
            <w:rPr>
              <w:noProof/>
            </w:rPr>
            <w:fldChar w:fldCharType="begin"/>
          </w:r>
          <w:r>
            <w:rPr>
              <w:noProof/>
            </w:rPr>
            <w:instrText xml:space="preserve"> PAGEREF _Toc196864213 \h </w:instrText>
          </w:r>
          <w:r w:rsidR="005A075D">
            <w:rPr>
              <w:noProof/>
            </w:rPr>
          </w:r>
          <w:r w:rsidR="00373773">
            <w:rPr>
              <w:noProof/>
            </w:rPr>
            <w:fldChar w:fldCharType="separate"/>
          </w:r>
          <w:r>
            <w:rPr>
              <w:noProof/>
            </w:rPr>
            <w:t>61</w:t>
          </w:r>
          <w:r w:rsidR="00373773">
            <w:rPr>
              <w:noProof/>
            </w:rPr>
            <w:fldChar w:fldCharType="end"/>
          </w:r>
        </w:p>
        <w:p w:rsidR="0041682B" w:rsidRDefault="0041682B">
          <w:pPr>
            <w:pStyle w:val="TOC1"/>
            <w:tabs>
              <w:tab w:val="right" w:leader="dot" w:pos="9350"/>
            </w:tabs>
            <w:rPr>
              <w:rFonts w:asciiTheme="minorHAnsi" w:hAnsiTheme="minorHAnsi"/>
              <w:b w:val="0"/>
              <w:noProof/>
              <w:lang w:eastAsia="ja-JP"/>
            </w:rPr>
          </w:pPr>
          <w:r>
            <w:rPr>
              <w:noProof/>
            </w:rPr>
            <w:t>Works Cited</w:t>
          </w:r>
          <w:r>
            <w:rPr>
              <w:noProof/>
            </w:rPr>
            <w:tab/>
          </w:r>
          <w:r w:rsidR="00373773">
            <w:rPr>
              <w:noProof/>
            </w:rPr>
            <w:fldChar w:fldCharType="begin"/>
          </w:r>
          <w:r>
            <w:rPr>
              <w:noProof/>
            </w:rPr>
            <w:instrText xml:space="preserve"> PAGEREF _Toc196864214 \h </w:instrText>
          </w:r>
          <w:r w:rsidR="005A075D">
            <w:rPr>
              <w:noProof/>
            </w:rPr>
          </w:r>
          <w:r w:rsidR="00373773">
            <w:rPr>
              <w:noProof/>
            </w:rPr>
            <w:fldChar w:fldCharType="separate"/>
          </w:r>
          <w:r>
            <w:rPr>
              <w:noProof/>
            </w:rPr>
            <w:t>66</w:t>
          </w:r>
          <w:r w:rsidR="00373773">
            <w:rPr>
              <w:noProof/>
            </w:rPr>
            <w:fldChar w:fldCharType="end"/>
          </w:r>
        </w:p>
        <w:p w:rsidR="003015EC" w:rsidRDefault="00373773" w:rsidP="0041682B">
          <w:r>
            <w:rPr>
              <w:noProof/>
            </w:rPr>
            <w:fldChar w:fldCharType="end"/>
          </w:r>
        </w:p>
      </w:sdtContent>
    </w:sdt>
    <w:bookmarkStart w:id="0" w:name="_Toc195663335" w:displacedByCustomXml="prev"/>
    <w:p w:rsidR="003015EC" w:rsidRDefault="003015EC" w:rsidP="003015EC"/>
    <w:p w:rsidR="003015EC" w:rsidRDefault="003015EC" w:rsidP="003015EC"/>
    <w:p w:rsidR="003015EC" w:rsidRDefault="003015EC" w:rsidP="003015EC"/>
    <w:p w:rsidR="003015EC" w:rsidRDefault="003015EC" w:rsidP="003015EC"/>
    <w:p w:rsidR="003015EC" w:rsidRDefault="003015EC" w:rsidP="003015EC"/>
    <w:p w:rsidR="003015EC" w:rsidRDefault="003015EC" w:rsidP="003015EC"/>
    <w:p w:rsidR="00941FEC" w:rsidRPr="00941FEC" w:rsidRDefault="00941FEC" w:rsidP="003015EC">
      <w:pPr>
        <w:rPr>
          <w:rFonts w:asciiTheme="majorHAnsi" w:eastAsiaTheme="majorEastAsia" w:hAnsiTheme="majorHAnsi" w:cstheme="majorBidi"/>
          <w:color w:val="565656" w:themeColor="accent1" w:themeShade="B5"/>
          <w:sz w:val="32"/>
          <w:szCs w:val="32"/>
        </w:rPr>
      </w:pPr>
    </w:p>
    <w:p w:rsidR="0041682B" w:rsidRDefault="0041682B">
      <w:pPr>
        <w:spacing w:line="276" w:lineRule="auto"/>
        <w:ind w:firstLine="0"/>
        <w:rPr>
          <w:rFonts w:ascii="Helvetica Neue UltraLight" w:eastAsiaTheme="majorEastAsia" w:hAnsi="Helvetica Neue UltraLight" w:cstheme="majorBidi"/>
          <w:color w:val="D1282E" w:themeColor="text2"/>
          <w:sz w:val="52"/>
          <w:szCs w:val="52"/>
        </w:rPr>
      </w:pPr>
      <w:r>
        <w:br w:type="page"/>
      </w:r>
    </w:p>
    <w:p w:rsidR="004330C5" w:rsidRPr="00941FEC" w:rsidRDefault="004330C5" w:rsidP="003015EC">
      <w:pPr>
        <w:pStyle w:val="Heading1"/>
      </w:pPr>
      <w:bookmarkStart w:id="1" w:name="_Toc196864120"/>
      <w:r w:rsidRPr="00941FEC">
        <w:t xml:space="preserve">1.1) </w:t>
      </w:r>
      <w:r w:rsidR="00CF5A25" w:rsidRPr="00941FEC">
        <w:t xml:space="preserve">An </w:t>
      </w:r>
      <w:r w:rsidR="00CF5A25" w:rsidRPr="005E128F">
        <w:t>Introduction</w:t>
      </w:r>
      <w:r w:rsidR="00CF5A25" w:rsidRPr="00941FEC">
        <w:t xml:space="preserve"> </w:t>
      </w:r>
      <w:r w:rsidRPr="00941FEC">
        <w:t>– Jay</w:t>
      </w:r>
      <w:bookmarkEnd w:id="1"/>
      <w:bookmarkEnd w:id="0"/>
    </w:p>
    <w:p w:rsidR="00794AE6" w:rsidRDefault="004330C5" w:rsidP="003015EC">
      <w:pPr>
        <w:pStyle w:val="Heading2"/>
      </w:pPr>
      <w:bookmarkStart w:id="2" w:name="_Toc195663336"/>
      <w:bookmarkStart w:id="3" w:name="_Toc196864121"/>
      <w:r w:rsidRPr="00AD1781">
        <w:t>History</w:t>
      </w:r>
      <w:bookmarkEnd w:id="2"/>
      <w:r w:rsidR="0071308F">
        <w:t xml:space="preserve"> – No sources</w:t>
      </w:r>
      <w:r w:rsidR="0041682B">
        <w:t>/ citations</w:t>
      </w:r>
      <w:r w:rsidR="0071308F">
        <w:t>. Quick proof. Why present tense?</w:t>
      </w:r>
      <w:bookmarkEnd w:id="3"/>
      <w:r w:rsidR="0071308F">
        <w:t xml:space="preserve"> </w:t>
      </w:r>
    </w:p>
    <w:p w:rsidR="00794AE6" w:rsidRPr="00794AE6" w:rsidRDefault="00794AE6" w:rsidP="003015EC">
      <w:pPr>
        <w:rPr>
          <w:color w:val="000000"/>
        </w:rPr>
      </w:pPr>
      <w:r w:rsidRPr="00794AE6">
        <w:rPr>
          <w:color w:val="000000"/>
        </w:rPr>
        <w:t xml:space="preserve">Japan’s history has been broken down into eleven different periods. The prehistoric period, also called </w:t>
      </w:r>
      <w:proofErr w:type="spellStart"/>
      <w:r w:rsidRPr="00794AE6">
        <w:rPr>
          <w:color w:val="000000"/>
        </w:rPr>
        <w:t>Jomon</w:t>
      </w:r>
      <w:proofErr w:type="spellEnd"/>
      <w:r w:rsidRPr="00794AE6">
        <w:rPr>
          <w:color w:val="000000"/>
        </w:rPr>
        <w:t xml:space="preserve"> period, began around 10,000 BC.</w:t>
      </w:r>
      <w:r w:rsidR="00FF20BA">
        <w:rPr>
          <w:color w:val="000000"/>
        </w:rPr>
        <w:t xml:space="preserve"> </w:t>
      </w:r>
      <w:r w:rsidRPr="00794AE6">
        <w:rPr>
          <w:color w:val="000000"/>
        </w:rPr>
        <w:t xml:space="preserve">Around the fourth century Japan started to organize and its empirical household becomes well establish with the reign of the Yamato court. During this time Japan is introduced to manufactured articles, weapons, and agricultural tools from China and Korea. </w:t>
      </w:r>
    </w:p>
    <w:p w:rsidR="00097698" w:rsidRDefault="00794AE6" w:rsidP="003015EC">
      <w:pPr>
        <w:rPr>
          <w:color w:val="000000"/>
        </w:rPr>
      </w:pPr>
      <w:r w:rsidRPr="00794AE6">
        <w:rPr>
          <w:color w:val="000000"/>
        </w:rPr>
        <w:t>As you enter the Nara period, Japan evolves and becomes a structured c</w:t>
      </w:r>
      <w:r w:rsidR="000A7E9A">
        <w:rPr>
          <w:color w:val="000000"/>
        </w:rPr>
        <w:t>ountry with law codes, known as the “</w:t>
      </w:r>
      <w:proofErr w:type="spellStart"/>
      <w:r w:rsidRPr="00794AE6">
        <w:rPr>
          <w:color w:val="000000"/>
        </w:rPr>
        <w:t>R</w:t>
      </w:r>
      <w:r w:rsidR="000A7E9A">
        <w:rPr>
          <w:color w:val="000000"/>
        </w:rPr>
        <w:t>itsuryo</w:t>
      </w:r>
      <w:proofErr w:type="spellEnd"/>
      <w:r w:rsidR="000A7E9A">
        <w:rPr>
          <w:color w:val="000000"/>
        </w:rPr>
        <w:t xml:space="preserve"> Sy</w:t>
      </w:r>
      <w:r w:rsidRPr="00794AE6">
        <w:rPr>
          <w:color w:val="000000"/>
        </w:rPr>
        <w:t xml:space="preserve">stem.” As Japan begins to imitate some of its fellow Asian neighbors, Buddhism becomes an essential ingredient in the Japanese culture. An influenced with such an impact, it is in this period that in the </w:t>
      </w:r>
      <w:proofErr w:type="spellStart"/>
      <w:r w:rsidRPr="00794AE6">
        <w:rPr>
          <w:color w:val="000000"/>
        </w:rPr>
        <w:t>Todaiji</w:t>
      </w:r>
      <w:proofErr w:type="spellEnd"/>
      <w:r w:rsidRPr="00794AE6">
        <w:rPr>
          <w:color w:val="000000"/>
        </w:rPr>
        <w:t xml:space="preserve"> temple the Great Buddha is built. Once Japan’s capital is moved from Nara to Kyoto, so does the culture of the people. The Chinese ways where a major influence in the Nara period, but Japanese indigenous style of living became more prevalent in the Heian period. </w:t>
      </w:r>
    </w:p>
    <w:p w:rsidR="00097698" w:rsidRDefault="00794AE6" w:rsidP="003015EC">
      <w:pPr>
        <w:rPr>
          <w:color w:val="000000"/>
        </w:rPr>
      </w:pPr>
      <w:r w:rsidRPr="00794AE6">
        <w:rPr>
          <w:color w:val="000000"/>
        </w:rPr>
        <w:t xml:space="preserve">Japan’s new culture starts to flourish in many ways. A new culture revealed in Japan’s agricultural and architectural designs showed signs of a new Japan emerging. Just like the agriculture changed so did the politics. It was </w:t>
      </w:r>
      <w:r w:rsidR="00FF20BA">
        <w:rPr>
          <w:color w:val="000000"/>
        </w:rPr>
        <w:t xml:space="preserve">in the Kamakura period were </w:t>
      </w:r>
      <w:r w:rsidRPr="00794AE6">
        <w:rPr>
          <w:color w:val="000000"/>
        </w:rPr>
        <w:t xml:space="preserve">Japan’s politics </w:t>
      </w:r>
      <w:proofErr w:type="gramStart"/>
      <w:r w:rsidRPr="00794AE6">
        <w:rPr>
          <w:color w:val="000000"/>
        </w:rPr>
        <w:t>start</w:t>
      </w:r>
      <w:proofErr w:type="gramEnd"/>
      <w:r w:rsidRPr="00794AE6">
        <w:rPr>
          <w:color w:val="000000"/>
        </w:rPr>
        <w:t xml:space="preserve"> to emerge with hostile takeovers. Families begin to dominant the country with military force. In this period the </w:t>
      </w:r>
      <w:proofErr w:type="spellStart"/>
      <w:r w:rsidRPr="00794AE6">
        <w:rPr>
          <w:color w:val="000000"/>
        </w:rPr>
        <w:t>Minamoto</w:t>
      </w:r>
      <w:proofErr w:type="spellEnd"/>
      <w:r w:rsidRPr="00794AE6">
        <w:rPr>
          <w:color w:val="000000"/>
        </w:rPr>
        <w:t xml:space="preserve"> family overthrew the </w:t>
      </w:r>
      <w:proofErr w:type="spellStart"/>
      <w:r w:rsidRPr="00794AE6">
        <w:rPr>
          <w:color w:val="000000"/>
        </w:rPr>
        <w:t>Taira</w:t>
      </w:r>
      <w:proofErr w:type="spellEnd"/>
      <w:r w:rsidRPr="00794AE6">
        <w:rPr>
          <w:color w:val="000000"/>
        </w:rPr>
        <w:t xml:space="preserve"> family, making </w:t>
      </w:r>
      <w:proofErr w:type="spellStart"/>
      <w:r w:rsidRPr="00794AE6">
        <w:rPr>
          <w:color w:val="000000"/>
        </w:rPr>
        <w:t>Minamoto</w:t>
      </w:r>
      <w:proofErr w:type="spellEnd"/>
      <w:r w:rsidRPr="00794AE6">
        <w:rPr>
          <w:color w:val="000000"/>
        </w:rPr>
        <w:t xml:space="preserve"> no </w:t>
      </w:r>
      <w:proofErr w:type="spellStart"/>
      <w:r w:rsidRPr="00794AE6">
        <w:rPr>
          <w:color w:val="000000"/>
        </w:rPr>
        <w:t>Yoritomo</w:t>
      </w:r>
      <w:proofErr w:type="spellEnd"/>
      <w:r w:rsidRPr="00794AE6">
        <w:rPr>
          <w:color w:val="000000"/>
        </w:rPr>
        <w:t xml:space="preserve"> the shogun by the court. He structured the government in a military fashion, making warriors the top of the food of the social class.</w:t>
      </w:r>
    </w:p>
    <w:p w:rsidR="00097698" w:rsidRDefault="00794AE6" w:rsidP="003015EC">
      <w:pPr>
        <w:rPr>
          <w:color w:val="000000"/>
        </w:rPr>
      </w:pPr>
      <w:r w:rsidRPr="00794AE6">
        <w:rPr>
          <w:color w:val="000000"/>
        </w:rPr>
        <w:t xml:space="preserve"> Military had such an impact that most of the literature works in this period were tales of celebrated warriors and their adventures. With this military styles came many conflicts. With </w:t>
      </w:r>
      <w:r w:rsidR="000A7E9A" w:rsidRPr="00794AE6">
        <w:rPr>
          <w:color w:val="000000"/>
        </w:rPr>
        <w:t>political</w:t>
      </w:r>
      <w:r w:rsidRPr="00794AE6">
        <w:rPr>
          <w:color w:val="000000"/>
        </w:rPr>
        <w:t xml:space="preserve"> turmoil came hope for the lower class of Japan. With Emperor Go-</w:t>
      </w:r>
      <w:proofErr w:type="spellStart"/>
      <w:r w:rsidRPr="00794AE6">
        <w:rPr>
          <w:color w:val="000000"/>
        </w:rPr>
        <w:t>Daigo</w:t>
      </w:r>
      <w:proofErr w:type="spellEnd"/>
      <w:r w:rsidRPr="00794AE6">
        <w:rPr>
          <w:color w:val="000000"/>
        </w:rPr>
        <w:t xml:space="preserve"> and Ashikaga </w:t>
      </w:r>
      <w:proofErr w:type="spellStart"/>
      <w:r w:rsidRPr="00794AE6">
        <w:rPr>
          <w:color w:val="000000"/>
        </w:rPr>
        <w:t>Takauji</w:t>
      </w:r>
      <w:proofErr w:type="spellEnd"/>
      <w:r w:rsidRPr="00794AE6">
        <w:rPr>
          <w:color w:val="000000"/>
        </w:rPr>
        <w:t xml:space="preserve">, the head of the </w:t>
      </w:r>
      <w:proofErr w:type="spellStart"/>
      <w:r w:rsidRPr="00794AE6">
        <w:rPr>
          <w:color w:val="000000"/>
        </w:rPr>
        <w:t>Muromachi</w:t>
      </w:r>
      <w:proofErr w:type="spellEnd"/>
      <w:r w:rsidRPr="00794AE6">
        <w:rPr>
          <w:color w:val="000000"/>
        </w:rPr>
        <w:t xml:space="preserve"> </w:t>
      </w:r>
      <w:proofErr w:type="spellStart"/>
      <w:r w:rsidRPr="00794AE6">
        <w:rPr>
          <w:color w:val="000000"/>
        </w:rPr>
        <w:t>Shogunate</w:t>
      </w:r>
      <w:proofErr w:type="spellEnd"/>
      <w:r w:rsidRPr="00794AE6">
        <w:rPr>
          <w:color w:val="000000"/>
        </w:rPr>
        <w:t>, clashing warlords were weaken</w:t>
      </w:r>
      <w:r w:rsidR="000A7E9A">
        <w:rPr>
          <w:color w:val="000000"/>
        </w:rPr>
        <w:t>ed</w:t>
      </w:r>
      <w:r w:rsidRPr="00794AE6">
        <w:rPr>
          <w:color w:val="000000"/>
        </w:rPr>
        <w:t xml:space="preserve"> and the some of the misfortune and under privileged managed to improve their circumstances. </w:t>
      </w:r>
    </w:p>
    <w:p w:rsidR="00097698" w:rsidRDefault="00794AE6" w:rsidP="003015EC">
      <w:pPr>
        <w:rPr>
          <w:color w:val="000000"/>
        </w:rPr>
      </w:pPr>
      <w:r w:rsidRPr="00794AE6">
        <w:rPr>
          <w:color w:val="000000"/>
        </w:rPr>
        <w:t xml:space="preserve">The political situation did not heal until the attempts of restoration by </w:t>
      </w:r>
      <w:proofErr w:type="spellStart"/>
      <w:r w:rsidRPr="00794AE6">
        <w:rPr>
          <w:color w:val="000000"/>
        </w:rPr>
        <w:t>Oda</w:t>
      </w:r>
      <w:proofErr w:type="spellEnd"/>
      <w:r w:rsidRPr="00794AE6">
        <w:rPr>
          <w:color w:val="000000"/>
        </w:rPr>
        <w:t xml:space="preserve"> Nobunaga and </w:t>
      </w:r>
      <w:proofErr w:type="spellStart"/>
      <w:r w:rsidRPr="00794AE6">
        <w:rPr>
          <w:color w:val="000000"/>
        </w:rPr>
        <w:t>Toyotomi</w:t>
      </w:r>
      <w:proofErr w:type="spellEnd"/>
      <w:r w:rsidRPr="00794AE6">
        <w:rPr>
          <w:color w:val="000000"/>
        </w:rPr>
        <w:t xml:space="preserve"> </w:t>
      </w:r>
      <w:proofErr w:type="spellStart"/>
      <w:r w:rsidRPr="00794AE6">
        <w:rPr>
          <w:color w:val="000000"/>
        </w:rPr>
        <w:t>Hideyoshi</w:t>
      </w:r>
      <w:proofErr w:type="spellEnd"/>
      <w:r w:rsidRPr="00794AE6">
        <w:rPr>
          <w:color w:val="000000"/>
        </w:rPr>
        <w:t xml:space="preserve"> happened. Even though the rule was brief Japan improved and progressed forward. It was in the 1600’s where Tokugawa </w:t>
      </w:r>
      <w:proofErr w:type="spellStart"/>
      <w:r w:rsidRPr="00794AE6">
        <w:rPr>
          <w:color w:val="000000"/>
        </w:rPr>
        <w:t>Ieyasu</w:t>
      </w:r>
      <w:proofErr w:type="spellEnd"/>
      <w:r w:rsidRPr="00794AE6">
        <w:rPr>
          <w:color w:val="000000"/>
        </w:rPr>
        <w:t xml:space="preserve"> came in total control, by defeating the loyal servants of the </w:t>
      </w:r>
      <w:proofErr w:type="spellStart"/>
      <w:r w:rsidRPr="00794AE6">
        <w:rPr>
          <w:color w:val="000000"/>
        </w:rPr>
        <w:t>Toyotomi</w:t>
      </w:r>
      <w:proofErr w:type="spellEnd"/>
      <w:r w:rsidRPr="00794AE6">
        <w:rPr>
          <w:color w:val="000000"/>
        </w:rPr>
        <w:t xml:space="preserve"> </w:t>
      </w:r>
      <w:proofErr w:type="spellStart"/>
      <w:r w:rsidRPr="00794AE6">
        <w:rPr>
          <w:color w:val="000000"/>
        </w:rPr>
        <w:t>Hideyoshi</w:t>
      </w:r>
      <w:proofErr w:type="spellEnd"/>
      <w:r w:rsidRPr="00794AE6">
        <w:rPr>
          <w:color w:val="000000"/>
        </w:rPr>
        <w:t xml:space="preserve">, again giving Japan only one ruler to follow. He established the Tokugawa </w:t>
      </w:r>
      <w:proofErr w:type="spellStart"/>
      <w:r w:rsidRPr="00794AE6">
        <w:rPr>
          <w:color w:val="000000"/>
        </w:rPr>
        <w:t>Shogunate</w:t>
      </w:r>
      <w:proofErr w:type="spellEnd"/>
      <w:r w:rsidRPr="00794AE6">
        <w:rPr>
          <w:color w:val="000000"/>
        </w:rPr>
        <w:t xml:space="preserve"> in Edo and Tokugawa shoguns ruled Japan for over 260 years. During the Meiji period, Japan began refining and becoming heavily infused by the western culture.</w:t>
      </w:r>
      <w:r w:rsidR="00FF20BA">
        <w:rPr>
          <w:color w:val="000000"/>
        </w:rPr>
        <w:t xml:space="preserve"> </w:t>
      </w:r>
      <w:r w:rsidRPr="00794AE6">
        <w:rPr>
          <w:color w:val="000000"/>
        </w:rPr>
        <w:t xml:space="preserve">With victories in the Sino-Japanese and Russo-Japanese wars, modern Japan was now becoming a world power. Change was visible in Japan’s culture, literature, and military power during this period. It was in the Taisho period were the educated class of Japan began getting ahold of a diverse option of literary works. With many western literary works being translated in Japanese, a change in literature, drama, music, and painting was surfacing. </w:t>
      </w:r>
    </w:p>
    <w:p w:rsidR="00097698" w:rsidRDefault="00794AE6" w:rsidP="003015EC">
      <w:pPr>
        <w:rPr>
          <w:color w:val="000000"/>
        </w:rPr>
      </w:pPr>
      <w:r w:rsidRPr="00794AE6">
        <w:rPr>
          <w:color w:val="000000"/>
        </w:rPr>
        <w:t xml:space="preserve">Japan was experiencing a dramatic change. As the interest in literature grew, so did mass media. According to </w:t>
      </w:r>
      <w:r w:rsidR="00831D1C">
        <w:rPr>
          <w:color w:val="000000"/>
        </w:rPr>
        <w:t>The Central Review</w:t>
      </w:r>
      <w:r w:rsidRPr="00794AE6">
        <w:rPr>
          <w:color w:val="000000"/>
        </w:rPr>
        <w:t>, “New kings of mass media - large circulation newspapers, general mon</w:t>
      </w:r>
      <w:r w:rsidR="00831D1C">
        <w:rPr>
          <w:color w:val="000000"/>
        </w:rPr>
        <w:t xml:space="preserve">thly magazines like Chuo </w:t>
      </w:r>
      <w:proofErr w:type="spellStart"/>
      <w:r w:rsidR="00831D1C">
        <w:rPr>
          <w:color w:val="000000"/>
        </w:rPr>
        <w:t>koron</w:t>
      </w:r>
      <w:proofErr w:type="spellEnd"/>
      <w:r w:rsidR="00831D1C">
        <w:rPr>
          <w:color w:val="000000"/>
        </w:rPr>
        <w:t xml:space="preserve"> </w:t>
      </w:r>
      <w:r w:rsidRPr="00794AE6">
        <w:rPr>
          <w:color w:val="000000"/>
        </w:rPr>
        <w:t xml:space="preserve">and </w:t>
      </w:r>
      <w:proofErr w:type="spellStart"/>
      <w:r w:rsidRPr="00794AE6">
        <w:rPr>
          <w:color w:val="000000"/>
        </w:rPr>
        <w:t>Kaizo</w:t>
      </w:r>
      <w:proofErr w:type="spellEnd"/>
      <w:r w:rsidRPr="00794AE6">
        <w:rPr>
          <w:color w:val="000000"/>
        </w:rPr>
        <w:t xml:space="preserve">, and radio broadcasts - added to the richness of cultural life.” Although Japan was riding high in culture Japan was also experiencing </w:t>
      </w:r>
      <w:proofErr w:type="gramStart"/>
      <w:r w:rsidRPr="00794AE6">
        <w:rPr>
          <w:color w:val="000000"/>
        </w:rPr>
        <w:t>a</w:t>
      </w:r>
      <w:proofErr w:type="gramEnd"/>
      <w:r w:rsidRPr="00794AE6">
        <w:rPr>
          <w:color w:val="000000"/>
        </w:rPr>
        <w:t xml:space="preserve"> economic collapse; it began right after World War I. The market in Japan collapse and banks were not able to help. With the banks collapsing and the Great Kanto Earthquake causing havoc in Japan, the future was looked hazy for Japan. As bank seemed to get back in order, with the help of the large zaibatsu (family-owned financial and industrial groups), Japan slowly began to improve. Japan true help came from its military forces. While Japan had economy had weaken their military was growing strong. During this period Japan had invade China and some British and Dutch colonies in the Asian region. With Japan’s need for resource and the United States ceasing trade negotiations, Japan rested on hostile takeovers in order to survive. With these plans in placed, Japan had to eliminate the United States in order to gain complete control. With the attacks on Pearl Harbor and the American harbors in the Philippines Japan looked to have gained complete control of the Eastern world. But with the attacks on the US Military came Japan’s downfall. Japan was hit very hard by the United States weakening the power. They slowly began to lose all the land they had conquered and soon found themselves under the control of the United States. </w:t>
      </w:r>
    </w:p>
    <w:p w:rsidR="00794AE6" w:rsidRPr="00794AE6" w:rsidRDefault="00794AE6" w:rsidP="003015EC">
      <w:r w:rsidRPr="00794AE6">
        <w:rPr>
          <w:color w:val="000000"/>
        </w:rPr>
        <w:t xml:space="preserve">As Japan recovered and restructure itself, government began to regain control. With Japan becoming a democratic country the United States so fit to loosen the reign. In 1947 Japan wrote its constitution and by the following year the United States were no longer in control; Japan gained total sovereignty over its land. From that point Japan has manage to maintain a healthy economy, allowing them to build relationships with other world powers, and eventually becoming one itself. </w:t>
      </w:r>
    </w:p>
    <w:p w:rsidR="004330C5" w:rsidRPr="00794AE6" w:rsidRDefault="004330C5" w:rsidP="003015EC">
      <w:pPr>
        <w:tabs>
          <w:tab w:val="left" w:pos="4062"/>
        </w:tabs>
        <w:ind w:firstLine="0"/>
      </w:pPr>
    </w:p>
    <w:p w:rsidR="00110132" w:rsidRDefault="004330C5" w:rsidP="003015EC">
      <w:pPr>
        <w:pStyle w:val="Heading2"/>
      </w:pPr>
      <w:bookmarkStart w:id="4" w:name="_Toc195663339"/>
      <w:bookmarkStart w:id="5" w:name="_Toc196864122"/>
      <w:r>
        <w:t>Topography</w:t>
      </w:r>
      <w:bookmarkStart w:id="6" w:name="_Toc195663340"/>
      <w:bookmarkEnd w:id="4"/>
      <w:r w:rsidR="00705EEE">
        <w:t xml:space="preserve"> – quickly proofed.</w:t>
      </w:r>
      <w:bookmarkEnd w:id="5"/>
    </w:p>
    <w:p w:rsidR="00EB0398" w:rsidRPr="00110132" w:rsidRDefault="00EB0398" w:rsidP="003015EC"/>
    <w:p w:rsidR="00FF20BA" w:rsidRDefault="00EB0398" w:rsidP="003015EC">
      <w:pPr>
        <w:pStyle w:val="BodyA"/>
        <w:spacing w:line="360" w:lineRule="auto"/>
        <w:rPr>
          <w:rFonts w:ascii="Helvetica Light" w:hAnsi="Helvetica Light"/>
        </w:rPr>
      </w:pPr>
      <w:r>
        <w:rPr>
          <w:rFonts w:ascii="Times New Roman" w:hAnsi="Times New Roman"/>
        </w:rPr>
        <w:tab/>
      </w:r>
      <w:r w:rsidRPr="00EB0398">
        <w:rPr>
          <w:rFonts w:ascii="Helvetica Light" w:hAnsi="Helvetica Light"/>
        </w:rPr>
        <w:t>Japan is located in the eastern hemisphere. Geologically speaking Japan is fairly young. Japan is compose</w:t>
      </w:r>
      <w:r w:rsidR="00705EEE">
        <w:rPr>
          <w:rFonts w:ascii="Helvetica Light" w:hAnsi="Helvetica Light"/>
        </w:rPr>
        <w:t>d</w:t>
      </w:r>
      <w:r w:rsidRPr="00EB0398">
        <w:rPr>
          <w:rFonts w:ascii="Helvetica Light" w:hAnsi="Helvetica Light"/>
        </w:rPr>
        <w:t xml:space="preserve"> of multiple islands. The upper islands belong to what is known as the Circum-Pacific Ring of Fire. Most of Japan is made of mountain and volcanoes. In fact, over 70 percent of Japan is made up of mountains. This topography leads many geologist</w:t>
      </w:r>
      <w:r w:rsidR="00FF20BA">
        <w:rPr>
          <w:rFonts w:ascii="Helvetica Light" w:hAnsi="Helvetica Light"/>
        </w:rPr>
        <w:t>s</w:t>
      </w:r>
      <w:r w:rsidRPr="00EB0398">
        <w:rPr>
          <w:rFonts w:ascii="Helvetica Light" w:hAnsi="Helvetica Light"/>
        </w:rPr>
        <w:t xml:space="preserve"> to believ</w:t>
      </w:r>
      <w:r w:rsidR="00FF20BA">
        <w:rPr>
          <w:rFonts w:ascii="Helvetica Light" w:hAnsi="Helvetica Light"/>
        </w:rPr>
        <w:t xml:space="preserve">e that Japan is “fairly young” </w:t>
      </w:r>
      <w:r w:rsidR="00831D1C">
        <w:rPr>
          <w:rFonts w:ascii="Helvetica Light" w:hAnsi="Helvetica Light"/>
        </w:rPr>
        <w:t>(</w:t>
      </w:r>
      <w:r w:rsidR="00831D1C" w:rsidRPr="00831D1C">
        <w:rPr>
          <w:rFonts w:ascii="Helvetica Light" w:hAnsi="Helvetica Light"/>
        </w:rPr>
        <w:t>Encyclopedia of the Nations</w:t>
      </w:r>
      <w:r w:rsidR="00FF20BA">
        <w:rPr>
          <w:rFonts w:ascii="Helvetica Light" w:hAnsi="Helvetica Light"/>
        </w:rPr>
        <w:t>).</w:t>
      </w:r>
    </w:p>
    <w:p w:rsidR="0071308F" w:rsidRDefault="00EB0398" w:rsidP="00FF20BA">
      <w:pPr>
        <w:pStyle w:val="BodyA"/>
        <w:spacing w:line="360" w:lineRule="auto"/>
        <w:ind w:firstLine="720"/>
        <w:rPr>
          <w:rFonts w:ascii="Helvetica Light" w:hAnsi="Helvetica Light"/>
        </w:rPr>
      </w:pPr>
      <w:r w:rsidRPr="00EB0398">
        <w:rPr>
          <w:rFonts w:ascii="Helvetica Light" w:hAnsi="Helvetica Light"/>
        </w:rPr>
        <w:t xml:space="preserve">Japan is an amazing place, with magnificent geological features. Through the central part of Japan, the province of </w:t>
      </w:r>
      <w:proofErr w:type="gramStart"/>
      <w:r w:rsidRPr="00EB0398">
        <w:rPr>
          <w:rFonts w:ascii="Helvetica Light" w:hAnsi="Helvetica Light"/>
        </w:rPr>
        <w:t>Honshu,</w:t>
      </w:r>
      <w:proofErr w:type="gramEnd"/>
      <w:r w:rsidRPr="00EB0398">
        <w:rPr>
          <w:rFonts w:ascii="Helvetica Light" w:hAnsi="Helvetica Light"/>
        </w:rPr>
        <w:t xml:space="preserve"> runs the </w:t>
      </w:r>
      <w:proofErr w:type="spellStart"/>
      <w:r w:rsidRPr="00EB0398">
        <w:rPr>
          <w:rFonts w:ascii="Helvetica Light" w:hAnsi="Helvetica Light"/>
        </w:rPr>
        <w:t>Hida</w:t>
      </w:r>
      <w:proofErr w:type="spellEnd"/>
      <w:r w:rsidRPr="00EB0398">
        <w:rPr>
          <w:rFonts w:ascii="Helvetica Light" w:hAnsi="Helvetica Light"/>
        </w:rPr>
        <w:t xml:space="preserve"> (Japan’s Alps) and the Akaishi Mountains. Japan has 25 mountains, the highest being Mountain Fuji; recorded to be 12,388 f</w:t>
      </w:r>
      <w:r w:rsidR="00FF20BA">
        <w:rPr>
          <w:rFonts w:ascii="Helvetica Light" w:hAnsi="Helvetica Light"/>
        </w:rPr>
        <w:t>ee</w:t>
      </w:r>
      <w:r w:rsidR="0071308F">
        <w:rPr>
          <w:rFonts w:ascii="Helvetica Light" w:hAnsi="Helvetica Light"/>
        </w:rPr>
        <w:t xml:space="preserve">t high. </w:t>
      </w:r>
    </w:p>
    <w:p w:rsidR="0071308F" w:rsidRDefault="0071308F" w:rsidP="00FF20BA">
      <w:pPr>
        <w:pStyle w:val="BodyA"/>
        <w:spacing w:line="360" w:lineRule="auto"/>
        <w:ind w:firstLine="720"/>
        <w:rPr>
          <w:rFonts w:ascii="Helvetica Light" w:hAnsi="Helvetica Light"/>
        </w:rPr>
      </w:pPr>
      <w:r>
        <w:rPr>
          <w:rFonts w:ascii="Helvetica Light" w:hAnsi="Helvetica Light"/>
        </w:rPr>
        <w:t>Volcanoes are spread throughout Japan</w:t>
      </w:r>
      <w:r w:rsidR="00EB0398" w:rsidRPr="00EB0398">
        <w:rPr>
          <w:rFonts w:ascii="Helvetica Light" w:hAnsi="Helvetica Light"/>
        </w:rPr>
        <w:t xml:space="preserve">. 265 volcanoes are currently recorded, and 20 of them remain active. Because of Japan’s location and topography some of the natural disasters that have devastated Japan include earthquakes, tsunamis, and volcanic eruption. Last volcanic activity was stated to be in 2006 (Akan Hokkaido, Japan). </w:t>
      </w:r>
    </w:p>
    <w:p w:rsidR="0071308F" w:rsidRDefault="0071308F" w:rsidP="00FF20BA">
      <w:pPr>
        <w:pStyle w:val="BodyA"/>
        <w:spacing w:line="360" w:lineRule="auto"/>
        <w:ind w:firstLine="720"/>
        <w:rPr>
          <w:rFonts w:ascii="Helvetica Light" w:hAnsi="Helvetica Light"/>
        </w:rPr>
      </w:pPr>
      <w:r>
        <w:rPr>
          <w:rFonts w:ascii="Helvetica Light" w:hAnsi="Helvetica Light"/>
        </w:rPr>
        <w:t>Plains cover t</w:t>
      </w:r>
      <w:r w:rsidRPr="00EB0398">
        <w:rPr>
          <w:rFonts w:ascii="Helvetica Light" w:hAnsi="Helvetica Light"/>
        </w:rPr>
        <w:t>wenty percent of the islands</w:t>
      </w:r>
      <w:r w:rsidR="00EB0398" w:rsidRPr="00EB0398">
        <w:rPr>
          <w:rFonts w:ascii="Helvetica Light" w:hAnsi="Helvetica Light"/>
        </w:rPr>
        <w:t xml:space="preserve"> with most of them located by the seacoast. The largest is the Kanto Plain located by the Tokyo Bay Region. </w:t>
      </w:r>
    </w:p>
    <w:p w:rsidR="00EB0398" w:rsidRDefault="0071308F" w:rsidP="00FF20BA">
      <w:pPr>
        <w:pStyle w:val="BodyA"/>
        <w:spacing w:line="360" w:lineRule="auto"/>
        <w:ind w:firstLine="720"/>
        <w:rPr>
          <w:rFonts w:ascii="Helvetica Light" w:hAnsi="Helvetica Light"/>
        </w:rPr>
      </w:pPr>
      <w:r>
        <w:rPr>
          <w:rFonts w:ascii="Helvetica Light" w:hAnsi="Helvetica Light"/>
        </w:rPr>
        <w:t>Rivers</w:t>
      </w:r>
      <w:r w:rsidR="00EB0398" w:rsidRPr="00EB0398">
        <w:rPr>
          <w:rFonts w:ascii="Helvetica Light" w:hAnsi="Helvetica Light"/>
        </w:rPr>
        <w:t xml:space="preserve"> and lakes are sparse. The longest river is the </w:t>
      </w:r>
      <w:proofErr w:type="spellStart"/>
      <w:r w:rsidR="00EB0398" w:rsidRPr="00EB0398">
        <w:rPr>
          <w:rFonts w:ascii="Helvetica Light" w:hAnsi="Helvetica Light"/>
        </w:rPr>
        <w:t>Shinao</w:t>
      </w:r>
      <w:proofErr w:type="spellEnd"/>
      <w:r w:rsidR="00EB0398" w:rsidRPr="00EB0398">
        <w:rPr>
          <w:rFonts w:ascii="Helvetica Light" w:hAnsi="Helvetica Light"/>
        </w:rPr>
        <w:t>, which is 228 mile long and the largest lake is Lake Biwa.</w:t>
      </w:r>
    </w:p>
    <w:p w:rsidR="00EB0398" w:rsidRPr="0071308F" w:rsidRDefault="0071308F" w:rsidP="0071308F">
      <w:pPr>
        <w:pStyle w:val="Heading2"/>
      </w:pPr>
      <w:bookmarkStart w:id="7" w:name="_Toc196864123"/>
      <w:r>
        <w:t>Weather</w:t>
      </w:r>
      <w:bookmarkEnd w:id="7"/>
    </w:p>
    <w:p w:rsidR="00EB0398" w:rsidRDefault="0071308F" w:rsidP="003015EC">
      <w:pPr>
        <w:pStyle w:val="BodyA"/>
        <w:spacing w:line="360" w:lineRule="auto"/>
        <w:rPr>
          <w:rFonts w:ascii="Helvetica Light" w:hAnsi="Helvetica Light"/>
        </w:rPr>
      </w:pPr>
      <w:r>
        <w:rPr>
          <w:rFonts w:ascii="Helvetica Light" w:hAnsi="Helvetica Light"/>
        </w:rPr>
        <w:tab/>
      </w:r>
      <w:r w:rsidR="00EB0398" w:rsidRPr="00EB0398">
        <w:rPr>
          <w:rFonts w:ascii="Helvetica Light" w:hAnsi="Helvetica Light"/>
        </w:rPr>
        <w:t>Japan is known for having four beautiful seasons. The amazing weather provides Japan with comfortable conditions for tourism. Spring is consider</w:t>
      </w:r>
      <w:r w:rsidR="000904BC">
        <w:rPr>
          <w:rFonts w:ascii="Helvetica Light" w:hAnsi="Helvetica Light"/>
        </w:rPr>
        <w:t>ed, “</w:t>
      </w:r>
      <w:r w:rsidR="00EB0398" w:rsidRPr="00EB0398">
        <w:rPr>
          <w:rFonts w:ascii="Helvetica Light" w:hAnsi="Helvetica Light"/>
        </w:rPr>
        <w:t>the b</w:t>
      </w:r>
      <w:r w:rsidR="000904BC">
        <w:rPr>
          <w:rFonts w:ascii="Helvetica Light" w:hAnsi="Helvetica Light"/>
        </w:rPr>
        <w:t>est time of year to be in Japan</w:t>
      </w:r>
      <w:r w:rsidR="00EB0398" w:rsidRPr="00EB0398">
        <w:rPr>
          <w:rFonts w:ascii="Helvetica Light" w:hAnsi="Helvetica Light"/>
        </w:rPr>
        <w:t>”</w:t>
      </w:r>
      <w:r w:rsidR="00831D1C">
        <w:rPr>
          <w:rFonts w:ascii="Helvetica Light" w:hAnsi="Helvetica Light"/>
        </w:rPr>
        <w:t xml:space="preserve">, with autumn being a close second. </w:t>
      </w:r>
      <w:r w:rsidR="00EB0398" w:rsidRPr="00EB0398">
        <w:rPr>
          <w:rFonts w:ascii="Helvetica Light" w:hAnsi="Helvetica Light"/>
        </w:rPr>
        <w:t xml:space="preserve">The warm weather and light rain allows </w:t>
      </w:r>
      <w:r w:rsidR="000904BC">
        <w:rPr>
          <w:rFonts w:ascii="Helvetica Light" w:hAnsi="Helvetica Light"/>
        </w:rPr>
        <w:t>Japanese</w:t>
      </w:r>
      <w:r w:rsidR="00EB0398" w:rsidRPr="00EB0398">
        <w:rPr>
          <w:rFonts w:ascii="Helvetica Light" w:hAnsi="Helvetica Light"/>
        </w:rPr>
        <w:t xml:space="preserve"> festival</w:t>
      </w:r>
      <w:r w:rsidR="000904BC">
        <w:rPr>
          <w:rFonts w:ascii="Helvetica Light" w:hAnsi="Helvetica Light"/>
        </w:rPr>
        <w:t>s</w:t>
      </w:r>
      <w:r w:rsidR="00EB0398" w:rsidRPr="00EB0398">
        <w:rPr>
          <w:rFonts w:ascii="Helvetica Light" w:hAnsi="Helvetica Light"/>
        </w:rPr>
        <w:t xml:space="preserve"> to be experience</w:t>
      </w:r>
      <w:r w:rsidR="000904BC">
        <w:rPr>
          <w:rFonts w:ascii="Helvetica Light" w:hAnsi="Helvetica Light"/>
        </w:rPr>
        <w:t>d</w:t>
      </w:r>
      <w:r w:rsidR="00EB0398" w:rsidRPr="00EB0398">
        <w:rPr>
          <w:rFonts w:ascii="Helvetica Light" w:hAnsi="Helvetica Light"/>
        </w:rPr>
        <w:t xml:space="preserve"> in all their beauty. </w:t>
      </w:r>
      <w:r w:rsidR="000904BC">
        <w:rPr>
          <w:rFonts w:ascii="Helvetica Light" w:hAnsi="Helvetica Light"/>
        </w:rPr>
        <w:t xml:space="preserve">Japanese summers have </w:t>
      </w:r>
      <w:r w:rsidR="00EB0398" w:rsidRPr="00EB0398">
        <w:rPr>
          <w:rFonts w:ascii="Helvetica Light" w:hAnsi="Helvetica Light"/>
        </w:rPr>
        <w:t>increase</w:t>
      </w:r>
      <w:r w:rsidR="000904BC">
        <w:rPr>
          <w:rFonts w:ascii="Helvetica Light" w:hAnsi="Helvetica Light"/>
        </w:rPr>
        <w:t xml:space="preserve">d (and almost unbearable) rain, temperature and </w:t>
      </w:r>
      <w:r w:rsidR="00EB0398" w:rsidRPr="00EB0398">
        <w:rPr>
          <w:rFonts w:ascii="Helvetica Light" w:hAnsi="Helvetica Light"/>
        </w:rPr>
        <w:t xml:space="preserve">humidity. Most tourist websites </w:t>
      </w:r>
      <w:r w:rsidR="000904BC">
        <w:rPr>
          <w:rFonts w:ascii="Helvetica Light" w:hAnsi="Helvetica Light"/>
        </w:rPr>
        <w:t>discourage</w:t>
      </w:r>
      <w:r w:rsidR="00EB0398" w:rsidRPr="00EB0398">
        <w:rPr>
          <w:rFonts w:ascii="Helvetica Light" w:hAnsi="Helvetica Light"/>
        </w:rPr>
        <w:t xml:space="preserve"> </w:t>
      </w:r>
      <w:r w:rsidR="000904BC">
        <w:rPr>
          <w:rFonts w:ascii="Helvetica Light" w:hAnsi="Helvetica Light"/>
        </w:rPr>
        <w:t xml:space="preserve">visitors from coming </w:t>
      </w:r>
      <w:r w:rsidR="00EB0398" w:rsidRPr="00EB0398">
        <w:rPr>
          <w:rFonts w:ascii="Helvetica Light" w:hAnsi="Helvetica Light"/>
        </w:rPr>
        <w:t xml:space="preserve">during this </w:t>
      </w:r>
      <w:r w:rsidR="00831D1C">
        <w:rPr>
          <w:rFonts w:ascii="Helvetica Light" w:hAnsi="Helvetica Light"/>
        </w:rPr>
        <w:t>time. One of the sites says summer is “</w:t>
      </w:r>
      <w:r w:rsidR="00EB0398" w:rsidRPr="00EB0398">
        <w:rPr>
          <w:rFonts w:ascii="Helvetica Light" w:hAnsi="Helvetica Light"/>
        </w:rPr>
        <w:t>probably the worst possible time to visit.” As summer transitions to autumn, the temperature become</w:t>
      </w:r>
      <w:r w:rsidR="000904BC">
        <w:rPr>
          <w:rFonts w:ascii="Helvetica Light" w:hAnsi="Helvetica Light"/>
        </w:rPr>
        <w:t>s</w:t>
      </w:r>
      <w:r w:rsidR="00831D1C">
        <w:rPr>
          <w:rFonts w:ascii="Helvetica Light" w:hAnsi="Helvetica Light"/>
        </w:rPr>
        <w:t xml:space="preserve"> tolerable again. Winters are cold and windy, but not terribly extreme (Japan Climate)</w:t>
      </w:r>
      <w:r w:rsidR="00EB0398" w:rsidRPr="00EB0398">
        <w:rPr>
          <w:rFonts w:ascii="Helvetica Light" w:hAnsi="Helvetica Light"/>
        </w:rPr>
        <w:t xml:space="preserve">. </w:t>
      </w:r>
    </w:p>
    <w:p w:rsidR="00EB0398" w:rsidRPr="0071308F" w:rsidRDefault="0071308F" w:rsidP="0071308F">
      <w:pPr>
        <w:pStyle w:val="Heading2"/>
      </w:pPr>
      <w:bookmarkStart w:id="8" w:name="_Toc196864124"/>
      <w:r>
        <w:t>Resources and Minerals</w:t>
      </w:r>
      <w:bookmarkEnd w:id="8"/>
      <w:r w:rsidR="00F2388B">
        <w:t xml:space="preserve"> </w:t>
      </w:r>
    </w:p>
    <w:p w:rsidR="00F2388B" w:rsidRDefault="00F2388B" w:rsidP="00F2388B">
      <w:pPr>
        <w:rPr>
          <w:rFonts w:cs="Times New Roman"/>
          <w:sz w:val="27"/>
          <w:szCs w:val="27"/>
        </w:rPr>
      </w:pPr>
      <w:bookmarkStart w:id="9" w:name="_Toc195663341"/>
      <w:bookmarkEnd w:id="6"/>
      <w:r>
        <w:t>Given the shortage of domestic minerals and resources, Japan has relied largely on innovation to compete in the world market. HarperCollege.com states that Japan's limited resource base includes its access to the ocean and minimal agricultural resources and mineral resources. Historically, since overland travel in the mountainous interior of Japan is difficult, the surrounding seas have been its greatest source for resources. As a result, fishing and shipbuilding have become large Japanese industries. Japanese fishing vessels travel all over the world, supporting fish markets in Japan. Japan’s dependency on its aquaculture is one that causes concern. With Japan prone to natural disasters, because of its geological location, Japan holds risks of market collapse. With the recent tsunami, Japan is currently experience market distress due to the destruction of fisheries in northern Japan.</w:t>
      </w:r>
    </w:p>
    <w:p w:rsidR="00F2388B" w:rsidRDefault="00F2388B" w:rsidP="00F2388B">
      <w:r>
        <w:t xml:space="preserve">While Japan depends heavy on the aquaculture, it also has some agricultural resources. Japan's agriculture is made up of small farms, labor-intensive technologies, great use of fertilizers, and the dominance of rice. A small portion of the land area is suitable for agriculture, but the remainder consists of forest-covered mountains. As a result, farmland is fragmented and limited to narrow coastal plains, mostly contained in the Kanto Plain around Tokyo, the </w:t>
      </w:r>
      <w:proofErr w:type="spellStart"/>
      <w:r>
        <w:t>Nobi</w:t>
      </w:r>
      <w:proofErr w:type="spellEnd"/>
      <w:r>
        <w:t xml:space="preserve"> Plain, and the Kansai District surrounding Osaka. Despite its poor soils, Japanese agriculture is highly productive. Climatic conditions allow for double cropping in most areas. Other major crops include: wheat, barley, oats, apples, tea and citrus fruit.</w:t>
      </w:r>
      <w:r>
        <w:rPr>
          <w:rFonts w:cs="Times New Roman"/>
          <w:sz w:val="27"/>
          <w:szCs w:val="27"/>
        </w:rPr>
        <w:br/>
      </w:r>
    </w:p>
    <w:p w:rsidR="00F2388B" w:rsidRPr="00F2388B" w:rsidRDefault="00F2388B" w:rsidP="00F2388B">
      <w:r>
        <w:t>Japan’s significant investment in education has positioned them to world leaders in the technology market.</w:t>
      </w:r>
    </w:p>
    <w:p w:rsidR="004330C5" w:rsidRPr="004319E3" w:rsidRDefault="004330C5" w:rsidP="003015EC">
      <w:pPr>
        <w:pStyle w:val="Heading1"/>
      </w:pPr>
      <w:bookmarkStart w:id="10" w:name="_Toc196864125"/>
      <w:r>
        <w:t xml:space="preserve">1.2) </w:t>
      </w:r>
      <w:r w:rsidRPr="004319E3">
        <w:t>Dem</w:t>
      </w:r>
      <w:r>
        <w:t>ograph</w:t>
      </w:r>
      <w:r w:rsidR="00CF5A25">
        <w:t xml:space="preserve">ics </w:t>
      </w:r>
      <w:r>
        <w:t>- Jay</w:t>
      </w:r>
      <w:bookmarkEnd w:id="10"/>
      <w:r>
        <w:t xml:space="preserve"> </w:t>
      </w:r>
      <w:bookmarkEnd w:id="9"/>
    </w:p>
    <w:p w:rsidR="00110132" w:rsidRDefault="004330C5" w:rsidP="003015EC">
      <w:pPr>
        <w:pStyle w:val="Heading2"/>
      </w:pPr>
      <w:bookmarkStart w:id="11" w:name="_Toc195663342"/>
      <w:bookmarkStart w:id="12" w:name="_Toc196864126"/>
      <w:r w:rsidRPr="001E365E">
        <w:t>Subcultures</w:t>
      </w:r>
      <w:bookmarkEnd w:id="11"/>
      <w:bookmarkEnd w:id="12"/>
    </w:p>
    <w:p w:rsidR="00D71EE5" w:rsidRDefault="00110132" w:rsidP="003015EC">
      <w:pPr>
        <w:pStyle w:val="FreeFormA"/>
        <w:spacing w:line="360" w:lineRule="auto"/>
        <w:ind w:firstLine="720"/>
        <w:rPr>
          <w:rFonts w:ascii="Helvetica Light" w:hAnsi="Helvetica Light"/>
        </w:rPr>
      </w:pPr>
      <w:r w:rsidRPr="00110132">
        <w:rPr>
          <w:rFonts w:ascii="Helvetica Light" w:hAnsi="Helvetica Light"/>
        </w:rPr>
        <w:t>Japanese subcultures create a unique differentiation factor that separates Japan from other countries. Japan’s culture has a conservative tone to its structure, but its subculture is expressive and far from the norm</w:t>
      </w:r>
      <w:r w:rsidR="00831D1C">
        <w:rPr>
          <w:rFonts w:ascii="Helvetica Light" w:hAnsi="Helvetica Light"/>
        </w:rPr>
        <w:t>s of traditional customs</w:t>
      </w:r>
      <w:r w:rsidRPr="00110132">
        <w:rPr>
          <w:rFonts w:ascii="Helvetica Light" w:hAnsi="Helvetica Light"/>
        </w:rPr>
        <w:t>. Japan’s fashion has become the platform for exposing the different ideas and interest. It is the younger generation, within Japan, that has taken the task to become the face of the divergent styles. Japan’s innovative and unique styles have a history that dates as e</w:t>
      </w:r>
      <w:r w:rsidR="00831D1C">
        <w:rPr>
          <w:rFonts w:ascii="Helvetica Light" w:hAnsi="Helvetica Light"/>
        </w:rPr>
        <w:t xml:space="preserve">arly as the 1960’s. </w:t>
      </w:r>
    </w:p>
    <w:p w:rsidR="00D71EE5" w:rsidRDefault="00831D1C" w:rsidP="003015EC">
      <w:pPr>
        <w:pStyle w:val="FreeFormA"/>
        <w:spacing w:line="360" w:lineRule="auto"/>
        <w:ind w:firstLine="720"/>
        <w:rPr>
          <w:rFonts w:ascii="Helvetica Light" w:hAnsi="Helvetica Light"/>
        </w:rPr>
      </w:pPr>
      <w:r>
        <w:rPr>
          <w:rFonts w:ascii="Helvetica Light" w:hAnsi="Helvetica Light"/>
        </w:rPr>
        <w:t xml:space="preserve">The </w:t>
      </w:r>
      <w:proofErr w:type="spellStart"/>
      <w:r>
        <w:rPr>
          <w:rFonts w:ascii="Helvetica Light" w:hAnsi="Helvetica Light"/>
        </w:rPr>
        <w:t>Sukeban</w:t>
      </w:r>
      <w:proofErr w:type="spellEnd"/>
      <w:r w:rsidR="00110132" w:rsidRPr="00110132">
        <w:rPr>
          <w:rFonts w:ascii="Helvetica Light" w:hAnsi="Helvetica Light"/>
        </w:rPr>
        <w:t xml:space="preserve">, one of Japan’s most bizarre styles, was known for girls who caused disorder through violence and unlawful acts. The word itself defines the woman as a female boss, completely defying Japan’s culture. It seems that the common theme for its subcultures is the distaste towards conformity. </w:t>
      </w:r>
    </w:p>
    <w:p w:rsidR="00D71EE5" w:rsidRDefault="00110132" w:rsidP="00D71EE5">
      <w:pPr>
        <w:pStyle w:val="FreeFormA"/>
        <w:spacing w:line="360" w:lineRule="auto"/>
        <w:ind w:firstLine="720"/>
        <w:rPr>
          <w:rFonts w:ascii="Helvetica Light" w:hAnsi="Helvetica Light"/>
        </w:rPr>
      </w:pPr>
      <w:r w:rsidRPr="00110132">
        <w:rPr>
          <w:rFonts w:ascii="Helvetica Light" w:hAnsi="Helvetica Light"/>
        </w:rPr>
        <w:t xml:space="preserve">The </w:t>
      </w:r>
      <w:proofErr w:type="spellStart"/>
      <w:r w:rsidRPr="00110132">
        <w:rPr>
          <w:rFonts w:ascii="Helvetica Light" w:hAnsi="Helvetica Light"/>
        </w:rPr>
        <w:t>Yanki</w:t>
      </w:r>
      <w:proofErr w:type="spellEnd"/>
      <w:r w:rsidRPr="00110132">
        <w:rPr>
          <w:rFonts w:ascii="Helvetica Light" w:hAnsi="Helvetica Light"/>
        </w:rPr>
        <w:t xml:space="preserve"> and </w:t>
      </w:r>
      <w:proofErr w:type="spellStart"/>
      <w:r w:rsidRPr="00110132">
        <w:rPr>
          <w:rFonts w:ascii="Helvetica Light" w:hAnsi="Helvetica Light"/>
        </w:rPr>
        <w:t>Bosozoku</w:t>
      </w:r>
      <w:proofErr w:type="spellEnd"/>
      <w:r w:rsidRPr="00110132">
        <w:rPr>
          <w:rFonts w:ascii="Helvetica Light" w:hAnsi="Helvetica Light"/>
        </w:rPr>
        <w:t xml:space="preserve"> style were also prevalent during the sixties. </w:t>
      </w:r>
      <w:proofErr w:type="spellStart"/>
      <w:r w:rsidRPr="00110132">
        <w:rPr>
          <w:rFonts w:ascii="Helvetica Light" w:hAnsi="Helvetica Light"/>
        </w:rPr>
        <w:t>Yanki</w:t>
      </w:r>
      <w:proofErr w:type="spellEnd"/>
      <w:r w:rsidRPr="00110132">
        <w:rPr>
          <w:rFonts w:ascii="Helvetica Light" w:hAnsi="Helvetica Light"/>
        </w:rPr>
        <w:t xml:space="preserve"> and </w:t>
      </w:r>
      <w:proofErr w:type="spellStart"/>
      <w:r w:rsidRPr="00110132">
        <w:rPr>
          <w:rFonts w:ascii="Helvetica Light" w:hAnsi="Helvetica Light"/>
        </w:rPr>
        <w:t>Bosozoku</w:t>
      </w:r>
      <w:proofErr w:type="spellEnd"/>
      <w:r w:rsidRPr="00110132">
        <w:rPr>
          <w:rFonts w:ascii="Helvetica Light" w:hAnsi="Helvetica Light"/>
        </w:rPr>
        <w:t xml:space="preserve"> were male and female biker gangs that took Japan by storm during this time period. During the eighties, the number of male biker groups began to decrease more and more girl biker groups began to </w:t>
      </w:r>
      <w:r w:rsidR="00D71EE5">
        <w:rPr>
          <w:rFonts w:ascii="Helvetica Light" w:hAnsi="Helvetica Light"/>
        </w:rPr>
        <w:t>pop up. (listverse.com) Further</w:t>
      </w:r>
      <w:r w:rsidRPr="00110132">
        <w:rPr>
          <w:rFonts w:ascii="Helvetica Light" w:hAnsi="Helvetica Light"/>
        </w:rPr>
        <w:t xml:space="preserve">more, as time progressed Japan’s trends and styles became more visible through women fashion. </w:t>
      </w:r>
    </w:p>
    <w:p w:rsidR="003015EC" w:rsidRDefault="00110132" w:rsidP="00D71EE5">
      <w:pPr>
        <w:pStyle w:val="FreeFormA"/>
        <w:spacing w:line="360" w:lineRule="auto"/>
        <w:ind w:firstLine="720"/>
        <w:rPr>
          <w:rFonts w:ascii="Helvetica Light" w:hAnsi="Helvetica Light"/>
        </w:rPr>
      </w:pPr>
      <w:r w:rsidRPr="00110132">
        <w:rPr>
          <w:rFonts w:ascii="Helvetica Light" w:hAnsi="Helvetica Light"/>
        </w:rPr>
        <w:t xml:space="preserve">The </w:t>
      </w:r>
      <w:proofErr w:type="spellStart"/>
      <w:r w:rsidRPr="00110132">
        <w:rPr>
          <w:rFonts w:ascii="Helvetica Light" w:hAnsi="Helvetica Light"/>
        </w:rPr>
        <w:t>Ko</w:t>
      </w:r>
      <w:proofErr w:type="spellEnd"/>
      <w:r w:rsidRPr="00110132">
        <w:rPr>
          <w:rFonts w:ascii="Helvetica Light" w:hAnsi="Helvetica Light"/>
        </w:rPr>
        <w:t xml:space="preserve"> Gal were girls who “wore their school uniforms with the skirts shortened, tanned their skin, and bleached their hair.” They were known for wearing sensual school uniforms</w:t>
      </w:r>
      <w:r w:rsidR="00831D1C">
        <w:rPr>
          <w:rFonts w:ascii="Helvetica Light" w:hAnsi="Helvetica Light"/>
        </w:rPr>
        <w:t xml:space="preserve"> (</w:t>
      </w:r>
      <w:proofErr w:type="spellStart"/>
      <w:r w:rsidR="00831D1C">
        <w:rPr>
          <w:rFonts w:ascii="Helvetica Light" w:hAnsi="Helvetica Light"/>
        </w:rPr>
        <w:t>Sofie</w:t>
      </w:r>
      <w:proofErr w:type="spellEnd"/>
      <w:r w:rsidR="00831D1C">
        <w:rPr>
          <w:rFonts w:ascii="Helvetica Light" w:hAnsi="Helvetica Light"/>
        </w:rPr>
        <w:t>)</w:t>
      </w:r>
      <w:r w:rsidRPr="00110132">
        <w:rPr>
          <w:rFonts w:ascii="Helvetica Light" w:hAnsi="Helvetica Light"/>
        </w:rPr>
        <w:t xml:space="preserve">. </w:t>
      </w:r>
    </w:p>
    <w:p w:rsidR="00D71EE5" w:rsidRDefault="00D71EE5" w:rsidP="003015EC">
      <w:pPr>
        <w:pStyle w:val="FreeFormA"/>
        <w:spacing w:line="360" w:lineRule="auto"/>
        <w:ind w:firstLine="720"/>
        <w:rPr>
          <w:rFonts w:ascii="Helvetica Light" w:hAnsi="Helvetica Light"/>
        </w:rPr>
      </w:pPr>
      <w:r>
        <w:rPr>
          <w:rFonts w:ascii="Helvetica Light" w:hAnsi="Helvetica Light"/>
        </w:rPr>
        <w:t>In the 1980’s, t</w:t>
      </w:r>
      <w:r w:rsidRPr="00110132">
        <w:rPr>
          <w:rFonts w:ascii="Helvetica Light" w:hAnsi="Helvetica Light"/>
        </w:rPr>
        <w:t xml:space="preserve">he </w:t>
      </w:r>
      <w:proofErr w:type="spellStart"/>
      <w:r w:rsidRPr="00110132">
        <w:rPr>
          <w:rFonts w:ascii="Helvetica Light" w:hAnsi="Helvetica Light"/>
        </w:rPr>
        <w:t>Nagomu</w:t>
      </w:r>
      <w:proofErr w:type="spellEnd"/>
      <w:r w:rsidRPr="00110132">
        <w:rPr>
          <w:rFonts w:ascii="Helvetica Light" w:hAnsi="Helvetica Light"/>
        </w:rPr>
        <w:t xml:space="preserve"> indie record label influenced a dark style of dressing </w:t>
      </w:r>
      <w:r>
        <w:rPr>
          <w:rFonts w:ascii="Helvetica Light" w:hAnsi="Helvetica Light"/>
        </w:rPr>
        <w:t xml:space="preserve">known as </w:t>
      </w:r>
      <w:proofErr w:type="spellStart"/>
      <w:r w:rsidRPr="00110132">
        <w:rPr>
          <w:rFonts w:ascii="Helvetica Light" w:hAnsi="Helvetica Light"/>
        </w:rPr>
        <w:t>Nagomu</w:t>
      </w:r>
      <w:proofErr w:type="spellEnd"/>
      <w:r w:rsidRPr="00110132">
        <w:rPr>
          <w:rFonts w:ascii="Helvetica Light" w:hAnsi="Helvetica Light"/>
        </w:rPr>
        <w:t xml:space="preserve"> Gal</w:t>
      </w:r>
      <w:r w:rsidR="00831D1C">
        <w:rPr>
          <w:rFonts w:ascii="Helvetica Light" w:hAnsi="Helvetica Light"/>
        </w:rPr>
        <w:t xml:space="preserve">. </w:t>
      </w:r>
    </w:p>
    <w:p w:rsidR="00D71EE5" w:rsidRDefault="00110132" w:rsidP="003015EC">
      <w:pPr>
        <w:pStyle w:val="FreeFormA"/>
        <w:spacing w:line="360" w:lineRule="auto"/>
        <w:ind w:firstLine="720"/>
        <w:rPr>
          <w:rFonts w:ascii="Helvetica Light" w:hAnsi="Helvetica Light"/>
        </w:rPr>
      </w:pPr>
      <w:r w:rsidRPr="00110132">
        <w:rPr>
          <w:rFonts w:ascii="Helvetica Light" w:hAnsi="Helvetica Light"/>
        </w:rPr>
        <w:t xml:space="preserve">Both the </w:t>
      </w:r>
      <w:proofErr w:type="spellStart"/>
      <w:r w:rsidRPr="00110132">
        <w:rPr>
          <w:rFonts w:ascii="Helvetica Light" w:hAnsi="Helvetica Light"/>
        </w:rPr>
        <w:t>Ganguro</w:t>
      </w:r>
      <w:proofErr w:type="spellEnd"/>
      <w:r w:rsidRPr="00110132">
        <w:rPr>
          <w:rFonts w:ascii="Helvetica Light" w:hAnsi="Helvetica Light"/>
        </w:rPr>
        <w:t xml:space="preserve"> and </w:t>
      </w:r>
      <w:proofErr w:type="spellStart"/>
      <w:r w:rsidRPr="00110132">
        <w:rPr>
          <w:rFonts w:ascii="Helvetica Light" w:hAnsi="Helvetica Light"/>
        </w:rPr>
        <w:t>Manba</w:t>
      </w:r>
      <w:proofErr w:type="spellEnd"/>
      <w:r w:rsidRPr="00110132">
        <w:rPr>
          <w:rFonts w:ascii="Helvetica Light" w:hAnsi="Helvetica Light"/>
        </w:rPr>
        <w:t xml:space="preserve"> styles were unique in the sense that they both aiming to present Japanese women with dark skin, either through beauty cosmetics or extreme tanning. The variation in </w:t>
      </w:r>
      <w:r w:rsidR="00D71EE5" w:rsidRPr="00110132">
        <w:rPr>
          <w:rFonts w:ascii="Helvetica Light" w:hAnsi="Helvetica Light"/>
        </w:rPr>
        <w:t>accessories</w:t>
      </w:r>
      <w:r w:rsidRPr="00110132">
        <w:rPr>
          <w:rFonts w:ascii="Helvetica Light" w:hAnsi="Helvetica Light"/>
        </w:rPr>
        <w:t xml:space="preserve"> was the only characteristic that separated the two. </w:t>
      </w:r>
      <w:proofErr w:type="spellStart"/>
      <w:r w:rsidRPr="00110132">
        <w:rPr>
          <w:rFonts w:ascii="Helvetica Light" w:hAnsi="Helvetica Light"/>
        </w:rPr>
        <w:t>Ganguro</w:t>
      </w:r>
      <w:proofErr w:type="spellEnd"/>
      <w:r w:rsidRPr="00110132">
        <w:rPr>
          <w:rFonts w:ascii="Helvetica Light" w:hAnsi="Helvetica Light"/>
        </w:rPr>
        <w:t xml:space="preserve"> girls were known for bleached hair, short skirts and high platform shoes. </w:t>
      </w:r>
      <w:proofErr w:type="spellStart"/>
      <w:r w:rsidRPr="00110132">
        <w:rPr>
          <w:rFonts w:ascii="Helvetica Light" w:hAnsi="Helvetica Light"/>
        </w:rPr>
        <w:t>Manba</w:t>
      </w:r>
      <w:proofErr w:type="spellEnd"/>
      <w:r w:rsidRPr="00110132">
        <w:rPr>
          <w:rFonts w:ascii="Helvetica Light" w:hAnsi="Helvetica Light"/>
        </w:rPr>
        <w:t xml:space="preserve"> had the distinct look of white lips and large white circle around the eyes. This was described as “always trendy and ga</w:t>
      </w:r>
      <w:r w:rsidR="00D71EE5">
        <w:rPr>
          <w:rFonts w:ascii="Helvetica Light" w:hAnsi="Helvetica Light"/>
        </w:rPr>
        <w:t>rishly bright.”</w:t>
      </w:r>
    </w:p>
    <w:p w:rsidR="00110132" w:rsidRPr="00110132" w:rsidRDefault="00D71EE5" w:rsidP="003015EC">
      <w:pPr>
        <w:pStyle w:val="FreeFormA"/>
        <w:spacing w:line="360" w:lineRule="auto"/>
        <w:ind w:firstLine="720"/>
        <w:rPr>
          <w:rFonts w:ascii="Helvetica Light" w:eastAsia="Times New Roman" w:hAnsi="Helvetica Light"/>
          <w:color w:val="auto"/>
          <w:sz w:val="20"/>
        </w:rPr>
      </w:pPr>
      <w:r>
        <w:rPr>
          <w:rFonts w:ascii="Helvetica Light" w:hAnsi="Helvetica Light"/>
        </w:rPr>
        <w:t>T</w:t>
      </w:r>
      <w:r w:rsidR="00110132" w:rsidRPr="00110132">
        <w:rPr>
          <w:rFonts w:ascii="Helvetica Light" w:hAnsi="Helvetica Light"/>
        </w:rPr>
        <w:t>he Lolita style is Japan’s newest fashionable style. Lolita’s accessories include bonnets and headdresses, rocking horse shoes, parasols, petticoats, and frilled knee socks</w:t>
      </w:r>
      <w:r w:rsidR="00110132" w:rsidRPr="00110132">
        <w:rPr>
          <w:rFonts w:ascii="Helvetica Light" w:hAnsi="Helvetica Light"/>
          <w:color w:val="2B2C2B"/>
        </w:rPr>
        <w:t xml:space="preserve">. Just like Lolita, Japan’s subcultures are elaborate and original, expressing Japan’s innovative style and </w:t>
      </w:r>
      <w:r w:rsidR="00110132" w:rsidRPr="00110132">
        <w:rPr>
          <w:rFonts w:ascii="Helvetica Light" w:hAnsi="Helvetica Light"/>
        </w:rPr>
        <w:t>uniqueness</w:t>
      </w:r>
      <w:proofErr w:type="gramStart"/>
      <w:r w:rsidR="00110132" w:rsidRPr="00110132">
        <w:rPr>
          <w:rFonts w:ascii="Helvetica Light" w:hAnsi="Helvetica Light"/>
        </w:rPr>
        <w:t>;</w:t>
      </w:r>
      <w:proofErr w:type="gramEnd"/>
      <w:r w:rsidR="00110132" w:rsidRPr="00110132">
        <w:rPr>
          <w:rFonts w:ascii="Helvetica Light" w:hAnsi="Helvetica Light"/>
        </w:rPr>
        <w:t xml:space="preserve"> something that separates Japan from the rest</w:t>
      </w:r>
      <w:r w:rsidR="00831D1C">
        <w:rPr>
          <w:rFonts w:ascii="Helvetica Light" w:hAnsi="Helvetica Light"/>
        </w:rPr>
        <w:t xml:space="preserve"> (</w:t>
      </w:r>
      <w:proofErr w:type="spellStart"/>
      <w:r w:rsidR="00831D1C">
        <w:rPr>
          <w:rFonts w:ascii="Helvetica Light" w:hAnsi="Helvetica Light"/>
        </w:rPr>
        <w:t>Sofie</w:t>
      </w:r>
      <w:proofErr w:type="spellEnd"/>
      <w:r w:rsidR="00831D1C">
        <w:rPr>
          <w:rFonts w:ascii="Helvetica Light" w:hAnsi="Helvetica Light"/>
        </w:rPr>
        <w:t>)</w:t>
      </w:r>
      <w:r w:rsidR="00110132" w:rsidRPr="00110132">
        <w:rPr>
          <w:rFonts w:ascii="Helvetica Light" w:hAnsi="Helvetica Light"/>
        </w:rPr>
        <w:t xml:space="preserve">. </w:t>
      </w:r>
    </w:p>
    <w:p w:rsidR="004330C5" w:rsidRPr="00110132" w:rsidRDefault="004330C5" w:rsidP="003015EC"/>
    <w:p w:rsidR="00AF0563" w:rsidRDefault="004330C5" w:rsidP="003015EC">
      <w:pPr>
        <w:pStyle w:val="Heading2"/>
      </w:pPr>
      <w:bookmarkStart w:id="13" w:name="_Toc195663343"/>
      <w:bookmarkStart w:id="14" w:name="_Toc196864127"/>
      <w:r>
        <w:t xml:space="preserve">Education &amp; </w:t>
      </w:r>
      <w:r w:rsidRPr="001E365E">
        <w:t>Literacy</w:t>
      </w:r>
      <w:bookmarkEnd w:id="13"/>
      <w:bookmarkEnd w:id="14"/>
    </w:p>
    <w:p w:rsidR="00D71EE5" w:rsidRDefault="00AF0563" w:rsidP="003015EC">
      <w:r w:rsidRPr="00AF0563">
        <w:t xml:space="preserve">Japan’s education is regarded as one of the best in the world. After World War II Japan adapted the American system of 6-3-3-4, six years of elementary, three years of middle school, three years of high-school, and four years of university. While most educational levels have teacher specialist, the elementary level seems to lack the specialist. It has been said that in 2005, Daily Yomiuri, brought the idea of integrating elementary and middle schools for the purpose to combine resources. </w:t>
      </w:r>
    </w:p>
    <w:p w:rsidR="00D71EE5" w:rsidRDefault="00AF0563" w:rsidP="003015EC">
      <w:r w:rsidRPr="00AF0563">
        <w:t xml:space="preserve">The enrollment numbers are outstanding in Japan, according to </w:t>
      </w:r>
      <w:r w:rsidR="00D71EE5" w:rsidRPr="00AF0563">
        <w:t>May 2003 figures</w:t>
      </w:r>
      <w:r w:rsidR="00D71EE5">
        <w:t xml:space="preserve">, “about 20.7 million students </w:t>
      </w:r>
      <w:r w:rsidRPr="00AF0563">
        <w:t xml:space="preserve">were enrolled in educational institutions in Japan.” Here are the numbers by </w:t>
      </w:r>
      <w:r w:rsidR="00D71EE5">
        <w:t>grade: 760,442 in kindergarten</w:t>
      </w:r>
      <w:r w:rsidRPr="00AF0563">
        <w:t xml:space="preserve">, 17,226,911 in elementary schools, 3,748,319 in junior high schools, 3,809,801 in senior high schools, 250,065 in junior colleges (usually two years), 2,803,901 in universities (four years) and graduate schools, 57,875 in technical colleges, 786,135 in special training </w:t>
      </w:r>
      <w:r w:rsidR="00D71EE5" w:rsidRPr="00AF0563">
        <w:t>schools, and</w:t>
      </w:r>
      <w:r w:rsidRPr="00AF0563">
        <w:t xml:space="preserve"> 189</w:t>
      </w:r>
      <w:r w:rsidR="00D71EE5">
        <w:t xml:space="preserve">,570 in other types of schools. </w:t>
      </w:r>
    </w:p>
    <w:p w:rsidR="00D71EE5" w:rsidRDefault="00D71EE5" w:rsidP="003015EC">
      <w:r>
        <w:t>Even with</w:t>
      </w:r>
      <w:r w:rsidR="00AF0563" w:rsidRPr="00AF0563">
        <w:t xml:space="preserve"> such a high number of students, Japan maintains a healthy teacher to student ratio. Graduation rates at all levels are high and students are surrounded by a culture that promotes healthy education</w:t>
      </w:r>
      <w:r>
        <w:t>.</w:t>
      </w:r>
      <w:r w:rsidR="00AF0563" w:rsidRPr="00AF0563">
        <w:t xml:space="preserve"> “More than 90% of all students graduate from high school and 40% from university or junior college. 100 % of all students complete elementary school and Japan is repeatedly said to have achieved 100% literacy and to have the highest literacy rate in the world since the Edo period. </w:t>
      </w:r>
    </w:p>
    <w:p w:rsidR="004330C5" w:rsidRPr="00AF0563" w:rsidRDefault="00AF0563" w:rsidP="003015EC">
      <w:r w:rsidRPr="00AF0563">
        <w:t>The Japanese educational system has been highly regarded by many countries and has been studied closely for the secrets to the success of its system, especially in the years before the econo</w:t>
      </w:r>
      <w:r w:rsidR="0068737F">
        <w:t>mic bubble burst</w:t>
      </w:r>
      <w:r w:rsidRPr="00AF0563">
        <w:t>”</w:t>
      </w:r>
      <w:r w:rsidR="0068737F">
        <w:t xml:space="preserve"> (Education in Japan).</w:t>
      </w:r>
      <w:r w:rsidRPr="00AF0563">
        <w:t xml:space="preserve"> </w:t>
      </w:r>
    </w:p>
    <w:p w:rsidR="004330C5" w:rsidRDefault="004330C5" w:rsidP="0068737F">
      <w:pPr>
        <w:pStyle w:val="Heading2"/>
      </w:pPr>
      <w:bookmarkStart w:id="15" w:name="_Toc195663344"/>
      <w:bookmarkStart w:id="16" w:name="_Toc196864128"/>
      <w:r w:rsidRPr="00AB252D">
        <w:t>Birthrate, Death Rate, Population</w:t>
      </w:r>
      <w:bookmarkEnd w:id="15"/>
      <w:bookmarkEnd w:id="16"/>
    </w:p>
    <w:p w:rsidR="0041682B" w:rsidRDefault="00DD3405" w:rsidP="0041682B">
      <w:r>
        <w:t>According to the U.S department of state, Japan’s population was estimated in 2011 to be at 126,475,664 people. Their growth rate in the same year was estimated at -0.278%. Japan enjoys one of the highest life expectancies in the world, 79 years for males and 86 years for females. 99.1% of the population is considered ethnically Japanese, with the largest minorities belonging to Chinese and Korean decent.</w:t>
      </w:r>
    </w:p>
    <w:p w:rsidR="00DD3405" w:rsidRDefault="00DD3405" w:rsidP="0041682B">
      <w:r>
        <w:t>According to the Japanese 2010 census, the percentage of the population 65 years and older has risen since 2005, and is the highest in the world. The number of single-person private households is the single largest category of private households, for the first time since the census in Japan began in 1920. This implies that the Japanese are moving away from traditional families. Japan also has a low birth rate. The percentage of the younger age population in Japan (0-14 years) has been shrinking since 1982. In 2010, the younger age population amounted to 16.80 million, accounting for 13.2 percent of the total population, the lowest level on record since the Population Census began. Because of this the Japanese people’s long life expectancy their population is aging, and it is expected that it will continue to do so.</w:t>
      </w:r>
    </w:p>
    <w:p w:rsidR="00DD3405" w:rsidRDefault="00DD3405" w:rsidP="00DD3405">
      <w:pPr>
        <w:spacing w:line="480" w:lineRule="auto"/>
        <w:rPr>
          <w:rFonts w:ascii="Arial" w:hAnsi="Arial" w:cs="Arial"/>
          <w:color w:val="000000"/>
          <w:sz w:val="20"/>
          <w:szCs w:val="20"/>
        </w:rPr>
      </w:pPr>
      <w:r>
        <w:rPr>
          <w:rFonts w:ascii="Arial" w:hAnsi="Arial" w:cs="Arial"/>
          <w:noProof/>
        </w:rPr>
        <w:drawing>
          <wp:inline distT="0" distB="0" distL="0" distR="0">
            <wp:extent cx="5943600" cy="4193804"/>
            <wp:effectExtent l="19050" t="0" r="0" b="0"/>
            <wp:docPr id="11" name="Picture 11" descr="Figure 2.3 Changes in the Population Pyram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2.3 Changes in the Population Pyramid"/>
                    <pic:cNvPicPr>
                      <a:picLocks noChangeAspect="1" noChangeArrowheads="1"/>
                    </pic:cNvPicPr>
                  </pic:nvPicPr>
                  <pic:blipFill>
                    <a:blip r:embed="rId9" cstate="print"/>
                    <a:srcRect/>
                    <a:stretch>
                      <a:fillRect/>
                    </a:stretch>
                  </pic:blipFill>
                  <pic:spPr bwMode="auto">
                    <a:xfrm>
                      <a:off x="0" y="0"/>
                      <a:ext cx="5943600" cy="4193804"/>
                    </a:xfrm>
                    <a:prstGeom prst="rect">
                      <a:avLst/>
                    </a:prstGeom>
                    <a:noFill/>
                    <a:ln w="9525">
                      <a:noFill/>
                      <a:miter lim="800000"/>
                      <a:headEnd/>
                      <a:tailEnd/>
                    </a:ln>
                  </pic:spPr>
                </pic:pic>
              </a:graphicData>
            </a:graphic>
          </wp:inline>
        </w:drawing>
      </w:r>
    </w:p>
    <w:p w:rsidR="0068737F" w:rsidRPr="00AF0563" w:rsidRDefault="0068737F" w:rsidP="003015EC"/>
    <w:p w:rsidR="004330C5" w:rsidRDefault="004330C5" w:rsidP="003015EC">
      <w:pPr>
        <w:pStyle w:val="Heading1"/>
      </w:pPr>
      <w:bookmarkStart w:id="17" w:name="_Toc196864129"/>
      <w:bookmarkStart w:id="18" w:name="_Toc195663345"/>
      <w:r w:rsidRPr="001E365E">
        <w:t>1.3</w:t>
      </w:r>
      <w:r>
        <w:t>)</w:t>
      </w:r>
      <w:r w:rsidRPr="001E365E">
        <w:t xml:space="preserve"> </w:t>
      </w:r>
      <w:r w:rsidR="00CF5A25">
        <w:t xml:space="preserve">Politics &amp; Legalities </w:t>
      </w:r>
      <w:r w:rsidRPr="00AB252D">
        <w:t xml:space="preserve">- </w:t>
      </w:r>
      <w:r w:rsidRPr="001E365E">
        <w:t>Jay</w:t>
      </w:r>
      <w:bookmarkEnd w:id="17"/>
      <w:r w:rsidRPr="001E365E">
        <w:t xml:space="preserve"> </w:t>
      </w:r>
      <w:bookmarkEnd w:id="18"/>
    </w:p>
    <w:p w:rsidR="00AF0563" w:rsidRDefault="004330C5" w:rsidP="003015EC">
      <w:pPr>
        <w:pStyle w:val="Heading2"/>
      </w:pPr>
      <w:bookmarkStart w:id="19" w:name="_Toc195663346"/>
      <w:bookmarkStart w:id="20" w:name="_Toc196864130"/>
      <w:r>
        <w:t>Political System</w:t>
      </w:r>
      <w:bookmarkEnd w:id="19"/>
      <w:bookmarkEnd w:id="20"/>
    </w:p>
    <w:p w:rsidR="0068737F" w:rsidRDefault="00AF0563" w:rsidP="0068737F">
      <w:r w:rsidRPr="00AF0563">
        <w:t xml:space="preserve">Japan has a constitutional monarchy political system; based on a parliamentary cabinet system. The Japanese constitution, effective in May 3, 1947, has 103 articles. </w:t>
      </w:r>
      <w:r w:rsidR="0068737F">
        <w:t>The</w:t>
      </w:r>
      <w:r w:rsidRPr="00AF0563">
        <w:t xml:space="preserve"> constitution states the structure of government it has adapted. </w:t>
      </w:r>
    </w:p>
    <w:p w:rsidR="0068737F" w:rsidRPr="00AF0563" w:rsidRDefault="00AF0563" w:rsidP="0068737F">
      <w:r w:rsidRPr="00AF0563">
        <w:t>The cabinet consist</w:t>
      </w:r>
      <w:r w:rsidR="0068737F">
        <w:t>s</w:t>
      </w:r>
      <w:r w:rsidRPr="00AF0563">
        <w:t xml:space="preserve"> of the prime minister with no more than 17 ministers of state; all have to respond to the cabinet. According to their political structure, the Diet is the one who appoints the prime minister. The Prime Minister must be a member of the Diet and he has the power to appoint and dismiss the prime ministers of states. The current prime minister is Yoshihiko Noda. He is Japan’s 95th Prime Minister and he is part of the Democratic Party of Japan. Japan has several political parties; Democratic Party of Japan, People’s New Party, Liberal Democratic Party, New </w:t>
      </w:r>
      <w:proofErr w:type="spellStart"/>
      <w:r w:rsidRPr="00AF0563">
        <w:t>Konneito</w:t>
      </w:r>
      <w:proofErr w:type="spellEnd"/>
      <w:r w:rsidRPr="00AF0563">
        <w:t xml:space="preserve">, Japanese Communist Party, and the Social Democratic Party. Japan’s Constitution, effective in May 3, 1947, has 103 articles. The constitution states that the emperor has no power but has the permission to perform ceremonial acts. The current emperor is Akihito who is married to Michiko; they both have </w:t>
      </w:r>
      <w:r w:rsidR="0068737F">
        <w:t>three children</w:t>
      </w:r>
      <w:r w:rsidRPr="00AF0563">
        <w:t xml:space="preserve">. </w:t>
      </w:r>
      <w:r w:rsidR="0068737F">
        <w:t>(</w:t>
      </w:r>
      <w:proofErr w:type="gramStart"/>
      <w:r w:rsidR="0068737F" w:rsidRPr="00AF0563">
        <w:rPr>
          <w:color w:val="001682"/>
          <w:u w:val="single"/>
        </w:rPr>
        <w:t>sf.us.emb</w:t>
      </w:r>
      <w:proofErr w:type="gramEnd"/>
      <w:r w:rsidR="0068737F" w:rsidRPr="00AF0563">
        <w:rPr>
          <w:color w:val="001682"/>
          <w:u w:val="single"/>
        </w:rPr>
        <w:t>-japan.go.jp</w:t>
      </w:r>
      <w:r w:rsidR="0068737F">
        <w:rPr>
          <w:color w:val="001682"/>
          <w:u w:val="single"/>
        </w:rPr>
        <w:t>)</w:t>
      </w:r>
    </w:p>
    <w:p w:rsidR="00AF0563" w:rsidRPr="0068737F" w:rsidRDefault="00AF0563" w:rsidP="0068737F">
      <w:pPr>
        <w:pStyle w:val="FreeFormA"/>
        <w:tabs>
          <w:tab w:val="left" w:pos="220"/>
          <w:tab w:val="left" w:pos="720"/>
        </w:tabs>
        <w:spacing w:line="360" w:lineRule="auto"/>
        <w:ind w:firstLine="720"/>
        <w:rPr>
          <w:rFonts w:ascii="Helvetica Light" w:hAnsi="Helvetica Light"/>
        </w:rPr>
      </w:pPr>
    </w:p>
    <w:p w:rsidR="00AF0563" w:rsidRDefault="00AF0563" w:rsidP="003015EC">
      <w:pPr>
        <w:pStyle w:val="FreeFormA"/>
        <w:tabs>
          <w:tab w:val="left" w:pos="220"/>
          <w:tab w:val="left" w:pos="720"/>
        </w:tabs>
        <w:spacing w:line="360" w:lineRule="auto"/>
        <w:rPr>
          <w:rFonts w:ascii="Times New Roman" w:hAnsi="Times New Roman"/>
        </w:rPr>
      </w:pPr>
    </w:p>
    <w:p w:rsidR="00AF0563" w:rsidRDefault="00AF0563" w:rsidP="003015EC">
      <w:pPr>
        <w:pStyle w:val="FreeFormA"/>
        <w:tabs>
          <w:tab w:val="left" w:pos="220"/>
          <w:tab w:val="left" w:pos="720"/>
        </w:tabs>
        <w:spacing w:line="360" w:lineRule="auto"/>
        <w:rPr>
          <w:rFonts w:ascii="Times New Roman" w:hAnsi="Times New Roman"/>
        </w:rPr>
      </w:pPr>
    </w:p>
    <w:p w:rsidR="00AF0563" w:rsidRDefault="00AF0563" w:rsidP="003015EC">
      <w:pPr>
        <w:pStyle w:val="FreeFormA"/>
        <w:tabs>
          <w:tab w:val="left" w:pos="220"/>
          <w:tab w:val="left" w:pos="720"/>
        </w:tabs>
        <w:spacing w:line="360" w:lineRule="auto"/>
        <w:rPr>
          <w:rFonts w:ascii="Times New Roman" w:hAnsi="Times New Roman"/>
        </w:rPr>
      </w:pPr>
    </w:p>
    <w:p w:rsidR="00AF0563" w:rsidRDefault="00AF0563" w:rsidP="003015EC">
      <w:pPr>
        <w:pStyle w:val="FreeFormA"/>
        <w:tabs>
          <w:tab w:val="left" w:pos="220"/>
          <w:tab w:val="left" w:pos="720"/>
        </w:tabs>
        <w:spacing w:line="360" w:lineRule="auto"/>
        <w:rPr>
          <w:rFonts w:ascii="Times New Roman" w:hAnsi="Times New Roman"/>
        </w:rPr>
      </w:pPr>
    </w:p>
    <w:p w:rsidR="00AF0563" w:rsidRDefault="00AF0563" w:rsidP="003015EC">
      <w:pPr>
        <w:pStyle w:val="FreeFormA"/>
        <w:tabs>
          <w:tab w:val="left" w:pos="220"/>
          <w:tab w:val="left" w:pos="720"/>
        </w:tabs>
        <w:spacing w:line="360" w:lineRule="auto"/>
        <w:rPr>
          <w:rFonts w:ascii="Times New Roman" w:hAnsi="Times New Roman"/>
        </w:rPr>
      </w:pPr>
    </w:p>
    <w:p w:rsidR="00AF0563" w:rsidRDefault="00AF0563" w:rsidP="003015EC">
      <w:pPr>
        <w:pStyle w:val="FreeFormA"/>
        <w:tabs>
          <w:tab w:val="left" w:pos="220"/>
          <w:tab w:val="left" w:pos="720"/>
        </w:tabs>
        <w:spacing w:line="360" w:lineRule="auto"/>
        <w:rPr>
          <w:rFonts w:ascii="Times New Roman" w:hAnsi="Times New Roman"/>
        </w:rPr>
      </w:pPr>
    </w:p>
    <w:p w:rsidR="00AF0563" w:rsidRDefault="00AF0563" w:rsidP="003015EC">
      <w:pPr>
        <w:pStyle w:val="FreeFormA"/>
        <w:tabs>
          <w:tab w:val="left" w:pos="220"/>
          <w:tab w:val="left" w:pos="720"/>
        </w:tabs>
        <w:spacing w:line="360" w:lineRule="auto"/>
        <w:rPr>
          <w:rFonts w:ascii="Times New Roman" w:hAnsi="Times New Roman"/>
        </w:rPr>
      </w:pPr>
    </w:p>
    <w:p w:rsidR="00AF0563" w:rsidRDefault="00AF0563" w:rsidP="003015EC">
      <w:pPr>
        <w:pStyle w:val="FreeFormA"/>
        <w:tabs>
          <w:tab w:val="left" w:pos="220"/>
          <w:tab w:val="left" w:pos="720"/>
        </w:tabs>
        <w:spacing w:line="360" w:lineRule="auto"/>
        <w:rPr>
          <w:rFonts w:ascii="Times New Roman" w:hAnsi="Times New Roman"/>
        </w:rPr>
      </w:pPr>
    </w:p>
    <w:p w:rsidR="00AF0563" w:rsidRDefault="00AF0563" w:rsidP="003015EC">
      <w:pPr>
        <w:pStyle w:val="FreeFormA"/>
        <w:tabs>
          <w:tab w:val="left" w:pos="220"/>
          <w:tab w:val="left" w:pos="720"/>
        </w:tabs>
        <w:spacing w:line="360" w:lineRule="auto"/>
        <w:rPr>
          <w:rFonts w:ascii="Times New Roman" w:hAnsi="Times New Roman"/>
        </w:rPr>
      </w:pPr>
      <w:r>
        <w:rPr>
          <w:rFonts w:ascii="Times New Roman" w:hAnsi="Times New Roman"/>
          <w:noProof/>
        </w:rPr>
        <w:drawing>
          <wp:anchor distT="152400" distB="152400" distL="152400" distR="152400" simplePos="0" relativeHeight="251670016" behindDoc="0" locked="0" layoutInCell="1" allowOverlap="1">
            <wp:simplePos x="0" y="0"/>
            <wp:positionH relativeFrom="page">
              <wp:posOffset>1680845</wp:posOffset>
            </wp:positionH>
            <wp:positionV relativeFrom="page">
              <wp:posOffset>1828800</wp:posOffset>
            </wp:positionV>
            <wp:extent cx="4264660" cy="4575810"/>
            <wp:effectExtent l="0" t="0" r="2540" b="0"/>
            <wp:wrapTopAndBottom/>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4264660" cy="4575810"/>
                    </a:xfrm>
                    <a:prstGeom prst="rect">
                      <a:avLst/>
                    </a:prstGeom>
                    <a:noFill/>
                    <a:ln w="12700" cap="flat">
                      <a:noFill/>
                      <a:miter lim="800000"/>
                      <a:headEnd/>
                      <a:tailEnd/>
                    </a:ln>
                  </pic:spPr>
                </pic:pic>
              </a:graphicData>
            </a:graphic>
          </wp:anchor>
        </w:drawing>
      </w:r>
    </w:p>
    <w:p w:rsidR="00AF0563" w:rsidRDefault="00AF0563" w:rsidP="003015EC">
      <w:pPr>
        <w:pStyle w:val="FreeFormA"/>
        <w:tabs>
          <w:tab w:val="left" w:pos="220"/>
          <w:tab w:val="left" w:pos="720"/>
        </w:tabs>
        <w:spacing w:line="360" w:lineRule="auto"/>
        <w:rPr>
          <w:rFonts w:ascii="Times New Roman" w:hAnsi="Times New Roman"/>
        </w:rPr>
      </w:pPr>
    </w:p>
    <w:p w:rsidR="00AF0563" w:rsidRDefault="00AF0563" w:rsidP="003015EC">
      <w:pPr>
        <w:pStyle w:val="FreeFormA"/>
        <w:tabs>
          <w:tab w:val="left" w:pos="220"/>
          <w:tab w:val="left" w:pos="720"/>
        </w:tabs>
        <w:spacing w:line="360" w:lineRule="auto"/>
        <w:rPr>
          <w:rFonts w:ascii="Times New Roman" w:hAnsi="Times New Roman"/>
        </w:rPr>
      </w:pPr>
    </w:p>
    <w:p w:rsidR="00AF0563" w:rsidRDefault="00AF0563" w:rsidP="003015EC">
      <w:pPr>
        <w:pStyle w:val="FreeFormA"/>
        <w:tabs>
          <w:tab w:val="left" w:pos="220"/>
          <w:tab w:val="left" w:pos="720"/>
        </w:tabs>
        <w:spacing w:line="360" w:lineRule="auto"/>
        <w:rPr>
          <w:rFonts w:ascii="Times New Roman" w:hAnsi="Times New Roman"/>
        </w:rPr>
      </w:pPr>
    </w:p>
    <w:p w:rsidR="00AF0563" w:rsidRDefault="00AF0563" w:rsidP="003015EC">
      <w:pPr>
        <w:pStyle w:val="FreeFormA"/>
        <w:tabs>
          <w:tab w:val="left" w:pos="220"/>
          <w:tab w:val="left" w:pos="720"/>
        </w:tabs>
        <w:spacing w:line="360" w:lineRule="auto"/>
        <w:rPr>
          <w:rFonts w:ascii="Times New Roman" w:hAnsi="Times New Roman"/>
        </w:rPr>
      </w:pPr>
    </w:p>
    <w:p w:rsidR="00AF0563" w:rsidRDefault="00AF0563" w:rsidP="003015EC">
      <w:pPr>
        <w:pStyle w:val="FreeFormA"/>
        <w:tabs>
          <w:tab w:val="left" w:pos="220"/>
          <w:tab w:val="left" w:pos="720"/>
        </w:tabs>
        <w:spacing w:line="360" w:lineRule="auto"/>
        <w:rPr>
          <w:rFonts w:ascii="Times New Roman" w:hAnsi="Times New Roman"/>
        </w:rPr>
      </w:pPr>
    </w:p>
    <w:p w:rsidR="00AF0563" w:rsidRDefault="00AF0563" w:rsidP="003015EC">
      <w:pPr>
        <w:pStyle w:val="FreeFormA"/>
        <w:tabs>
          <w:tab w:val="left" w:pos="220"/>
          <w:tab w:val="left" w:pos="720"/>
        </w:tabs>
        <w:spacing w:line="360" w:lineRule="auto"/>
        <w:rPr>
          <w:rFonts w:ascii="Times New Roman" w:hAnsi="Times New Roman"/>
        </w:rPr>
      </w:pPr>
    </w:p>
    <w:p w:rsidR="00AF0563" w:rsidRDefault="00AF0563" w:rsidP="003015EC">
      <w:pPr>
        <w:pStyle w:val="FreeFormA"/>
        <w:tabs>
          <w:tab w:val="left" w:pos="220"/>
          <w:tab w:val="left" w:pos="720"/>
        </w:tabs>
        <w:spacing w:line="360" w:lineRule="auto"/>
        <w:rPr>
          <w:rFonts w:ascii="Times New Roman" w:hAnsi="Times New Roman"/>
        </w:rPr>
      </w:pPr>
    </w:p>
    <w:p w:rsidR="00AF0563" w:rsidRDefault="00AF0563" w:rsidP="003015EC">
      <w:pPr>
        <w:pStyle w:val="FreeFormA"/>
        <w:tabs>
          <w:tab w:val="left" w:pos="220"/>
          <w:tab w:val="left" w:pos="720"/>
        </w:tabs>
        <w:spacing w:line="360" w:lineRule="auto"/>
        <w:rPr>
          <w:rFonts w:ascii="Times New Roman" w:hAnsi="Times New Roman"/>
        </w:rPr>
      </w:pPr>
    </w:p>
    <w:p w:rsidR="00AF0563" w:rsidRDefault="00AF0563" w:rsidP="003015EC">
      <w:pPr>
        <w:pStyle w:val="FreeFormA"/>
        <w:tabs>
          <w:tab w:val="left" w:pos="220"/>
          <w:tab w:val="left" w:pos="720"/>
        </w:tabs>
        <w:spacing w:line="360" w:lineRule="auto"/>
        <w:rPr>
          <w:rFonts w:ascii="Times New Roman" w:hAnsi="Times New Roman"/>
        </w:rPr>
      </w:pPr>
    </w:p>
    <w:p w:rsidR="004330C5" w:rsidRPr="00AF0563" w:rsidRDefault="004330C5" w:rsidP="00F2388B">
      <w:pPr>
        <w:ind w:firstLine="0"/>
      </w:pPr>
    </w:p>
    <w:p w:rsidR="003015EC" w:rsidRDefault="004330C5" w:rsidP="003015EC">
      <w:pPr>
        <w:pStyle w:val="Heading2"/>
      </w:pPr>
      <w:bookmarkStart w:id="21" w:name="_Toc195663347"/>
      <w:bookmarkStart w:id="22" w:name="_Toc196864131"/>
      <w:r>
        <w:t>Legal System</w:t>
      </w:r>
      <w:bookmarkEnd w:id="21"/>
      <w:bookmarkEnd w:id="22"/>
    </w:p>
    <w:p w:rsidR="004330C5" w:rsidRPr="003015EC" w:rsidRDefault="004330C5" w:rsidP="003015EC"/>
    <w:p w:rsidR="004330C5" w:rsidRPr="00AB252D" w:rsidRDefault="004330C5" w:rsidP="003015EC">
      <w:pPr>
        <w:pStyle w:val="Heading2"/>
      </w:pPr>
      <w:bookmarkStart w:id="23" w:name="_Toc195663348"/>
      <w:bookmarkStart w:id="24" w:name="_Toc196864132"/>
      <w:r>
        <w:t>Foreign Relations</w:t>
      </w:r>
      <w:bookmarkEnd w:id="23"/>
      <w:bookmarkEnd w:id="24"/>
    </w:p>
    <w:p w:rsidR="004330C5" w:rsidRPr="00AB252D" w:rsidRDefault="004330C5" w:rsidP="003015EC"/>
    <w:p w:rsidR="004330C5" w:rsidRPr="001E365E" w:rsidRDefault="004330C5" w:rsidP="003015EC">
      <w:pPr>
        <w:pStyle w:val="Heading1"/>
      </w:pPr>
      <w:bookmarkStart w:id="25" w:name="_Toc195663349"/>
      <w:bookmarkStart w:id="26" w:name="_Toc196864133"/>
      <w:r>
        <w:t xml:space="preserve">1.4) GDP, Rate of Growth, Per Capita Income &amp; </w:t>
      </w:r>
      <w:r w:rsidRPr="0092793B">
        <w:t>Family Income, Distribution of Wealth</w:t>
      </w:r>
      <w:bookmarkEnd w:id="25"/>
      <w:bookmarkEnd w:id="26"/>
      <w:r w:rsidR="00F2388B">
        <w:t xml:space="preserve"> </w:t>
      </w:r>
    </w:p>
    <w:p w:rsidR="004330C5" w:rsidRPr="001E365E" w:rsidRDefault="004330C5" w:rsidP="003015EC">
      <w:r w:rsidRPr="001E365E">
        <w:t xml:space="preserve">Japan’s industrialized and free market economy is the second largest in the World. Japan’s currency is the Yen. One dollar in the United States is equal to 82.46 yen. The GDP in Japan is $5,468 billion </w:t>
      </w:r>
      <w:r w:rsidR="0068737F" w:rsidRPr="001E365E">
        <w:t>dollar</w:t>
      </w:r>
      <w:r w:rsidR="0068737F">
        <w:t xml:space="preserve">s, which is </w:t>
      </w:r>
      <w:r w:rsidRPr="001E365E">
        <w:t>equal to 8.87 percent of the world</w:t>
      </w:r>
      <w:r w:rsidR="0068737F">
        <w:t>’s</w:t>
      </w:r>
      <w:r w:rsidRPr="001E365E">
        <w:t xml:space="preserve"> economy. </w:t>
      </w:r>
    </w:p>
    <w:p w:rsidR="004330C5" w:rsidRPr="001E365E" w:rsidRDefault="004330C5" w:rsidP="003015EC">
      <w:r w:rsidRPr="001E365E">
        <w:rPr>
          <w:noProof/>
        </w:rPr>
        <w:drawing>
          <wp:anchor distT="0" distB="0" distL="114300" distR="114300" simplePos="0" relativeHeight="251647488" behindDoc="0" locked="0" layoutInCell="1" allowOverlap="1">
            <wp:simplePos x="0" y="0"/>
            <wp:positionH relativeFrom="column">
              <wp:align>center</wp:align>
            </wp:positionH>
            <wp:positionV relativeFrom="paragraph">
              <wp:posOffset>-3810</wp:posOffset>
            </wp:positionV>
            <wp:extent cx="6400800" cy="2742678"/>
            <wp:effectExtent l="0" t="0" r="0" b="0"/>
            <wp:wrapTight wrapText="bothSides">
              <wp:wrapPolygon edited="0">
                <wp:start x="0" y="0"/>
                <wp:lineTo x="0" y="7553"/>
                <wp:lineTo x="21514" y="7553"/>
                <wp:lineTo x="21514" y="0"/>
                <wp:lineTo x="0" y="0"/>
              </wp:wrapPolygon>
            </wp:wrapTight>
            <wp:docPr id="3" name="Picture 3" descr="Japan GD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ChartUC1_ImageChart" descr="Japan GDP"/>
                    <pic:cNvPicPr>
                      <a:picLocks noChangeAspect="1" noChangeArrowheads="1"/>
                    </pic:cNvPicPr>
                  </pic:nvPicPr>
                  <pic:blipFill>
                    <a:blip r:embed="rId11" cstate="print">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6400800" cy="2742678"/>
                    </a:xfrm>
                    <a:prstGeom prst="rect">
                      <a:avLst/>
                    </a:prstGeom>
                    <a:noFill/>
                    <a:ln w="9525">
                      <a:noFill/>
                      <a:miter lim="800000"/>
                      <a:headEnd/>
                      <a:tailEnd/>
                    </a:ln>
                    <a:extLst>
                      <a:ext uri="{FAA26D3D-D897-4be2-8F04-BA451C77F1D7}">
                        <ma14:placeholderFlag xmlns:ma14="http://schemas.microsoft.com/office/mac/drawingml/2011/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a:ext>
                    </a:extLst>
                  </pic:spPr>
                </pic:pic>
              </a:graphicData>
            </a:graphic>
          </wp:anchor>
        </w:drawing>
      </w:r>
    </w:p>
    <w:p w:rsidR="00E71526" w:rsidRDefault="004330C5" w:rsidP="003015EC">
      <w:r w:rsidRPr="001E365E">
        <w:t>The annual growth rate for the GDP of Japan is .6 percent and the GDP growth rate is .2 percent. The GDP per capita is $39,310 and the GDP per capita PPP is $33,753. The difference between the two is that the GDP per capita takes in to consideration the inflation and the GDP per capita PPP is the most useful because it takes in to account the relative cost of living and the inflation rates of the</w:t>
      </w:r>
      <w:r w:rsidR="00E71526">
        <w:t xml:space="preserve"> country (Japan GDP).</w:t>
      </w:r>
    </w:p>
    <w:p w:rsidR="004330C5" w:rsidRPr="001E365E" w:rsidRDefault="00E71526" w:rsidP="003015EC">
      <w:r>
        <w:t>According the to the Nationals E</w:t>
      </w:r>
      <w:r w:rsidR="004330C5" w:rsidRPr="001E365E">
        <w:t>ncyclopedia Japan</w:t>
      </w:r>
      <w:r>
        <w:t>’</w:t>
      </w:r>
      <w:r w:rsidR="004330C5" w:rsidRPr="001E365E">
        <w:t xml:space="preserve">s distribution of wealth is mostly spent on health insurance. This is because the Japanese must take part in the public or semi-public health insurance policies in Japan. </w:t>
      </w:r>
    </w:p>
    <w:p w:rsidR="004330C5" w:rsidRPr="001E365E" w:rsidRDefault="004330C5" w:rsidP="003015EC"/>
    <w:p w:rsidR="004330C5" w:rsidRPr="001E365E" w:rsidRDefault="004330C5" w:rsidP="003015EC">
      <w:pPr>
        <w:pStyle w:val="Heading1"/>
      </w:pPr>
      <w:bookmarkStart w:id="27" w:name="_Toc195663350"/>
      <w:bookmarkStart w:id="28" w:name="_Toc196864134"/>
      <w:r w:rsidRPr="001E365E">
        <w:t>1.5</w:t>
      </w:r>
      <w:r>
        <w:t xml:space="preserve">) Principal Industries &amp; Products, </w:t>
      </w:r>
      <w:r w:rsidRPr="001E365E">
        <w:t>Top MNCs</w:t>
      </w:r>
      <w:r>
        <w:t xml:space="preserve"> </w:t>
      </w:r>
      <w:r w:rsidRPr="001E365E">
        <w:t>- Jeff</w:t>
      </w:r>
      <w:bookmarkEnd w:id="27"/>
      <w:r w:rsidR="00E71526">
        <w:t>.</w:t>
      </w:r>
      <w:bookmarkEnd w:id="28"/>
    </w:p>
    <w:p w:rsidR="004330C5" w:rsidRPr="00A234DD" w:rsidRDefault="004330C5" w:rsidP="003015EC">
      <w:r w:rsidRPr="00A234DD">
        <w:t>Japan’s economy is the third largest in the world behind the United States and China</w:t>
      </w:r>
      <w:sdt>
        <w:sdtPr>
          <w:id w:val="63837094"/>
          <w:citation/>
        </w:sdtPr>
        <w:sdtContent>
          <w:r w:rsidR="00373773" w:rsidRPr="00A234DD">
            <w:fldChar w:fldCharType="begin"/>
          </w:r>
          <w:r w:rsidRPr="00A234DD">
            <w:instrText xml:space="preserve"> CITATION Kyu11 \l 1033 </w:instrText>
          </w:r>
          <w:r w:rsidR="00373773" w:rsidRPr="00A234DD">
            <w:fldChar w:fldCharType="separate"/>
          </w:r>
          <w:r w:rsidR="00FF06C5">
            <w:rPr>
              <w:noProof/>
            </w:rPr>
            <w:t xml:space="preserve"> </w:t>
          </w:r>
          <w:r w:rsidR="00FF06C5" w:rsidRPr="00FF06C5">
            <w:rPr>
              <w:noProof/>
            </w:rPr>
            <w:t>(Lah)</w:t>
          </w:r>
          <w:r w:rsidR="00373773" w:rsidRPr="00A234DD">
            <w:fldChar w:fldCharType="end"/>
          </w:r>
        </w:sdtContent>
      </w:sdt>
      <w:r w:rsidRPr="00A234DD">
        <w:t xml:space="preserve">. Japan has a per capita GDP of $34,362. Also, 68 of the Fortune 500 companies are located in Japan. </w:t>
      </w:r>
    </w:p>
    <w:p w:rsidR="004330C5" w:rsidRPr="00A234DD" w:rsidRDefault="004330C5" w:rsidP="003015EC">
      <w:r w:rsidRPr="00A234DD">
        <w:t>The country imports about 60% of its caloric intake, as only 12% of its land is suitable for farming</w:t>
      </w:r>
      <w:sdt>
        <w:sdtPr>
          <w:id w:val="63837095"/>
          <w:citation/>
        </w:sdtPr>
        <w:sdtContent>
          <w:r w:rsidR="00373773" w:rsidRPr="00A234DD">
            <w:fldChar w:fldCharType="begin"/>
          </w:r>
          <w:r w:rsidRPr="00A234DD">
            <w:instrText xml:space="preserve"> CITATION CIA12 \l 1033 </w:instrText>
          </w:r>
          <w:r w:rsidR="00373773" w:rsidRPr="00A234DD">
            <w:fldChar w:fldCharType="separate"/>
          </w:r>
          <w:r w:rsidR="00FF06C5">
            <w:rPr>
              <w:noProof/>
            </w:rPr>
            <w:t xml:space="preserve"> </w:t>
          </w:r>
          <w:r w:rsidR="00FF06C5" w:rsidRPr="00FF06C5">
            <w:rPr>
              <w:noProof/>
            </w:rPr>
            <w:t>(The CIA World Fact Book)</w:t>
          </w:r>
          <w:r w:rsidR="00373773" w:rsidRPr="00A234DD">
            <w:fldChar w:fldCharType="end"/>
          </w:r>
        </w:sdtContent>
      </w:sdt>
      <w:r w:rsidRPr="00A234DD">
        <w:t>. Japan does boast one of the largest fishing fleets in the world, accounting for nearly 15% of the world catch.</w:t>
      </w:r>
      <w:r>
        <w:t xml:space="preserve"> </w:t>
      </w:r>
      <w:r w:rsidRPr="00A234DD">
        <w:t xml:space="preserve">Japan’s service sector accounts for about three-quarters of </w:t>
      </w:r>
      <w:r w:rsidR="00E71526" w:rsidRPr="00A234DD">
        <w:t>its</w:t>
      </w:r>
      <w:r w:rsidRPr="00A234DD">
        <w:t xml:space="preserve"> total economic output</w:t>
      </w:r>
      <w:sdt>
        <w:sdtPr>
          <w:id w:val="63837096"/>
          <w:citation/>
        </w:sdtPr>
        <w:sdtContent>
          <w:r w:rsidR="00373773" w:rsidRPr="00A234DD">
            <w:fldChar w:fldCharType="begin"/>
          </w:r>
          <w:r w:rsidRPr="00A234DD">
            <w:instrText xml:space="preserve"> CITATION Eco12 \l 1033 </w:instrText>
          </w:r>
          <w:r w:rsidR="00373773" w:rsidRPr="00A234DD">
            <w:fldChar w:fldCharType="separate"/>
          </w:r>
          <w:r w:rsidR="00FF06C5">
            <w:rPr>
              <w:noProof/>
            </w:rPr>
            <w:t xml:space="preserve"> </w:t>
          </w:r>
          <w:r w:rsidR="00FF06C5" w:rsidRPr="00FF06C5">
            <w:rPr>
              <w:noProof/>
            </w:rPr>
            <w:t>(Economy of Japan)</w:t>
          </w:r>
          <w:r w:rsidR="00373773" w:rsidRPr="00A234DD">
            <w:fldChar w:fldCharType="end"/>
          </w:r>
        </w:sdtContent>
      </w:sdt>
      <w:r w:rsidRPr="00A234DD">
        <w:t>.</w:t>
      </w:r>
    </w:p>
    <w:p w:rsidR="004330C5" w:rsidRPr="00A234DD" w:rsidRDefault="004330C5" w:rsidP="003015EC">
      <w:r w:rsidRPr="00A234DD">
        <w:t>Japan is one of the largest creditors in the world since it consistently runs a trade surplus</w:t>
      </w:r>
      <w:sdt>
        <w:sdtPr>
          <w:id w:val="63837098"/>
          <w:citation/>
        </w:sdtPr>
        <w:sdtContent>
          <w:r w:rsidR="00373773" w:rsidRPr="00A234DD">
            <w:fldChar w:fldCharType="begin"/>
          </w:r>
          <w:r w:rsidRPr="00A234DD">
            <w:instrText xml:space="preserve"> CITATION Mar11 \l 1033 </w:instrText>
          </w:r>
          <w:r w:rsidR="00373773" w:rsidRPr="00A234DD">
            <w:fldChar w:fldCharType="separate"/>
          </w:r>
          <w:r w:rsidR="00FF06C5">
            <w:rPr>
              <w:noProof/>
            </w:rPr>
            <w:t xml:space="preserve"> </w:t>
          </w:r>
          <w:r w:rsidR="00FF06C5" w:rsidRPr="00FF06C5">
            <w:rPr>
              <w:noProof/>
            </w:rPr>
            <w:t>(Chandler)</w:t>
          </w:r>
          <w:r w:rsidR="00373773" w:rsidRPr="00A234DD">
            <w:fldChar w:fldCharType="end"/>
          </w:r>
        </w:sdtContent>
      </w:sdt>
      <w:r w:rsidRPr="00A234DD">
        <w:t>. Due to this, banking has become one of the largest industries along with other service-based businesses insurance, real estate, retailing, transportation, and telecommunications</w:t>
      </w:r>
      <w:sdt>
        <w:sdtPr>
          <w:id w:val="63837099"/>
          <w:citation/>
        </w:sdtPr>
        <w:sdtContent>
          <w:r w:rsidR="00373773" w:rsidRPr="00A234DD">
            <w:fldChar w:fldCharType="begin"/>
          </w:r>
          <w:r w:rsidRPr="00A234DD">
            <w:instrText xml:space="preserve"> CITATION Mar11 \l 1033 </w:instrText>
          </w:r>
          <w:r w:rsidR="00373773" w:rsidRPr="00A234DD">
            <w:fldChar w:fldCharType="separate"/>
          </w:r>
          <w:r w:rsidR="00FF06C5">
            <w:rPr>
              <w:noProof/>
            </w:rPr>
            <w:t xml:space="preserve"> </w:t>
          </w:r>
          <w:r w:rsidR="00FF06C5" w:rsidRPr="00FF06C5">
            <w:rPr>
              <w:noProof/>
            </w:rPr>
            <w:t>(Chandler)</w:t>
          </w:r>
          <w:r w:rsidR="00373773" w:rsidRPr="00A234DD">
            <w:fldChar w:fldCharType="end"/>
          </w:r>
        </w:sdtContent>
      </w:sdt>
      <w:sdt>
        <w:sdtPr>
          <w:id w:val="63837100"/>
          <w:citation/>
        </w:sdtPr>
        <w:sdtContent>
          <w:r w:rsidR="00373773" w:rsidRPr="00A234DD">
            <w:fldChar w:fldCharType="begin"/>
          </w:r>
          <w:r w:rsidRPr="00A234DD">
            <w:instrText xml:space="preserve"> CITATION Eco12 \l 1033 </w:instrText>
          </w:r>
          <w:r w:rsidR="00373773" w:rsidRPr="00A234DD">
            <w:fldChar w:fldCharType="separate"/>
          </w:r>
          <w:r w:rsidR="00FF06C5">
            <w:rPr>
              <w:noProof/>
            </w:rPr>
            <w:t xml:space="preserve"> </w:t>
          </w:r>
          <w:r w:rsidR="00FF06C5" w:rsidRPr="00FF06C5">
            <w:rPr>
              <w:noProof/>
            </w:rPr>
            <w:t>(Economy of Japan)</w:t>
          </w:r>
          <w:r w:rsidR="00373773" w:rsidRPr="00A234DD">
            <w:fldChar w:fldCharType="end"/>
          </w:r>
        </w:sdtContent>
      </w:sdt>
      <w:r w:rsidRPr="00A234DD">
        <w:t>.</w:t>
      </w:r>
      <w:r>
        <w:t xml:space="preserve"> </w:t>
      </w:r>
      <w:r w:rsidRPr="00A234DD">
        <w:t>These service based activities account for three quarters of Japan’s economic output.</w:t>
      </w:r>
    </w:p>
    <w:p w:rsidR="004330C5" w:rsidRPr="001E365E" w:rsidRDefault="004330C5" w:rsidP="003015EC">
      <w:pPr>
        <w:pStyle w:val="Heading2"/>
      </w:pPr>
      <w:bookmarkStart w:id="29" w:name="_Toc195663351"/>
      <w:bookmarkStart w:id="30" w:name="_Toc196864135"/>
      <w:r>
        <w:t>Top Multinational Corporations</w:t>
      </w:r>
      <w:bookmarkEnd w:id="29"/>
      <w:bookmarkEnd w:id="30"/>
    </w:p>
    <w:p w:rsidR="004330C5" w:rsidRPr="00AD1781" w:rsidRDefault="004330C5" w:rsidP="003015EC">
      <w:r w:rsidRPr="00AD1781">
        <w:t xml:space="preserve">The largest MNCs in Japan fall into one of two categories, chain-type food service companies (i.e. McDonalds or Starbucks), and financial services companies (i.e. Citigroup and </w:t>
      </w:r>
      <w:proofErr w:type="spellStart"/>
      <w:r w:rsidRPr="00AD1781">
        <w:t>Metlife</w:t>
      </w:r>
      <w:proofErr w:type="spellEnd"/>
      <w:r w:rsidRPr="00AD1781">
        <w:t>)</w:t>
      </w:r>
      <w:sdt>
        <w:sdtPr>
          <w:id w:val="63837101"/>
          <w:citation/>
        </w:sdtPr>
        <w:sdtContent>
          <w:r w:rsidR="00373773" w:rsidRPr="00AD1781">
            <w:fldChar w:fldCharType="begin"/>
          </w:r>
          <w:r w:rsidRPr="00AD1781">
            <w:instrText xml:space="preserve"> CITATION Sha11 \l 1033 </w:instrText>
          </w:r>
          <w:r w:rsidR="00373773" w:rsidRPr="00AD1781">
            <w:fldChar w:fldCharType="separate"/>
          </w:r>
          <w:r w:rsidR="00FF06C5">
            <w:rPr>
              <w:noProof/>
            </w:rPr>
            <w:t xml:space="preserve"> </w:t>
          </w:r>
          <w:r w:rsidR="00FF06C5" w:rsidRPr="00FF06C5">
            <w:rPr>
              <w:noProof/>
            </w:rPr>
            <w:t>(Langlois)</w:t>
          </w:r>
          <w:r w:rsidR="00373773" w:rsidRPr="00AD1781">
            <w:fldChar w:fldCharType="end"/>
          </w:r>
        </w:sdtContent>
      </w:sdt>
      <w:r w:rsidRPr="00AD1781">
        <w:t xml:space="preserve">. One of the most recent challenges to these MNCs was the earthquake in 2011. Starbucks was forced to close 100 of its 900 locations and McDonalds closed about 300 of theirs. The Multi-National financial firms suffered much less as they were located mostly in Tokyo. </w:t>
      </w:r>
    </w:p>
    <w:p w:rsidR="004330C5" w:rsidRPr="001E365E" w:rsidRDefault="004330C5" w:rsidP="00A54598">
      <w:r>
        <w:t xml:space="preserve">Japan’s multinational corporations face some unique challenges. Japan </w:t>
      </w:r>
      <w:r w:rsidRPr="001E365E">
        <w:t>is subtly culturally divers</w:t>
      </w:r>
      <w:r w:rsidRPr="00AC6AE6">
        <w:t>e. While they do have a very strong nationalism ingrained in their culture, many Western executives have the tendency to treat businessmen from Osaka the same as they treat a Japanese businessman from Tokyo.</w:t>
      </w:r>
      <w:r>
        <w:t xml:space="preserve"> </w:t>
      </w:r>
      <w:r w:rsidRPr="00AC6AE6">
        <w:t xml:space="preserve">Another challenge the MNCs face is the very different corporate work environment in Japan. It is often expected for </w:t>
      </w:r>
      <w:r w:rsidRPr="00E71526">
        <w:t>Japanese businessmen to spend a majority of their leisure time with coworkers or clients. This is an important part of doing business in Japan since so much is based on the personal relationships formed</w:t>
      </w:r>
      <w:r w:rsidR="00E71526" w:rsidRPr="00E71526">
        <w:rPr>
          <w:noProof/>
        </w:rPr>
        <w:t xml:space="preserve"> (Chandler)</w:t>
      </w:r>
      <w:r w:rsidRPr="00E71526">
        <w:t>.</w:t>
      </w:r>
    </w:p>
    <w:p w:rsidR="004330C5" w:rsidRPr="001E365E" w:rsidRDefault="004330C5" w:rsidP="003015EC">
      <w:pPr>
        <w:pStyle w:val="Heading1"/>
      </w:pPr>
      <w:bookmarkStart w:id="31" w:name="_Toc195663352"/>
      <w:bookmarkStart w:id="32" w:name="_Toc196864136"/>
      <w:proofErr w:type="gramStart"/>
      <w:r w:rsidRPr="001E365E">
        <w:t>1.6) Trade Statistics</w:t>
      </w:r>
      <w:bookmarkEnd w:id="31"/>
      <w:r w:rsidR="00013B78">
        <w:t>.</w:t>
      </w:r>
      <w:bookmarkEnd w:id="32"/>
      <w:proofErr w:type="gramEnd"/>
    </w:p>
    <w:p w:rsidR="004330C5" w:rsidRPr="002E2F7F" w:rsidRDefault="004330C5" w:rsidP="003015EC">
      <w:pPr>
        <w:pStyle w:val="Heading2"/>
      </w:pPr>
      <w:bookmarkStart w:id="33" w:name="_Toc195663353"/>
      <w:bookmarkStart w:id="34" w:name="_Toc196864137"/>
      <w:r w:rsidRPr="001E365E">
        <w:t>Imports</w:t>
      </w:r>
      <w:bookmarkEnd w:id="33"/>
      <w:bookmarkEnd w:id="34"/>
    </w:p>
    <w:p w:rsidR="00F2388B" w:rsidRDefault="00F2388B" w:rsidP="00F2388B">
      <w:pPr>
        <w:rPr>
          <w:rFonts w:ascii="Times" w:hAnsi="Times" w:cs="Times New Roman"/>
          <w:sz w:val="27"/>
          <w:szCs w:val="27"/>
        </w:rPr>
      </w:pPr>
      <w:r w:rsidRPr="00F2388B">
        <w:t>Japan has a surplus in its export/import balance, according to TradingEconomics.com. Over the past 25 years Japan has seen a steady rise in imports. They have grown considerably over the last three years and are close to their level before the economic crisis of 2008. As of January 2012, Japan had imported $77,455,788,000 worth of goods, year-to-date. This is a 17.7% increase from the previous year.</w:t>
      </w:r>
    </w:p>
    <w:p w:rsidR="00F2388B" w:rsidRDefault="00F2388B" w:rsidP="00F2388B">
      <w:pPr>
        <w:rPr>
          <w:rFonts w:ascii="Times" w:hAnsi="Times" w:cs="Times New Roman"/>
          <w:sz w:val="27"/>
          <w:szCs w:val="27"/>
        </w:rPr>
      </w:pPr>
      <w:r w:rsidRPr="00F2388B">
        <w:t>Of all the countries Japan imports from, China is far and away their largest trading partner. Japan imported 17.2 billion dollars worth of goods from China. That’s almost three times as much as the 6.4 billion imported from the United States, Japan’s second largest good supplier. Other significant suppliers include Australia, Saudi Arabia, South Korea, Indonesia and the United Arab Emirates.</w:t>
      </w:r>
    </w:p>
    <w:p w:rsidR="00F2388B" w:rsidRPr="00F2388B" w:rsidRDefault="00F2388B" w:rsidP="00F2388B">
      <w:pPr>
        <w:rPr>
          <w:rFonts w:ascii="Times" w:hAnsi="Times" w:cs="Times New Roman"/>
          <w:sz w:val="20"/>
          <w:szCs w:val="20"/>
        </w:rPr>
      </w:pPr>
      <w:r w:rsidRPr="00F2388B">
        <w:t>The most important import goods are raw materials such as oil, foodstuffs and wood.</w:t>
      </w:r>
    </w:p>
    <w:p w:rsidR="004330C5" w:rsidRPr="001E365E" w:rsidRDefault="004330C5" w:rsidP="003015EC">
      <w:pPr>
        <w:pStyle w:val="NormalWeb"/>
        <w:spacing w:line="360" w:lineRule="auto"/>
      </w:pPr>
    </w:p>
    <w:p w:rsidR="004330C5" w:rsidRPr="005A526C" w:rsidRDefault="004330C5" w:rsidP="003015EC">
      <w:r w:rsidRPr="001E365E">
        <w:rPr>
          <w:noProof/>
        </w:rPr>
        <w:drawing>
          <wp:anchor distT="0" distB="0" distL="114300" distR="114300" simplePos="0" relativeHeight="251653632" behindDoc="0" locked="0" layoutInCell="1" allowOverlap="1">
            <wp:simplePos x="0" y="0"/>
            <wp:positionH relativeFrom="column">
              <wp:align>center</wp:align>
            </wp:positionH>
            <wp:positionV relativeFrom="paragraph">
              <wp:posOffset>-5715</wp:posOffset>
            </wp:positionV>
            <wp:extent cx="6583680" cy="2821305"/>
            <wp:effectExtent l="0" t="0" r="0" b="0"/>
            <wp:wrapTight wrapText="bothSides">
              <wp:wrapPolygon edited="0">
                <wp:start x="0" y="0"/>
                <wp:lineTo x="0" y="21391"/>
                <wp:lineTo x="21500" y="21391"/>
                <wp:lineTo x="21500" y="0"/>
                <wp:lineTo x="0" y="0"/>
              </wp:wrapPolygon>
            </wp:wrapTight>
            <wp:docPr id="2" name="Picture 2" descr="Historical Data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ChartUC1_ImageChart" descr="Historical Data Chart"/>
                    <pic:cNvPicPr>
                      <a:picLocks noChangeAspect="1" noChangeArrowheads="1"/>
                    </pic:cNvPicPr>
                  </pic:nvPicPr>
                  <pic:blipFill>
                    <a:blip r:embed="rId12" cstate="print">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6583680" cy="2821305"/>
                    </a:xfrm>
                    <a:prstGeom prst="rect">
                      <a:avLst/>
                    </a:prstGeom>
                    <a:noFill/>
                    <a:ln w="9525">
                      <a:noFill/>
                      <a:miter lim="800000"/>
                      <a:headEnd/>
                      <a:tailEnd/>
                    </a:ln>
                    <a:extLst>
                      <a:ext uri="{FAA26D3D-D897-4be2-8F04-BA451C77F1D7}">
                        <ma14:placeholderFlag xmlns:ma14="http://schemas.microsoft.com/office/mac/drawingml/2011/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a:ext>
                    </a:extLst>
                  </pic:spPr>
                </pic:pic>
              </a:graphicData>
            </a:graphic>
          </wp:anchor>
        </w:drawing>
      </w:r>
    </w:p>
    <w:p w:rsidR="004330C5" w:rsidRPr="001E365E" w:rsidRDefault="004330C5" w:rsidP="003015EC">
      <w:pPr>
        <w:pStyle w:val="NormalWeb"/>
        <w:spacing w:line="360" w:lineRule="auto"/>
      </w:pPr>
    </w:p>
    <w:p w:rsidR="004330C5" w:rsidRPr="00464958" w:rsidRDefault="004330C5" w:rsidP="003015EC">
      <w:pPr>
        <w:pStyle w:val="Heading2"/>
      </w:pPr>
      <w:bookmarkStart w:id="35" w:name="_Toc195663354"/>
      <w:bookmarkStart w:id="36" w:name="_Toc196864138"/>
      <w:r w:rsidRPr="001E365E">
        <w:t>Exports</w:t>
      </w:r>
      <w:bookmarkEnd w:id="35"/>
      <w:bookmarkEnd w:id="36"/>
    </w:p>
    <w:p w:rsidR="00F2388B" w:rsidRDefault="00F2388B" w:rsidP="00F2388B">
      <w:pPr>
        <w:rPr>
          <w:rFonts w:ascii="Times" w:hAnsi="Times" w:cs="Times New Roman"/>
          <w:sz w:val="27"/>
          <w:szCs w:val="27"/>
        </w:rPr>
      </w:pPr>
      <w:r w:rsidRPr="00F2388B">
        <w:t>The information provided by TradingEconomics.com shows that as of January 2012, Japan has exported $58,448,231,000 worth of goods, year-to-date. This is a small, 2.6% decrease from the previous year, showing that Japanese exports largely holding steady. Over the last 25 years Japan’s exporting activities have mirrored their importing activities, and they have also shown significant recovery since 2008.</w:t>
      </w:r>
    </w:p>
    <w:p w:rsidR="00F2388B" w:rsidRDefault="00F2388B" w:rsidP="00F2388B">
      <w:pPr>
        <w:rPr>
          <w:rFonts w:ascii="Times" w:hAnsi="Times" w:cs="Times New Roman"/>
          <w:sz w:val="27"/>
          <w:szCs w:val="27"/>
        </w:rPr>
      </w:pPr>
      <w:r w:rsidRPr="00F2388B">
        <w:t>Japan’s largest trading partners are the United States and China, who purchased 9.8 and 9.6 billion dollars of Japanese exports respectively. Other important trading partners are South Korea, Taiwan, Hong Kong, Singapore, Thailand and Germany.</w:t>
      </w:r>
    </w:p>
    <w:p w:rsidR="00F2388B" w:rsidRPr="00F2388B" w:rsidRDefault="00F2388B" w:rsidP="00F2388B">
      <w:pPr>
        <w:rPr>
          <w:rFonts w:ascii="Times" w:hAnsi="Times" w:cs="Times New Roman"/>
          <w:sz w:val="20"/>
          <w:szCs w:val="20"/>
        </w:rPr>
      </w:pPr>
      <w:r w:rsidRPr="00F2388B">
        <w:t>Japan-guide.com reports that the country’s main export goods are cars, electronic devices and computers.</w:t>
      </w:r>
    </w:p>
    <w:p w:rsidR="004330C5" w:rsidRPr="001E365E" w:rsidRDefault="004330C5" w:rsidP="003015EC">
      <w:pPr>
        <w:pStyle w:val="NormalWeb"/>
        <w:spacing w:line="360" w:lineRule="auto"/>
      </w:pPr>
    </w:p>
    <w:p w:rsidR="004330C5" w:rsidRPr="001E365E" w:rsidRDefault="004330C5" w:rsidP="003015EC">
      <w:r w:rsidRPr="001E365E">
        <w:rPr>
          <w:noProof/>
        </w:rPr>
        <w:drawing>
          <wp:anchor distT="0" distB="0" distL="114300" distR="114300" simplePos="0" relativeHeight="251656704" behindDoc="0" locked="0" layoutInCell="1" allowOverlap="1">
            <wp:simplePos x="0" y="0"/>
            <wp:positionH relativeFrom="column">
              <wp:align>center</wp:align>
            </wp:positionH>
            <wp:positionV relativeFrom="paragraph">
              <wp:posOffset>0</wp:posOffset>
            </wp:positionV>
            <wp:extent cx="6583680" cy="2821276"/>
            <wp:effectExtent l="0" t="0" r="0" b="0"/>
            <wp:wrapTight wrapText="bothSides">
              <wp:wrapPolygon edited="0">
                <wp:start x="0" y="0"/>
                <wp:lineTo x="0" y="21396"/>
                <wp:lineTo x="21500" y="21396"/>
                <wp:lineTo x="21500" y="0"/>
                <wp:lineTo x="0" y="0"/>
              </wp:wrapPolygon>
            </wp:wrapTight>
            <wp:docPr id="1" name="Picture 1" descr="Historical Data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ChartUC1_ImageChart" descr="Historical Data Chart"/>
                    <pic:cNvPicPr>
                      <a:picLocks noChangeAspect="1" noChangeArrowheads="1"/>
                    </pic:cNvPicPr>
                  </pic:nvPicPr>
                  <pic:blipFill>
                    <a:blip r:embed="rId13" cstate="print">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6583680" cy="2821276"/>
                    </a:xfrm>
                    <a:prstGeom prst="rect">
                      <a:avLst/>
                    </a:prstGeom>
                    <a:noFill/>
                    <a:ln w="9525">
                      <a:noFill/>
                      <a:miter lim="800000"/>
                      <a:headEnd/>
                      <a:tailEnd/>
                    </a:ln>
                    <a:extLst>
                      <a:ext uri="{FAA26D3D-D897-4be2-8F04-BA451C77F1D7}">
                        <ma14:placeholderFlag xmlns:ma14="http://schemas.microsoft.com/office/mac/drawingml/2011/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a:ext>
                    </a:extLst>
                  </pic:spPr>
                </pic:pic>
              </a:graphicData>
            </a:graphic>
          </wp:anchor>
        </w:drawing>
      </w:r>
    </w:p>
    <w:p w:rsidR="004330C5" w:rsidRPr="002E2F7F" w:rsidRDefault="004330C5" w:rsidP="00E71526">
      <w:pPr>
        <w:pStyle w:val="Heading2"/>
      </w:pPr>
      <w:bookmarkStart w:id="37" w:name="_Toc195663355"/>
      <w:bookmarkStart w:id="38" w:name="_Toc196864139"/>
      <w:r w:rsidRPr="001E365E">
        <w:t>Trade Balance</w:t>
      </w:r>
      <w:bookmarkEnd w:id="37"/>
      <w:bookmarkEnd w:id="38"/>
    </w:p>
    <w:p w:rsidR="00F2388B" w:rsidRDefault="00F2388B" w:rsidP="00F2388B">
      <w:pPr>
        <w:rPr>
          <w:rFonts w:ascii="Times" w:hAnsi="Times" w:cs="Times New Roman"/>
          <w:sz w:val="27"/>
          <w:szCs w:val="27"/>
        </w:rPr>
      </w:pPr>
      <w:r w:rsidRPr="00F2388B">
        <w:t xml:space="preserve">According to TradingEconomics.com, </w:t>
      </w:r>
      <w:proofErr w:type="gramStart"/>
      <w:r w:rsidRPr="00F2388B">
        <w:t>Over</w:t>
      </w:r>
      <w:proofErr w:type="gramEnd"/>
      <w:r w:rsidRPr="00F2388B">
        <w:t xml:space="preserve"> the past twenty-five years, Japan has enjoyed a general trade surplus. The global economic downturn that began in 2008 had a significant effect on the Japanese economy, causing a sharp decline in both imports and exports. After 2008, Japan showed a significant trade deficit for the first time in over two decades, and its current deficit is even larger. Year-to-date, Japan has run a 19 billion dollar trade deficit, up from 13.25 billion in the previous year.</w:t>
      </w:r>
    </w:p>
    <w:p w:rsidR="00F2388B" w:rsidRDefault="00F2388B" w:rsidP="00F2388B">
      <w:pPr>
        <w:rPr>
          <w:rFonts w:ascii="Times" w:hAnsi="Times" w:cs="Times New Roman"/>
          <w:sz w:val="27"/>
          <w:szCs w:val="27"/>
        </w:rPr>
      </w:pPr>
      <w:r w:rsidRPr="00F2388B">
        <w:t>The following graph displays the balance of trade in Japan from January 1987 to April 2012. It should be noted that as of the most recent data, Japan’s balance of trade is showing a very small surplus. The cause of this is related to a large increase in imports because of the Tsunami disaster of 2011. According to The U.S. Department of State:</w:t>
      </w:r>
    </w:p>
    <w:p w:rsidR="00F2388B" w:rsidRPr="00F2388B" w:rsidRDefault="00F2388B" w:rsidP="00F2388B">
      <w:pPr>
        <w:rPr>
          <w:rFonts w:ascii="Times" w:hAnsi="Times" w:cs="Times New Roman"/>
          <w:sz w:val="20"/>
          <w:szCs w:val="20"/>
        </w:rPr>
      </w:pPr>
      <w:r w:rsidRPr="00F2388B">
        <w:t>In order to ensure stability, the Bank of Japan injected more than $325 billion in yen into the economy. Estimates of the direct costs of the damage--rebuilding homes and factories--range from $235 billion to $310 billion. In August 2011, the government revised downward its fiscal year inflation-adjusted GDP forecast to 0.5%. Government plans called for massive spending, as high as $295 billion, on reconstruction efforts in disaster-affected areas to stimulate economic growth.</w:t>
      </w:r>
    </w:p>
    <w:p w:rsidR="004330C5" w:rsidRDefault="004330C5" w:rsidP="003015EC"/>
    <w:p w:rsidR="004330C5" w:rsidRPr="001E365E" w:rsidRDefault="004330C5" w:rsidP="003015EC">
      <w:r w:rsidRPr="001E365E">
        <w:rPr>
          <w:noProof/>
        </w:rPr>
        <w:drawing>
          <wp:anchor distT="0" distB="0" distL="114300" distR="114300" simplePos="0" relativeHeight="251659776" behindDoc="0" locked="0" layoutInCell="1" allowOverlap="1">
            <wp:simplePos x="0" y="0"/>
            <wp:positionH relativeFrom="column">
              <wp:align>center</wp:align>
            </wp:positionH>
            <wp:positionV relativeFrom="paragraph">
              <wp:posOffset>5715</wp:posOffset>
            </wp:positionV>
            <wp:extent cx="6583680" cy="2821940"/>
            <wp:effectExtent l="0" t="0" r="0" b="0"/>
            <wp:wrapTight wrapText="bothSides">
              <wp:wrapPolygon edited="0">
                <wp:start x="0" y="0"/>
                <wp:lineTo x="0" y="21386"/>
                <wp:lineTo x="21500" y="21386"/>
                <wp:lineTo x="21500" y="0"/>
                <wp:lineTo x="0" y="0"/>
              </wp:wrapPolygon>
            </wp:wrapTight>
            <wp:docPr id="5" name="Picture 5" descr="deficit 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ficit chart.png"/>
                    <pic:cNvPicPr/>
                  </pic:nvPicPr>
                  <pic:blipFill>
                    <a:blip r:embed="rId14" cstate="print">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6583680" cy="2821940"/>
                    </a:xfrm>
                    <a:prstGeom prst="rect">
                      <a:avLst/>
                    </a:prstGeom>
                    <a:extLst>
                      <a:ext uri="{FAA26D3D-D897-4be2-8F04-BA451C77F1D7}">
                        <ma14:placeholderFlag xmlns:ma14="http://schemas.microsoft.com/office/mac/drawingml/2011/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a:ext>
                    </a:extLst>
                  </pic:spPr>
                </pic:pic>
              </a:graphicData>
            </a:graphic>
          </wp:anchor>
        </w:drawing>
      </w:r>
    </w:p>
    <w:p w:rsidR="004330C5" w:rsidRPr="00381AD9" w:rsidRDefault="004330C5" w:rsidP="003015EC">
      <w:r>
        <w:t>The Bank of Japan under the supervision of the Ministry of Finance creates the Balance of Payments.</w:t>
      </w:r>
    </w:p>
    <w:p w:rsidR="004330C5" w:rsidRPr="001E365E" w:rsidRDefault="004330C5" w:rsidP="003015EC">
      <w:pPr>
        <w:pStyle w:val="Heading2"/>
      </w:pPr>
      <w:bookmarkStart w:id="39" w:name="_Toc195663356"/>
      <w:bookmarkStart w:id="40" w:name="_Toc196864140"/>
      <w:r>
        <w:t>Trade P</w:t>
      </w:r>
      <w:r w:rsidRPr="001E365E">
        <w:t>er Capita</w:t>
      </w:r>
      <w:bookmarkEnd w:id="39"/>
      <w:bookmarkEnd w:id="40"/>
    </w:p>
    <w:p w:rsidR="004330C5" w:rsidRPr="001E365E" w:rsidRDefault="004330C5" w:rsidP="00E71526">
      <w:r w:rsidRPr="001E365E">
        <w:t>According to the WTO, from 2008-2010 Japan’s trade per capita was $12,418</w:t>
      </w:r>
    </w:p>
    <w:p w:rsidR="004330C5" w:rsidRDefault="004330C5" w:rsidP="003015EC">
      <w:pPr>
        <w:pStyle w:val="Heading1"/>
      </w:pPr>
      <w:bookmarkStart w:id="41" w:name="_Toc195663357"/>
      <w:bookmarkStart w:id="42" w:name="_Toc196864141"/>
      <w:r w:rsidRPr="001E365E">
        <w:t xml:space="preserve">1.7) Labor </w:t>
      </w:r>
      <w:r>
        <w:t>–</w:t>
      </w:r>
      <w:r w:rsidRPr="001E365E">
        <w:t xml:space="preserve"> Lazar</w:t>
      </w:r>
      <w:bookmarkEnd w:id="41"/>
      <w:bookmarkEnd w:id="42"/>
    </w:p>
    <w:p w:rsidR="004330C5" w:rsidRPr="00646123" w:rsidRDefault="004330C5" w:rsidP="003015EC">
      <w:pPr>
        <w:pStyle w:val="Heading2"/>
      </w:pPr>
      <w:bookmarkStart w:id="43" w:name="_Toc195663358"/>
      <w:bookmarkStart w:id="44" w:name="_Toc196864142"/>
      <w:r w:rsidRPr="00646123">
        <w:t>Labor Force</w:t>
      </w:r>
      <w:bookmarkEnd w:id="43"/>
      <w:bookmarkEnd w:id="44"/>
    </w:p>
    <w:p w:rsidR="004330C5" w:rsidRPr="00061B14" w:rsidRDefault="004330C5" w:rsidP="003015EC">
      <w:r w:rsidRPr="002E2F7F">
        <w:t>Japan</w:t>
      </w:r>
      <w:r>
        <w:t>’</w:t>
      </w:r>
      <w:r w:rsidRPr="002E2F7F">
        <w:t>s labor force is</w:t>
      </w:r>
      <w:r>
        <w:t xml:space="preserve"> made up of</w:t>
      </w:r>
      <w:r w:rsidRPr="002E2F7F">
        <w:t xml:space="preserve"> 64.97 million </w:t>
      </w:r>
      <w:r>
        <w:t xml:space="preserve">people and of this, </w:t>
      </w:r>
      <w:r w:rsidRPr="002E2F7F">
        <w:t>48.5</w:t>
      </w:r>
      <w:r>
        <w:t>%</w:t>
      </w:r>
      <w:r w:rsidRPr="002E2F7F">
        <w:t xml:space="preserve"> are women. </w:t>
      </w:r>
    </w:p>
    <w:p w:rsidR="004330C5" w:rsidRPr="00381AD9" w:rsidRDefault="004330C5" w:rsidP="003015EC">
      <w:pPr>
        <w:rPr>
          <w:i/>
        </w:rPr>
      </w:pPr>
      <w:r>
        <w:t xml:space="preserve">The </w:t>
      </w:r>
      <w:r w:rsidRPr="001E365E">
        <w:t>force is concentrated in urban areas, and less than 1% of the population works in agriculture.</w:t>
      </w:r>
      <w:r w:rsidRPr="001E365E">
        <w:rPr>
          <w:bCs/>
        </w:rPr>
        <w:t xml:space="preserve"> Because of Japan’s limited natural resources, even less work in the mining industry. </w:t>
      </w:r>
      <w:proofErr w:type="gramStart"/>
      <w:r w:rsidRPr="001E365E">
        <w:rPr>
          <w:bCs/>
        </w:rPr>
        <w:t>Most Japanese work in</w:t>
      </w:r>
      <w:r w:rsidRPr="001E365E">
        <w:t xml:space="preserve"> </w:t>
      </w:r>
      <w:r>
        <w:t xml:space="preserve">the </w:t>
      </w:r>
      <w:r w:rsidRPr="001E365E">
        <w:t>manufacturing, construction, distribution, real estate, services, and communication</w:t>
      </w:r>
      <w:r>
        <w:t xml:space="preserve"> industries</w:t>
      </w:r>
      <w:r w:rsidRPr="001E365E">
        <w:t>.</w:t>
      </w:r>
      <w:proofErr w:type="gramEnd"/>
      <w:r>
        <w:t xml:space="preserve"> </w:t>
      </w:r>
      <w:r>
        <w:rPr>
          <w:i/>
        </w:rPr>
        <w:t>Approximately 70% of the labor force is service and the remainder is industry</w:t>
      </w:r>
      <w:r w:rsidR="00F2388B">
        <w:rPr>
          <w:i/>
        </w:rPr>
        <w:t xml:space="preserve">. </w:t>
      </w:r>
      <w:r w:rsidR="00A54598" w:rsidRPr="00F2388B">
        <w:t>(</w:t>
      </w:r>
      <w:hyperlink r:id="rId15" w:history="1">
        <w:r w:rsidR="00A54598" w:rsidRPr="00F2388B">
          <w:t>http</w:t>
        </w:r>
      </w:hyperlink>
      <w:hyperlink r:id="rId16" w:history="1">
        <w:r w:rsidR="00A54598" w:rsidRPr="00F2388B">
          <w:t>://</w:t>
        </w:r>
      </w:hyperlink>
      <w:hyperlink r:id="rId17" w:history="1">
        <w:r w:rsidR="00A54598" w:rsidRPr="00F2388B">
          <w:t>www</w:t>
        </w:r>
      </w:hyperlink>
      <w:hyperlink r:id="rId18" w:history="1">
        <w:r w:rsidR="00A54598" w:rsidRPr="00F2388B">
          <w:t>.</w:t>
        </w:r>
      </w:hyperlink>
      <w:hyperlink r:id="rId19" w:history="1">
        <w:r w:rsidR="00A54598" w:rsidRPr="00F2388B">
          <w:t>state</w:t>
        </w:r>
      </w:hyperlink>
      <w:hyperlink r:id="rId20" w:history="1">
        <w:r w:rsidR="00A54598" w:rsidRPr="00F2388B">
          <w:t>.</w:t>
        </w:r>
      </w:hyperlink>
      <w:hyperlink r:id="rId21" w:history="1">
        <w:r w:rsidR="00A54598" w:rsidRPr="00F2388B">
          <w:t>gov</w:t>
        </w:r>
      </w:hyperlink>
      <w:hyperlink r:id="rId22" w:history="1">
        <w:r w:rsidR="00A54598" w:rsidRPr="00F2388B">
          <w:t>/</w:t>
        </w:r>
      </w:hyperlink>
      <w:hyperlink r:id="rId23" w:history="1">
        <w:r w:rsidR="00A54598" w:rsidRPr="00F2388B">
          <w:t>r</w:t>
        </w:r>
      </w:hyperlink>
      <w:hyperlink r:id="rId24" w:history="1">
        <w:r w:rsidR="00A54598" w:rsidRPr="00F2388B">
          <w:t>/</w:t>
        </w:r>
      </w:hyperlink>
      <w:hyperlink r:id="rId25" w:history="1">
        <w:r w:rsidR="00A54598" w:rsidRPr="00F2388B">
          <w:t>pa</w:t>
        </w:r>
      </w:hyperlink>
      <w:hyperlink r:id="rId26" w:history="1">
        <w:r w:rsidR="00A54598" w:rsidRPr="00F2388B">
          <w:t>/</w:t>
        </w:r>
      </w:hyperlink>
      <w:hyperlink r:id="rId27" w:history="1">
        <w:r w:rsidR="00A54598" w:rsidRPr="00F2388B">
          <w:t>ei</w:t>
        </w:r>
      </w:hyperlink>
      <w:hyperlink r:id="rId28" w:history="1">
        <w:r w:rsidR="00A54598" w:rsidRPr="00F2388B">
          <w:t>/</w:t>
        </w:r>
      </w:hyperlink>
      <w:hyperlink r:id="rId29" w:history="1">
        <w:r w:rsidR="00A54598" w:rsidRPr="00F2388B">
          <w:t>bgn</w:t>
        </w:r>
      </w:hyperlink>
      <w:hyperlink r:id="rId30" w:history="1">
        <w:r w:rsidR="00A54598" w:rsidRPr="00F2388B">
          <w:t>/4142.</w:t>
        </w:r>
      </w:hyperlink>
      <w:hyperlink r:id="rId31" w:history="1">
        <w:r w:rsidR="00A54598" w:rsidRPr="00F2388B">
          <w:t>htm</w:t>
        </w:r>
      </w:hyperlink>
      <w:r w:rsidR="00A54598" w:rsidRPr="00F2388B">
        <w:t>)</w:t>
      </w:r>
      <w:r w:rsidR="00F2388B" w:rsidRPr="00F2388B">
        <w:t>.</w:t>
      </w:r>
    </w:p>
    <w:p w:rsidR="004330C5" w:rsidRDefault="004330C5" w:rsidP="003015EC">
      <w:pPr>
        <w:pStyle w:val="Heading2"/>
      </w:pPr>
      <w:bookmarkStart w:id="45" w:name="_Toc195663359"/>
      <w:bookmarkStart w:id="46" w:name="_Toc196864143"/>
      <w:r>
        <w:t>Unemployment Rates</w:t>
      </w:r>
      <w:bookmarkEnd w:id="45"/>
      <w:bookmarkEnd w:id="46"/>
    </w:p>
    <w:p w:rsidR="004330C5" w:rsidRDefault="00F2388B" w:rsidP="00F2388B">
      <w:r w:rsidRPr="00F2388B">
        <w:t>Statistical informatio</w:t>
      </w:r>
      <w:r>
        <w:t>n on TradingEconomies.com shows u</w:t>
      </w:r>
      <w:r w:rsidR="004330C5" w:rsidRPr="001E365E">
        <w:t>nemployment rates have been historically low in Japan, from the late 70’s to the early 90’s they were estimated at around 2-3%. Those rates rose steadily through the 90’s and early 2000’s, peaking at around 5.5% in the early 2000’s. The economic crisis of 2008 resulted in another spike in unemployment, which Japan has been steadily lowering.</w:t>
      </w:r>
      <w:r w:rsidR="004330C5">
        <w:t xml:space="preserve"> </w:t>
      </w:r>
    </w:p>
    <w:p w:rsidR="004330C5" w:rsidRPr="002E2F7F" w:rsidRDefault="004330C5" w:rsidP="003015EC">
      <w:r w:rsidRPr="002E2F7F">
        <w:t xml:space="preserve">The unemployment rate </w:t>
      </w:r>
      <w:r>
        <w:t xml:space="preserve">fell slightly is currently about 4.5 percent. </w:t>
      </w:r>
    </w:p>
    <w:p w:rsidR="004330C5" w:rsidRPr="001E365E" w:rsidRDefault="004330C5" w:rsidP="003015EC">
      <w:pPr>
        <w:pStyle w:val="NormalWeb"/>
        <w:spacing w:line="360" w:lineRule="auto"/>
      </w:pPr>
    </w:p>
    <w:p w:rsidR="004330C5" w:rsidRPr="001E365E" w:rsidRDefault="004330C5" w:rsidP="003015EC">
      <w:r w:rsidRPr="001E365E">
        <w:rPr>
          <w:noProof/>
        </w:rPr>
        <w:drawing>
          <wp:anchor distT="0" distB="0" distL="114300" distR="114300" simplePos="0" relativeHeight="251650560" behindDoc="0" locked="0" layoutInCell="1" allowOverlap="1">
            <wp:simplePos x="0" y="0"/>
            <wp:positionH relativeFrom="column">
              <wp:align>center</wp:align>
            </wp:positionH>
            <wp:positionV relativeFrom="paragraph">
              <wp:posOffset>0</wp:posOffset>
            </wp:positionV>
            <wp:extent cx="6583680" cy="2821577"/>
            <wp:effectExtent l="0" t="0" r="0" b="0"/>
            <wp:wrapTight wrapText="bothSides">
              <wp:wrapPolygon edited="0">
                <wp:start x="0" y="0"/>
                <wp:lineTo x="0" y="21391"/>
                <wp:lineTo x="21500" y="21391"/>
                <wp:lineTo x="21500" y="0"/>
                <wp:lineTo x="0" y="0"/>
              </wp:wrapPolygon>
            </wp:wrapTight>
            <wp:docPr id="7" name="Picture 7" descr="Historical Data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ChartUC1_ImageChart" descr="Historical Data Chart"/>
                    <pic:cNvPicPr>
                      <a:picLocks noChangeAspect="1" noChangeArrowheads="1"/>
                    </pic:cNvPicPr>
                  </pic:nvPicPr>
                  <pic:blipFill>
                    <a:blip r:embed="rId32" cstate="print">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6583680" cy="2821577"/>
                    </a:xfrm>
                    <a:prstGeom prst="rect">
                      <a:avLst/>
                    </a:prstGeom>
                    <a:noFill/>
                    <a:ln w="9525">
                      <a:noFill/>
                      <a:miter lim="800000"/>
                      <a:headEnd/>
                      <a:tailEnd/>
                    </a:ln>
                    <a:extLst>
                      <a:ext uri="{FAA26D3D-D897-4be2-8F04-BA451C77F1D7}">
                        <ma14:placeholderFlag xmlns:ma14="http://schemas.microsoft.com/office/mac/drawingml/2011/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a:ext>
                    </a:extLst>
                  </pic:spPr>
                </pic:pic>
              </a:graphicData>
            </a:graphic>
          </wp:anchor>
        </w:drawing>
      </w:r>
    </w:p>
    <w:p w:rsidR="004330C5" w:rsidRPr="001E365E" w:rsidRDefault="004330C5" w:rsidP="003015EC">
      <w:pPr>
        <w:pStyle w:val="Heading1"/>
      </w:pPr>
      <w:bookmarkStart w:id="47" w:name="_Toc195663360"/>
      <w:bookmarkStart w:id="48" w:name="_Toc196864144"/>
      <w:r w:rsidRPr="001E365E">
        <w:t xml:space="preserve">1.8) Technology </w:t>
      </w:r>
      <w:r w:rsidR="00F2388B">
        <w:t>&amp;</w:t>
      </w:r>
      <w:r w:rsidRPr="001E365E">
        <w:t xml:space="preserve"> Infrastructure </w:t>
      </w:r>
      <w:r w:rsidR="00A54598">
        <w:t>–</w:t>
      </w:r>
      <w:r w:rsidRPr="001E365E">
        <w:t xml:space="preserve"> Jeff</w:t>
      </w:r>
      <w:bookmarkEnd w:id="47"/>
      <w:bookmarkEnd w:id="48"/>
    </w:p>
    <w:p w:rsidR="004330C5" w:rsidRPr="00A234DD" w:rsidRDefault="004330C5" w:rsidP="003015EC">
      <w:r w:rsidRPr="00A234DD">
        <w:t>Only a few years ago Japan was the world leader in memory chips, semiconductors, TVs, phones and other technology hardware products. In the last three years Japan has experienced a precipitous drop in this sector</w:t>
      </w:r>
      <w:sdt>
        <w:sdtPr>
          <w:id w:val="63837103"/>
          <w:citation/>
        </w:sdtPr>
        <w:sdtContent>
          <w:r w:rsidR="00373773" w:rsidRPr="00A234DD">
            <w:fldChar w:fldCharType="begin"/>
          </w:r>
          <w:r w:rsidRPr="00A234DD">
            <w:instrText xml:space="preserve"> CITATION Bri12 \l 1033 </w:instrText>
          </w:r>
          <w:r w:rsidR="00373773" w:rsidRPr="00A234DD">
            <w:fldChar w:fldCharType="separate"/>
          </w:r>
          <w:r w:rsidR="00FF06C5">
            <w:rPr>
              <w:noProof/>
            </w:rPr>
            <w:t xml:space="preserve"> </w:t>
          </w:r>
          <w:r w:rsidR="00FF06C5" w:rsidRPr="00FF06C5">
            <w:rPr>
              <w:noProof/>
            </w:rPr>
            <w:t>(Bremner)</w:t>
          </w:r>
          <w:r w:rsidR="00373773" w:rsidRPr="00A234DD">
            <w:fldChar w:fldCharType="end"/>
          </w:r>
        </w:sdtContent>
      </w:sdt>
      <w:r w:rsidRPr="00A234DD">
        <w:t>. This is widely thought to be because most manufacturing is now done overseas by Japanese multinationals.</w:t>
      </w:r>
      <w:r>
        <w:t xml:space="preserve"> </w:t>
      </w:r>
      <w:r w:rsidRPr="00A234DD">
        <w:t xml:space="preserve">In a recent Business Week article by Brian </w:t>
      </w:r>
      <w:proofErr w:type="spellStart"/>
      <w:r w:rsidRPr="00A234DD">
        <w:t>Bremner</w:t>
      </w:r>
      <w:proofErr w:type="spellEnd"/>
      <w:r w:rsidRPr="00A234DD">
        <w:t>, the Japanese technology sector was referred to as an empty shell.</w:t>
      </w:r>
      <w:r>
        <w:t xml:space="preserve"> </w:t>
      </w:r>
    </w:p>
    <w:p w:rsidR="004330C5" w:rsidRPr="00A234DD" w:rsidRDefault="004330C5" w:rsidP="003015EC">
      <w:r w:rsidRPr="00A234DD">
        <w:t>Despite this recent loss of technology manufacturing activity, Japan leads the world in Internet broadband speeds with an average speed of 63.6 megabits per second</w:t>
      </w:r>
      <w:sdt>
        <w:sdtPr>
          <w:id w:val="63837104"/>
          <w:citation/>
        </w:sdtPr>
        <w:sdtContent>
          <w:r w:rsidR="00373773" w:rsidRPr="00A234DD">
            <w:fldChar w:fldCharType="begin"/>
          </w:r>
          <w:r w:rsidRPr="00A234DD">
            <w:instrText xml:space="preserve"> CITATION Mik08 \l 1033 </w:instrText>
          </w:r>
          <w:r w:rsidR="00373773" w:rsidRPr="00A234DD">
            <w:fldChar w:fldCharType="separate"/>
          </w:r>
          <w:r w:rsidR="00FF06C5">
            <w:rPr>
              <w:noProof/>
            </w:rPr>
            <w:t xml:space="preserve"> </w:t>
          </w:r>
          <w:r w:rsidR="00FF06C5" w:rsidRPr="00FF06C5">
            <w:rPr>
              <w:noProof/>
            </w:rPr>
            <w:t>(Alverez)</w:t>
          </w:r>
          <w:r w:rsidR="00373773" w:rsidRPr="00A234DD">
            <w:fldChar w:fldCharType="end"/>
          </w:r>
        </w:sdtContent>
      </w:sdt>
      <w:r w:rsidRPr="00A234DD">
        <w:t>. The United States ranked 15</w:t>
      </w:r>
      <w:r w:rsidRPr="00A234DD">
        <w:rPr>
          <w:vertAlign w:val="superscript"/>
        </w:rPr>
        <w:t>th</w:t>
      </w:r>
      <w:r w:rsidRPr="00A234DD">
        <w:t xml:space="preserve"> on this same list with an average speed of 4.9 megabits per second</w:t>
      </w:r>
      <w:sdt>
        <w:sdtPr>
          <w:id w:val="63837105"/>
          <w:citation/>
        </w:sdtPr>
        <w:sdtContent>
          <w:r w:rsidR="00373773" w:rsidRPr="00A234DD">
            <w:fldChar w:fldCharType="begin"/>
          </w:r>
          <w:r w:rsidRPr="00A234DD">
            <w:instrText xml:space="preserve"> CITATION Mik08 \l 1033 </w:instrText>
          </w:r>
          <w:r w:rsidR="00373773" w:rsidRPr="00A234DD">
            <w:fldChar w:fldCharType="separate"/>
          </w:r>
          <w:r w:rsidR="00FF06C5">
            <w:rPr>
              <w:noProof/>
            </w:rPr>
            <w:t xml:space="preserve"> </w:t>
          </w:r>
          <w:r w:rsidR="00FF06C5" w:rsidRPr="00FF06C5">
            <w:rPr>
              <w:noProof/>
            </w:rPr>
            <w:t>(Alverez)</w:t>
          </w:r>
          <w:r w:rsidR="00373773" w:rsidRPr="00A234DD">
            <w:fldChar w:fldCharType="end"/>
          </w:r>
        </w:sdtContent>
      </w:sdt>
      <w:r w:rsidRPr="00A234DD">
        <w:t>.</w:t>
      </w:r>
    </w:p>
    <w:p w:rsidR="004330C5" w:rsidRPr="00A234DD" w:rsidRDefault="004330C5" w:rsidP="003015EC">
      <w:r w:rsidRPr="00A234DD">
        <w:t xml:space="preserve">As of 2010 over 78 percent of its population was connected to the Internet with many of the major Japanese providing high-speed, free, public Wi-Fi. </w:t>
      </w:r>
      <w:sdt>
        <w:sdtPr>
          <w:id w:val="63837106"/>
          <w:citation/>
        </w:sdtPr>
        <w:sdtContent>
          <w:r w:rsidR="00373773" w:rsidRPr="00A234DD">
            <w:fldChar w:fldCharType="begin"/>
          </w:r>
          <w:r w:rsidRPr="00A234DD">
            <w:instrText xml:space="preserve"> CITATION Jap10 \l 1033 </w:instrText>
          </w:r>
          <w:r w:rsidR="00373773" w:rsidRPr="00A234DD">
            <w:fldChar w:fldCharType="separate"/>
          </w:r>
          <w:r w:rsidR="00FF06C5" w:rsidRPr="00FF06C5">
            <w:rPr>
              <w:noProof/>
            </w:rPr>
            <w:t>(Japan Internet Usage)</w:t>
          </w:r>
          <w:r w:rsidR="00373773" w:rsidRPr="00A234DD">
            <w:fldChar w:fldCharType="end"/>
          </w:r>
        </w:sdtContent>
      </w:sdt>
      <w:r w:rsidRPr="00A234DD">
        <w:t>.</w:t>
      </w:r>
    </w:p>
    <w:p w:rsidR="004330C5" w:rsidRPr="00A234DD" w:rsidRDefault="004330C5" w:rsidP="003015EC">
      <w:r w:rsidRPr="00A234DD">
        <w:t>Even though Japan already leads the world in broadband speed, it is reported that they are taking part in a joint venture with a Canadian company to connect London and Tokyo via and undersea cable through Canada’s Northwest Passage. As the sea ice continues to melt this becomes increasingly possible. This would add a level of speed and connectivity between some of the largest financial markets in the world, as long as bringing high-speed internet to the far north of Canada</w:t>
      </w:r>
      <w:sdt>
        <w:sdtPr>
          <w:id w:val="63837107"/>
          <w:citation/>
        </w:sdtPr>
        <w:sdtContent>
          <w:r w:rsidR="00373773" w:rsidRPr="00A234DD">
            <w:fldChar w:fldCharType="begin"/>
          </w:r>
          <w:r w:rsidRPr="00A234DD">
            <w:instrText xml:space="preserve"> CITATION Ran12 \l 1033 </w:instrText>
          </w:r>
          <w:r w:rsidR="00373773" w:rsidRPr="00A234DD">
            <w:fldChar w:fldCharType="separate"/>
          </w:r>
          <w:r w:rsidR="00FF06C5">
            <w:rPr>
              <w:noProof/>
            </w:rPr>
            <w:t xml:space="preserve"> </w:t>
          </w:r>
          <w:r w:rsidR="00FF06C5" w:rsidRPr="00FF06C5">
            <w:rPr>
              <w:noProof/>
            </w:rPr>
            <w:t>(Boswell)</w:t>
          </w:r>
          <w:r w:rsidR="00373773" w:rsidRPr="00A234DD">
            <w:fldChar w:fldCharType="end"/>
          </w:r>
        </w:sdtContent>
      </w:sdt>
      <w:r w:rsidRPr="00A234DD">
        <w:t>.</w:t>
      </w:r>
    </w:p>
    <w:p w:rsidR="004330C5" w:rsidRPr="00A234DD" w:rsidRDefault="004330C5" w:rsidP="003015EC">
      <w:r w:rsidRPr="00A234DD">
        <w:t xml:space="preserve">Despite the quick drop in technology manufacturing, Japan continues to lead the world in technological hardware innovation. This is due, in large part, to the high amounts of engineering talent Japan continues to produce. </w:t>
      </w:r>
    </w:p>
    <w:p w:rsidR="004330C5" w:rsidRPr="001E365E" w:rsidRDefault="004330C5" w:rsidP="003015EC"/>
    <w:p w:rsidR="004330C5" w:rsidRPr="001E365E" w:rsidRDefault="004330C5" w:rsidP="003015EC">
      <w:pPr>
        <w:pStyle w:val="Heading1"/>
      </w:pPr>
      <w:bookmarkStart w:id="49" w:name="_Toc195663361"/>
      <w:bookmarkStart w:id="50" w:name="_Toc196864145"/>
      <w:r w:rsidRPr="001E365E">
        <w:t>1.9) Japan’s Living Conditio</w:t>
      </w:r>
      <w:r w:rsidR="00C30962">
        <w:t>ns and Lifes</w:t>
      </w:r>
      <w:r w:rsidRPr="001E365E">
        <w:t>tyles</w:t>
      </w:r>
      <w:bookmarkEnd w:id="49"/>
      <w:r w:rsidR="00C30962">
        <w:t>.</w:t>
      </w:r>
      <w:bookmarkEnd w:id="50"/>
    </w:p>
    <w:p w:rsidR="00C30962" w:rsidRDefault="004330C5" w:rsidP="00C30962">
      <w:pPr>
        <w:pStyle w:val="Heading2"/>
        <w:rPr>
          <w:rFonts w:ascii="Helvetica Light" w:eastAsiaTheme="minorEastAsia" w:hAnsi="Helvetica Light" w:cstheme="minorBidi"/>
          <w:b w:val="0"/>
          <w:bCs w:val="0"/>
          <w:color w:val="auto"/>
          <w:sz w:val="24"/>
          <w:szCs w:val="24"/>
        </w:rPr>
      </w:pPr>
      <w:bookmarkStart w:id="51" w:name="_Toc195663362"/>
      <w:bookmarkStart w:id="52" w:name="_Toc196864146"/>
      <w:r w:rsidRPr="001E365E">
        <w:t>Living Conditions</w:t>
      </w:r>
      <w:bookmarkStart w:id="53" w:name="_Toc195663363"/>
      <w:bookmarkEnd w:id="51"/>
      <w:bookmarkEnd w:id="52"/>
    </w:p>
    <w:p w:rsidR="00577123" w:rsidRDefault="00C30962" w:rsidP="00C30962">
      <w:r w:rsidRPr="00ED3ECC">
        <w:t xml:space="preserve"> </w:t>
      </w:r>
      <w:r>
        <w:t>Japan is one of the most</w:t>
      </w:r>
      <w:r w:rsidR="00577123" w:rsidRPr="00ED3ECC">
        <w:t xml:space="preserve"> expensive countries t</w:t>
      </w:r>
      <w:r>
        <w:t>o live in throughout the world and Tokyo is t</w:t>
      </w:r>
      <w:r w:rsidR="00577123" w:rsidRPr="00ED3ECC">
        <w:t xml:space="preserve">he most expensive city. </w:t>
      </w:r>
      <w:r>
        <w:t>Housing and u</w:t>
      </w:r>
      <w:r w:rsidRPr="001E365E">
        <w:t xml:space="preserve">tilities </w:t>
      </w:r>
      <w:r>
        <w:t>are very</w:t>
      </w:r>
      <w:r w:rsidRPr="001E365E">
        <w:t xml:space="preserve"> expensive in Japan.</w:t>
      </w:r>
      <w:r>
        <w:t xml:space="preserve"> </w:t>
      </w:r>
      <w:r w:rsidRPr="001E365E">
        <w:t>If living in the city is too expensive</w:t>
      </w:r>
      <w:r>
        <w:t>, one live</w:t>
      </w:r>
      <w:r w:rsidRPr="001E365E">
        <w:t xml:space="preserve"> just outside the city in </w:t>
      </w:r>
      <w:proofErr w:type="spellStart"/>
      <w:r w:rsidRPr="00C30962">
        <w:rPr>
          <w:i/>
        </w:rPr>
        <w:t>gaiijin</w:t>
      </w:r>
      <w:proofErr w:type="spellEnd"/>
      <w:r>
        <w:t xml:space="preserve"> or guesthouse </w:t>
      </w:r>
      <w:r w:rsidRPr="00577123">
        <w:t>(</w:t>
      </w:r>
      <w:hyperlink w:history="1">
        <w:r w:rsidRPr="00577123">
          <w:t>www</w:t>
        </w:r>
      </w:hyperlink>
      <w:hyperlink w:history="1">
        <w:r w:rsidRPr="00577123">
          <w:t>.</w:t>
        </w:r>
      </w:hyperlink>
      <w:hyperlink w:history="1">
        <w:proofErr w:type="gramStart"/>
        <w:r w:rsidRPr="00577123">
          <w:t>japan</w:t>
        </w:r>
        <w:proofErr w:type="gramEnd"/>
      </w:hyperlink>
      <w:hyperlink w:history="1">
        <w:r w:rsidRPr="00577123">
          <w:t>-</w:t>
        </w:r>
      </w:hyperlink>
      <w:hyperlink w:history="1">
        <w:r w:rsidRPr="00577123">
          <w:t>guide</w:t>
        </w:r>
      </w:hyperlink>
      <w:hyperlink w:history="1">
        <w:r w:rsidRPr="00577123">
          <w:t>.</w:t>
        </w:r>
      </w:hyperlink>
      <w:hyperlink w:history="1">
        <w:proofErr w:type="gramStart"/>
        <w:r w:rsidRPr="00577123">
          <w:t>com</w:t>
        </w:r>
        <w:proofErr w:type="gramEnd"/>
      </w:hyperlink>
      <w:hyperlink w:history="1">
        <w:r w:rsidRPr="00577123">
          <w:t>).</w:t>
        </w:r>
      </w:hyperlink>
    </w:p>
    <w:p w:rsidR="00577123" w:rsidRDefault="00705EEE" w:rsidP="00C30962">
      <w:r w:rsidRPr="001E365E">
        <w:t xml:space="preserve">The entrance to any </w:t>
      </w:r>
      <w:r>
        <w:t>home</w:t>
      </w:r>
      <w:r w:rsidRPr="001E365E">
        <w:t xml:space="preserve"> is called the </w:t>
      </w:r>
      <w:proofErr w:type="spellStart"/>
      <w:r w:rsidRPr="00705EEE">
        <w:rPr>
          <w:i/>
        </w:rPr>
        <w:t>genkan</w:t>
      </w:r>
      <w:proofErr w:type="spellEnd"/>
      <w:r>
        <w:t xml:space="preserve">. This </w:t>
      </w:r>
      <w:r w:rsidRPr="001E365E">
        <w:t xml:space="preserve">is where </w:t>
      </w:r>
      <w:r w:rsidR="00C30962">
        <w:t>one</w:t>
      </w:r>
      <w:r w:rsidRPr="001E365E">
        <w:t xml:space="preserve"> would </w:t>
      </w:r>
      <w:r w:rsidR="00C30962">
        <w:t xml:space="preserve">typically </w:t>
      </w:r>
      <w:r w:rsidRPr="001E365E">
        <w:t xml:space="preserve">remove and store </w:t>
      </w:r>
      <w:r w:rsidR="00C30962">
        <w:t>their</w:t>
      </w:r>
      <w:r w:rsidRPr="001E365E">
        <w:t xml:space="preserve"> shoes before going further into the house</w:t>
      </w:r>
      <w:r w:rsidR="00577123">
        <w:t xml:space="preserve"> (www.ku-tokyo.ac.jp).</w:t>
      </w:r>
      <w:r w:rsidR="00577123" w:rsidRPr="001E365E">
        <w:t xml:space="preserve"> After entering the home many Japanese wear house slippers or go barefoot. </w:t>
      </w:r>
    </w:p>
    <w:p w:rsidR="00577123" w:rsidRDefault="00577123" w:rsidP="00577123">
      <w:r>
        <w:t>Because they share bath water, Japanese bathe very differently from Americans. First, t</w:t>
      </w:r>
      <w:r w:rsidRPr="001E365E">
        <w:t>hey rinse off before even getting into the bathtub or shower</w:t>
      </w:r>
      <w:r>
        <w:t>. While</w:t>
      </w:r>
      <w:r w:rsidRPr="001E365E">
        <w:t xml:space="preserve"> applying soap</w:t>
      </w:r>
      <w:r>
        <w:t>,</w:t>
      </w:r>
      <w:r w:rsidRPr="001E365E">
        <w:t xml:space="preserve"> they step out of the tub or bath and rinse off be</w:t>
      </w:r>
      <w:r w:rsidR="00C30962">
        <w:t xml:space="preserve">fore getting back in </w:t>
      </w:r>
      <w:r>
        <w:t>(www.ku-tokyo.ac.jp).</w:t>
      </w:r>
      <w:r w:rsidRPr="001E365E">
        <w:t xml:space="preserve"> </w:t>
      </w:r>
      <w:r>
        <w:t>I</w:t>
      </w:r>
      <w:r w:rsidRPr="001E365E">
        <w:t>f th</w:t>
      </w:r>
      <w:r>
        <w:t xml:space="preserve">e water in the tub is still hot, </w:t>
      </w:r>
      <w:r w:rsidRPr="001E365E">
        <w:t xml:space="preserve">they leave it for the next person to use. </w:t>
      </w:r>
    </w:p>
    <w:p w:rsidR="00577123" w:rsidRPr="00C30962" w:rsidRDefault="00C30962" w:rsidP="00577123">
      <w:r>
        <w:t xml:space="preserve">The </w:t>
      </w:r>
      <w:r w:rsidR="00577123">
        <w:t xml:space="preserve">Japanese have two types of toilets. The </w:t>
      </w:r>
      <w:r w:rsidR="00577123" w:rsidRPr="001E365E">
        <w:t xml:space="preserve">western style </w:t>
      </w:r>
      <w:r w:rsidR="00577123">
        <w:t>is the kind we are accustomed to. However, t</w:t>
      </w:r>
      <w:r w:rsidR="00577123" w:rsidRPr="001E365E">
        <w:t>o use the Japanese toilet</w:t>
      </w:r>
      <w:r w:rsidR="00577123">
        <w:t>,</w:t>
      </w:r>
      <w:r w:rsidR="00577123" w:rsidRPr="001E365E">
        <w:t xml:space="preserve"> men and women </w:t>
      </w:r>
      <w:r w:rsidR="00577123">
        <w:t>must</w:t>
      </w:r>
      <w:r w:rsidR="00577123" w:rsidRPr="001E365E">
        <w:t xml:space="preserve"> squat over the toilet instead of actually sitting on it</w:t>
      </w:r>
      <w:r w:rsidR="00577123">
        <w:t>. N</w:t>
      </w:r>
      <w:r w:rsidR="00577123" w:rsidRPr="001E365E">
        <w:t xml:space="preserve">othing </w:t>
      </w:r>
      <w:r w:rsidR="00577123">
        <w:t>besides</w:t>
      </w:r>
      <w:r w:rsidR="00577123" w:rsidRPr="001E365E">
        <w:t xml:space="preserve"> t</w:t>
      </w:r>
      <w:r w:rsidR="00577123">
        <w:t xml:space="preserve">oilet paper is flushed down </w:t>
      </w:r>
      <w:r w:rsidR="00577123" w:rsidRPr="00C30962">
        <w:t>the toilet (www.ku-tokyo.ac.jp)</w:t>
      </w:r>
      <w:r>
        <w:t>.</w:t>
      </w:r>
    </w:p>
    <w:p w:rsidR="004330C5" w:rsidRPr="00ED6709" w:rsidRDefault="00ED6709" w:rsidP="003015EC">
      <w:pPr>
        <w:pStyle w:val="Heading2"/>
      </w:pPr>
      <w:bookmarkStart w:id="54" w:name="_Toc196864147"/>
      <w:proofErr w:type="gramStart"/>
      <w:r w:rsidRPr="00ED6709">
        <w:t>Lifes</w:t>
      </w:r>
      <w:r w:rsidR="004330C5" w:rsidRPr="00ED6709">
        <w:t>tyle</w:t>
      </w:r>
      <w:bookmarkEnd w:id="53"/>
      <w:r w:rsidR="00013B78">
        <w:t xml:space="preserve"> – Done.</w:t>
      </w:r>
      <w:bookmarkEnd w:id="54"/>
      <w:proofErr w:type="gramEnd"/>
    </w:p>
    <w:p w:rsidR="004330C5" w:rsidRPr="001E365E" w:rsidRDefault="00375978" w:rsidP="00013B78">
      <w:r w:rsidRPr="001E365E">
        <w:t>Because homes in</w:t>
      </w:r>
      <w:r>
        <w:t xml:space="preserve"> Japan usually tend to be small, most </w:t>
      </w:r>
      <w:r w:rsidRPr="001E365E">
        <w:t>socializing is done outside the home</w:t>
      </w:r>
      <w:r>
        <w:t xml:space="preserve"> in clubs, bars and recreation centers</w:t>
      </w:r>
      <w:r w:rsidRPr="001E365E">
        <w:t>.</w:t>
      </w:r>
      <w:r w:rsidR="00013B78">
        <w:t xml:space="preserve"> </w:t>
      </w:r>
      <w:r w:rsidR="00594F8F">
        <w:t xml:space="preserve">Crowded streets and lack of cheap parking cause most transportation to happen on foot or by subway. Their workday starts early and they typically walk to meals. A typical Japanese worker walks two to five </w:t>
      </w:r>
      <w:r w:rsidR="00594F8F" w:rsidRPr="001E365E">
        <w:t>kilometers a day.</w:t>
      </w:r>
      <w:r w:rsidR="00FF20BA">
        <w:t xml:space="preserve"> </w:t>
      </w:r>
      <w:r w:rsidR="00594F8F">
        <w:t>Their</w:t>
      </w:r>
      <w:r w:rsidR="00ED6709">
        <w:t xml:space="preserve"> active lifestyle is a major contributing factor in them having some of the longest life</w:t>
      </w:r>
      <w:r w:rsidR="004330C5" w:rsidRPr="001E365E">
        <w:t>spans in the world</w:t>
      </w:r>
      <w:r w:rsidR="00013B78">
        <w:t xml:space="preserve"> (</w:t>
      </w:r>
      <w:proofErr w:type="spellStart"/>
      <w:r w:rsidR="00013B78">
        <w:t>McGarry</w:t>
      </w:r>
      <w:proofErr w:type="spellEnd"/>
      <w:r w:rsidR="00013B78">
        <w:t>)</w:t>
      </w:r>
      <w:r w:rsidR="004330C5" w:rsidRPr="001E365E">
        <w:t>.</w:t>
      </w:r>
    </w:p>
    <w:p w:rsidR="004330C5" w:rsidRPr="001E365E" w:rsidRDefault="00ED6709" w:rsidP="003015EC">
      <w:pPr>
        <w:pStyle w:val="Heading1"/>
      </w:pPr>
      <w:bookmarkStart w:id="55" w:name="_Toc195663364"/>
      <w:bookmarkStart w:id="56" w:name="_Toc196864148"/>
      <w:r>
        <w:t xml:space="preserve">1.10) Diet, Housing, Clothing </w:t>
      </w:r>
      <w:r w:rsidR="004330C5" w:rsidRPr="001E365E">
        <w:t>&amp; Activities - Corey</w:t>
      </w:r>
      <w:bookmarkEnd w:id="55"/>
      <w:bookmarkEnd w:id="56"/>
    </w:p>
    <w:p w:rsidR="004330C5" w:rsidRPr="001E365E" w:rsidRDefault="004330C5" w:rsidP="003015EC">
      <w:pPr>
        <w:pStyle w:val="Heading2"/>
      </w:pPr>
      <w:bookmarkStart w:id="57" w:name="_Toc195663365"/>
      <w:bookmarkStart w:id="58" w:name="_Toc196864149"/>
      <w:r w:rsidRPr="001E365E">
        <w:t>Diet</w:t>
      </w:r>
      <w:bookmarkEnd w:id="57"/>
      <w:bookmarkEnd w:id="58"/>
    </w:p>
    <w:p w:rsidR="00013B78" w:rsidRDefault="00013B78" w:rsidP="00013B78">
      <w:bookmarkStart w:id="59" w:name="_Toc195663366"/>
      <w:r w:rsidRPr="001E365E">
        <w:t>The Japanese diet is one that appeals to the eye as well as the taste</w:t>
      </w:r>
      <w:r>
        <w:t xml:space="preserve"> (</w:t>
      </w:r>
      <w:proofErr w:type="spellStart"/>
      <w:r w:rsidR="00D22A80">
        <w:t>Stamos</w:t>
      </w:r>
      <w:proofErr w:type="spellEnd"/>
      <w:r w:rsidR="00D22A80">
        <w:t xml:space="preserve"> </w:t>
      </w:r>
      <w:proofErr w:type="spellStart"/>
      <w:r w:rsidR="00D22A80">
        <w:t>Kovac</w:t>
      </w:r>
      <w:proofErr w:type="spellEnd"/>
      <w:r>
        <w:t>). According to the Japan Zone website, “a</w:t>
      </w:r>
      <w:r w:rsidRPr="001E365E">
        <w:t xml:space="preserve"> typical diet includes a bowl of rice or noodles, a bowl of miso soup, pickled vegetables, and some type of fish or meat</w:t>
      </w:r>
      <w:r>
        <w:t>”.</w:t>
      </w:r>
      <w:r w:rsidRPr="001E365E">
        <w:t xml:space="preserve"> </w:t>
      </w:r>
    </w:p>
    <w:p w:rsidR="00013B78" w:rsidRPr="001E365E" w:rsidRDefault="00013B78" w:rsidP="00013B78">
      <w:r>
        <w:t xml:space="preserve">The Japanese use many types of rice and three main types of noodles: the </w:t>
      </w:r>
      <w:r w:rsidRPr="001E365E">
        <w:t>wheat flour no</w:t>
      </w:r>
      <w:r>
        <w:t>odle (</w:t>
      </w:r>
      <w:proofErr w:type="spellStart"/>
      <w:r w:rsidRPr="00013B78">
        <w:rPr>
          <w:i/>
        </w:rPr>
        <w:t>udon</w:t>
      </w:r>
      <w:proofErr w:type="spellEnd"/>
      <w:r>
        <w:rPr>
          <w:i/>
        </w:rPr>
        <w:t xml:space="preserve">), </w:t>
      </w:r>
      <w:r>
        <w:t>t</w:t>
      </w:r>
      <w:r w:rsidRPr="001E365E">
        <w:t xml:space="preserve">he </w:t>
      </w:r>
      <w:r>
        <w:t>buckwheat noodle (</w:t>
      </w:r>
      <w:r w:rsidRPr="00013B78">
        <w:rPr>
          <w:i/>
        </w:rPr>
        <w:t>soba</w:t>
      </w:r>
      <w:r>
        <w:t>) and ramen noodle. Fish, served both hot or cold, is central to Japanese meals. The average</w:t>
      </w:r>
      <w:r w:rsidRPr="001E365E">
        <w:t xml:space="preserve"> Japanese person consumes about half a pound of fish a day</w:t>
      </w:r>
      <w:r>
        <w:t xml:space="preserve"> (Jim B.</w:t>
      </w:r>
      <w:proofErr w:type="gramStart"/>
      <w:r>
        <w:t>,www.livingstrong.com</w:t>
      </w:r>
      <w:proofErr w:type="gramEnd"/>
      <w:r>
        <w:t>).</w:t>
      </w:r>
      <w:r w:rsidRPr="001E365E">
        <w:t xml:space="preserve"> Another ingredient used in a lot of food in Japan is soy. The Japanese diet is </w:t>
      </w:r>
      <w:r>
        <w:t>very</w:t>
      </w:r>
      <w:r w:rsidRPr="001E365E">
        <w:t xml:space="preserve"> healthy and is one factor of why the Japanese have such a long life span. </w:t>
      </w:r>
    </w:p>
    <w:p w:rsidR="004330C5" w:rsidRPr="001E365E" w:rsidRDefault="004330C5" w:rsidP="003015EC">
      <w:pPr>
        <w:pStyle w:val="Heading2"/>
      </w:pPr>
      <w:bookmarkStart w:id="60" w:name="_Toc196864150"/>
      <w:r w:rsidRPr="001E365E">
        <w:t>Housing</w:t>
      </w:r>
      <w:bookmarkEnd w:id="59"/>
      <w:r w:rsidR="00C30962">
        <w:t xml:space="preserve"> - done</w:t>
      </w:r>
      <w:bookmarkEnd w:id="60"/>
    </w:p>
    <w:p w:rsidR="00705EEE" w:rsidRDefault="00ED3ECC" w:rsidP="003015EC">
      <w:r>
        <w:t xml:space="preserve">The high cost of living makes small apartments the most popular housing in Japan. </w:t>
      </w:r>
      <w:r w:rsidR="00705EEE">
        <w:t>The</w:t>
      </w:r>
      <w:r w:rsidR="00705EEE" w:rsidRPr="001E365E">
        <w:t xml:space="preserve"> </w:t>
      </w:r>
      <w:r w:rsidR="00705EEE">
        <w:t>average</w:t>
      </w:r>
      <w:r w:rsidR="00705EEE" w:rsidRPr="001E365E">
        <w:t xml:space="preserve"> apartment is </w:t>
      </w:r>
      <w:r w:rsidR="00705EEE">
        <w:t>approximately</w:t>
      </w:r>
      <w:r w:rsidR="00705EEE" w:rsidRPr="001E365E">
        <w:t xml:space="preserve"> 400 square feet.</w:t>
      </w:r>
      <w:r w:rsidR="00705EEE">
        <w:t xml:space="preserve"> The Japanese use</w:t>
      </w:r>
      <w:r w:rsidR="00705EEE" w:rsidRPr="001E365E">
        <w:t xml:space="preserve"> tatami mats</w:t>
      </w:r>
      <w:r w:rsidR="00705EEE">
        <w:t xml:space="preserve"> made of thick straw and measuring about </w:t>
      </w:r>
      <w:r w:rsidR="00705EEE" w:rsidRPr="00ED3ECC">
        <w:t>180cm x 90cm</w:t>
      </w:r>
      <w:r w:rsidR="00705EEE" w:rsidRPr="001E365E">
        <w:t xml:space="preserve"> </w:t>
      </w:r>
      <w:r w:rsidR="00705EEE" w:rsidRPr="00ED3ECC">
        <w:t>(www.</w:t>
      </w:r>
      <w:r w:rsidR="00705EEE">
        <w:t xml:space="preserve">japan-guide.com) </w:t>
      </w:r>
      <w:r w:rsidR="00705EEE" w:rsidRPr="001E365E">
        <w:t xml:space="preserve">to determine </w:t>
      </w:r>
      <w:r w:rsidR="00705EEE">
        <w:t xml:space="preserve">the size of </w:t>
      </w:r>
      <w:r w:rsidR="00705EEE" w:rsidRPr="001E365E">
        <w:t>apartment</w:t>
      </w:r>
      <w:r w:rsidR="00705EEE">
        <w:t xml:space="preserve">s, </w:t>
      </w:r>
      <w:r w:rsidR="00705EEE" w:rsidRPr="001E365E">
        <w:t>unlike Americans who use square feet</w:t>
      </w:r>
      <w:r w:rsidR="00705EEE">
        <w:t xml:space="preserve"> </w:t>
      </w:r>
      <w:r w:rsidR="00705EEE" w:rsidRPr="00577123">
        <w:t>(</w:t>
      </w:r>
      <w:hyperlink r:id="rId33" w:history="1">
        <w:r w:rsidR="00705EEE" w:rsidRPr="00577123">
          <w:t>www.web-japan.org</w:t>
        </w:r>
      </w:hyperlink>
      <w:r w:rsidR="00705EEE">
        <w:t xml:space="preserve">). </w:t>
      </w:r>
    </w:p>
    <w:p w:rsidR="00ED3ECC" w:rsidRDefault="00ED3ECC" w:rsidP="00705EEE">
      <w:r w:rsidRPr="00ED3ECC">
        <w:t xml:space="preserve">Most apartments </w:t>
      </w:r>
      <w:r w:rsidR="00705EEE">
        <w:t xml:space="preserve">use the </w:t>
      </w:r>
      <w:r w:rsidRPr="00ED3ECC">
        <w:t xml:space="preserve">tatami </w:t>
      </w:r>
      <w:r w:rsidR="00705EEE">
        <w:t>mats; t</w:t>
      </w:r>
      <w:r w:rsidR="00705EEE" w:rsidRPr="001E365E">
        <w:t>his type of flooring has been used for more than six hundred years</w:t>
      </w:r>
      <w:r w:rsidR="00705EEE">
        <w:t xml:space="preserve">. </w:t>
      </w:r>
      <w:r>
        <w:t>Some</w:t>
      </w:r>
      <w:r w:rsidRPr="001E365E">
        <w:t xml:space="preserve"> apartments </w:t>
      </w:r>
      <w:r>
        <w:t xml:space="preserve">still have tile or wood flooring, </w:t>
      </w:r>
      <w:r w:rsidRPr="001E365E">
        <w:t xml:space="preserve">but carpeted </w:t>
      </w:r>
      <w:r>
        <w:t>floors are very rare</w:t>
      </w:r>
      <w:r w:rsidRPr="001E365E">
        <w:t xml:space="preserve">. </w:t>
      </w:r>
    </w:p>
    <w:p w:rsidR="00705EEE" w:rsidRDefault="00705EEE" w:rsidP="003015EC">
      <w:r>
        <w:t>Both</w:t>
      </w:r>
      <w:r w:rsidR="004330C5" w:rsidRPr="001E365E">
        <w:t xml:space="preserve"> modern and traditional </w:t>
      </w:r>
      <w:r w:rsidRPr="001E365E">
        <w:t>styles of decorating</w:t>
      </w:r>
      <w:r>
        <w:t xml:space="preserve"> are used</w:t>
      </w:r>
      <w:r w:rsidR="004330C5" w:rsidRPr="001E365E">
        <w:t xml:space="preserve">. </w:t>
      </w:r>
      <w:r>
        <w:t>H</w:t>
      </w:r>
      <w:r w:rsidR="004330C5" w:rsidRPr="001E365E">
        <w:t xml:space="preserve">omes are </w:t>
      </w:r>
      <w:r>
        <w:t>traditionally</w:t>
      </w:r>
      <w:r w:rsidR="004330C5" w:rsidRPr="001E365E">
        <w:t xml:space="preserve"> centered </w:t>
      </w:r>
      <w:proofErr w:type="gramStart"/>
      <w:r w:rsidR="004330C5" w:rsidRPr="001E365E">
        <w:t>around</w:t>
      </w:r>
      <w:proofErr w:type="gramEnd"/>
      <w:r w:rsidR="004330C5" w:rsidRPr="001E365E">
        <w:t xml:space="preserve"> the living room and the rest of the house </w:t>
      </w:r>
      <w:r>
        <w:t>(</w:t>
      </w:r>
      <w:r w:rsidR="004330C5" w:rsidRPr="001E365E">
        <w:t>bathroom, bedrooms, and kitchen</w:t>
      </w:r>
      <w:r>
        <w:t xml:space="preserve">) are extend outward. </w:t>
      </w:r>
      <w:r w:rsidR="004330C5" w:rsidRPr="001E365E">
        <w:t xml:space="preserve">When searching for modern day homes in Japan you would look for them by </w:t>
      </w:r>
      <w:proofErr w:type="gramStart"/>
      <w:r w:rsidR="004330C5" w:rsidRPr="001E365E">
        <w:t>listings which include the number of the rooms</w:t>
      </w:r>
      <w:proofErr w:type="gramEnd"/>
      <w:r w:rsidR="004330C5" w:rsidRPr="001E365E">
        <w:t xml:space="preserve"> followed by the letter of which room it is. </w:t>
      </w:r>
      <w:proofErr w:type="gramStart"/>
      <w:r w:rsidR="004330C5" w:rsidRPr="001E365E">
        <w:t>For example 1R and 2LDK.</w:t>
      </w:r>
      <w:proofErr w:type="gramEnd"/>
      <w:r w:rsidR="004330C5" w:rsidRPr="001E365E">
        <w:t xml:space="preserve"> This means one designated room, 2 living rooms, dining room, and kitchen. </w:t>
      </w:r>
    </w:p>
    <w:p w:rsidR="00ED3ECC" w:rsidRDefault="004330C5" w:rsidP="003015EC">
      <w:r w:rsidRPr="001E365E">
        <w:t xml:space="preserve">Because of </w:t>
      </w:r>
      <w:r w:rsidR="00705EEE">
        <w:t>how small they are, homes are kept organized and clutter-</w:t>
      </w:r>
      <w:r w:rsidRPr="001E365E">
        <w:t>free</w:t>
      </w:r>
      <w:r w:rsidR="00705EEE">
        <w:t>.</w:t>
      </w:r>
    </w:p>
    <w:p w:rsidR="00ED3ECC" w:rsidRDefault="00ED3ECC" w:rsidP="003015EC"/>
    <w:p w:rsidR="00ED3ECC" w:rsidRPr="001E365E" w:rsidRDefault="00ED3ECC" w:rsidP="003015EC"/>
    <w:p w:rsidR="004330C5" w:rsidRPr="001E365E" w:rsidRDefault="004330C5" w:rsidP="003015EC">
      <w:pPr>
        <w:pStyle w:val="Heading2"/>
      </w:pPr>
      <w:bookmarkStart w:id="61" w:name="_Toc195663367"/>
      <w:bookmarkStart w:id="62" w:name="_Toc196864151"/>
      <w:proofErr w:type="gramStart"/>
      <w:r w:rsidRPr="001E365E">
        <w:t>Clothing</w:t>
      </w:r>
      <w:bookmarkEnd w:id="61"/>
      <w:r w:rsidR="00FF06C5">
        <w:t xml:space="preserve"> – Done.</w:t>
      </w:r>
      <w:bookmarkEnd w:id="62"/>
      <w:proofErr w:type="gramEnd"/>
    </w:p>
    <w:p w:rsidR="004330C5" w:rsidRPr="001E365E" w:rsidRDefault="004330C5" w:rsidP="003015EC">
      <w:pPr>
        <w:ind w:firstLine="0"/>
      </w:pPr>
      <w:r w:rsidRPr="001E365E">
        <w:tab/>
        <w:t xml:space="preserve">The fashion in Japan ranges from street fashion to traditional fashion. The most known traditional fashion in Japan is the kimonos. There are many different types of kimonos that would be worn for different occasions. Everyday clothing is pretty much like Western Style clothing. Men and women wear business attire to work and when not working would wear jeans and t-shirts and dresses for women. One of the more popular fashions in Japan is Lolita. The Lolita style is for the girls and is made for them to look kind of like porcelain dolls. There are many different types of the Lolita style such as Punk, Gothic, and Classic. As with any culture fashion is always changing and the more traditional style of Japanese fashion is fading but </w:t>
      </w:r>
      <w:r w:rsidR="00FF06C5">
        <w:t>still worn on certain occasions (www.ehow.com).</w:t>
      </w:r>
    </w:p>
    <w:p w:rsidR="004330C5" w:rsidRPr="001E365E" w:rsidRDefault="004330C5" w:rsidP="003015EC">
      <w:pPr>
        <w:pStyle w:val="Heading2"/>
      </w:pPr>
      <w:bookmarkStart w:id="63" w:name="_Toc195663368"/>
      <w:bookmarkStart w:id="64" w:name="_Toc196864152"/>
      <w:r w:rsidRPr="001E365E">
        <w:t>Recreation &amp; Leisure</w:t>
      </w:r>
      <w:bookmarkEnd w:id="63"/>
      <w:r w:rsidR="00FF06C5">
        <w:t xml:space="preserve"> </w:t>
      </w:r>
      <w:r w:rsidR="00D22A80">
        <w:t>–</w:t>
      </w:r>
      <w:r w:rsidR="00FF06C5">
        <w:t xml:space="preserve"> done</w:t>
      </w:r>
      <w:bookmarkEnd w:id="64"/>
      <w:r w:rsidR="00D22A80">
        <w:t xml:space="preserve"> – Jess completely rewrote</w:t>
      </w:r>
      <w:bookmarkStart w:id="65" w:name="_GoBack"/>
      <w:bookmarkEnd w:id="65"/>
    </w:p>
    <w:p w:rsidR="00FF06C5" w:rsidRDefault="00FF06C5" w:rsidP="003015EC">
      <w:r>
        <w:t xml:space="preserve">The </w:t>
      </w:r>
      <w:r w:rsidR="004330C5" w:rsidRPr="001E365E">
        <w:t xml:space="preserve">Japanese like </w:t>
      </w:r>
      <w:r>
        <w:t>being</w:t>
      </w:r>
      <w:r w:rsidR="004330C5" w:rsidRPr="001E365E">
        <w:t xml:space="preserve"> active</w:t>
      </w:r>
      <w:r>
        <w:t xml:space="preserve"> and participate in numerous activities including </w:t>
      </w:r>
      <w:r w:rsidR="004330C5" w:rsidRPr="001E365E">
        <w:t xml:space="preserve">swimming, surfing, skiing and snowboarding, </w:t>
      </w:r>
      <w:r w:rsidRPr="001E365E">
        <w:t>scuba diving</w:t>
      </w:r>
      <w:r>
        <w:t xml:space="preserve">, </w:t>
      </w:r>
      <w:r w:rsidR="004330C5" w:rsidRPr="001E365E">
        <w:t>marathon running, gate ball</w:t>
      </w:r>
      <w:r>
        <w:t>, among others (Hayes).</w:t>
      </w:r>
    </w:p>
    <w:p w:rsidR="00FF06C5" w:rsidRDefault="004330C5" w:rsidP="003015EC">
      <w:r w:rsidRPr="001E365E">
        <w:t xml:space="preserve">Nearly every school in Japan has an outdoor swimming pool and swimming lessons are taught in the school curriculum in elementary school to get the kids to feel safe around the water. </w:t>
      </w:r>
      <w:r w:rsidR="00FF06C5">
        <w:t>When weather permits,</w:t>
      </w:r>
      <w:r w:rsidRPr="001E365E">
        <w:t xml:space="preserve"> pools and beaches are usually packed with people. </w:t>
      </w:r>
      <w:r w:rsidR="00FF06C5" w:rsidRPr="001E365E">
        <w:t>Not only does Japan have natural beaches with breaks to surf they also have many in</w:t>
      </w:r>
      <w:r w:rsidR="00FF06C5">
        <w:t>door beaches that offer surfing (Hayes).</w:t>
      </w:r>
    </w:p>
    <w:p w:rsidR="00FF06C5" w:rsidRDefault="00FF06C5" w:rsidP="003015EC">
      <w:r>
        <w:t xml:space="preserve">Northern </w:t>
      </w:r>
      <w:r w:rsidRPr="001E365E">
        <w:t>Japan is where most of the ski resorts are located</w:t>
      </w:r>
      <w:r>
        <w:t>,</w:t>
      </w:r>
      <w:r w:rsidRPr="001E365E">
        <w:t xml:space="preserve"> but Tokyo </w:t>
      </w:r>
      <w:r>
        <w:t xml:space="preserve">also </w:t>
      </w:r>
      <w:r w:rsidRPr="001E365E">
        <w:t xml:space="preserve">has the largest indoor slope </w:t>
      </w:r>
      <w:r>
        <w:t xml:space="preserve">called </w:t>
      </w:r>
      <w:proofErr w:type="spellStart"/>
      <w:r>
        <w:t>Lalasport</w:t>
      </w:r>
      <w:proofErr w:type="spellEnd"/>
      <w:r>
        <w:t xml:space="preserve"> Ski Dome (Hayes).</w:t>
      </w:r>
    </w:p>
    <w:p w:rsidR="004330C5" w:rsidRPr="001E365E" w:rsidRDefault="00FF06C5" w:rsidP="003015EC">
      <w:r>
        <w:t>Marathon running is so popular that w</w:t>
      </w:r>
      <w:r w:rsidR="004330C5" w:rsidRPr="001E365E">
        <w:t>hen marathons are announced they often fill their quota within days of the announcement. In 2011 the Tokyo Marathon had only 36,000 openings bu</w:t>
      </w:r>
      <w:r>
        <w:t>t receive 336,000 applications (Hayes).</w:t>
      </w:r>
    </w:p>
    <w:p w:rsidR="004330C5" w:rsidRDefault="004330C5" w:rsidP="003015EC">
      <w:r w:rsidRPr="001E365E">
        <w:t xml:space="preserve">Gate ball is modeled after crochet and is a team sport with usually up to five members on a team. </w:t>
      </w:r>
      <w:r w:rsidR="00FF06C5">
        <w:t>G</w:t>
      </w:r>
      <w:r w:rsidR="00FF06C5" w:rsidRPr="001E365E">
        <w:t xml:space="preserve">ate ball keeps the older community </w:t>
      </w:r>
      <w:r w:rsidR="00FF06C5">
        <w:t xml:space="preserve">entertained and </w:t>
      </w:r>
      <w:r w:rsidRPr="001E365E">
        <w:t>is becoming more popula</w:t>
      </w:r>
      <w:r w:rsidR="00FF06C5">
        <w:t>r with the younger generations (Hayes).</w:t>
      </w:r>
    </w:p>
    <w:p w:rsidR="00FF06C5" w:rsidRDefault="00FF06C5" w:rsidP="00FF06C5">
      <w:r w:rsidRPr="001E365E">
        <w:t xml:space="preserve">There are also many theme </w:t>
      </w:r>
      <w:r>
        <w:t>parks including</w:t>
      </w:r>
      <w:r w:rsidRPr="001E365E">
        <w:t xml:space="preserve"> Disneyla</w:t>
      </w:r>
      <w:r>
        <w:t>nd and a Universal Studios (Hayes).</w:t>
      </w:r>
    </w:p>
    <w:p w:rsidR="00FF06C5" w:rsidRPr="001E365E" w:rsidRDefault="00FF06C5" w:rsidP="00FF06C5">
      <w:pPr>
        <w:ind w:firstLine="0"/>
      </w:pPr>
    </w:p>
    <w:p w:rsidR="004330C5" w:rsidRPr="001E365E" w:rsidRDefault="004330C5" w:rsidP="003015EC">
      <w:pPr>
        <w:pStyle w:val="Heading1"/>
      </w:pPr>
      <w:bookmarkStart w:id="66" w:name="_Toc195663369"/>
      <w:bookmarkStart w:id="67" w:name="_Toc196864153"/>
      <w:r w:rsidRPr="001E365E">
        <w:t xml:space="preserve">1.11) Regional Trade Agreement Participation </w:t>
      </w:r>
      <w:r w:rsidR="00FF06C5">
        <w:t>–</w:t>
      </w:r>
      <w:r w:rsidRPr="001E365E">
        <w:t xml:space="preserve"> Jeff</w:t>
      </w:r>
      <w:bookmarkEnd w:id="66"/>
      <w:bookmarkEnd w:id="67"/>
    </w:p>
    <w:p w:rsidR="004330C5" w:rsidRPr="00A234DD" w:rsidRDefault="004330C5" w:rsidP="003015EC">
      <w:r w:rsidRPr="00A234DD">
        <w:t xml:space="preserve">Japan’s participation in regional trade agreements is complicated at best. The organization Japan is most active in is the ASEAN Plus Three. This group includes the countries involved in the ASEAN trade organization (Brunei, Indonesia, </w:t>
      </w:r>
      <w:proofErr w:type="spellStart"/>
      <w:r w:rsidRPr="00A234DD">
        <w:t>Malausia</w:t>
      </w:r>
      <w:proofErr w:type="spellEnd"/>
      <w:r w:rsidRPr="00A234DD">
        <w:t>, Philippines, Singapore, Thailand, Myanmar, Cambodia, Laos, and Vietnam) along with China, Japan and South Korea (the “Plus Three).</w:t>
      </w:r>
      <w:r>
        <w:t xml:space="preserve"> </w:t>
      </w:r>
      <w:r w:rsidRPr="00A234DD">
        <w:t xml:space="preserve">This is an institutionalized forum for cooperation between ASEAN and the East Asian countries. There are several proposals concerning an Asian Currency Unit (ACU) to be modeled after the European Union’s Euro. However, there </w:t>
      </w:r>
      <w:proofErr w:type="gramStart"/>
      <w:r w:rsidRPr="00A234DD">
        <w:t>are</w:t>
      </w:r>
      <w:proofErr w:type="gramEnd"/>
      <w:r w:rsidRPr="00A234DD">
        <w:t xml:space="preserve"> few trade policies heavily enforced between the countries and tends to serve as more of a loose affiliation. This is thought to be due, in part, to the nationalism that is presenting many Asian countries (ASE12).</w:t>
      </w:r>
    </w:p>
    <w:p w:rsidR="004330C5" w:rsidRPr="00A234DD" w:rsidRDefault="004330C5" w:rsidP="003015EC">
      <w:r w:rsidRPr="00A234DD">
        <w:t>Japan is currently pursuing other economic trade agreements with Canada and Australia who are both large trade partners. Japan is also seeking to strengthen ties with the signatories of NAFTA</w:t>
      </w:r>
      <w:sdt>
        <w:sdtPr>
          <w:id w:val="63837108"/>
          <w:citation/>
        </w:sdtPr>
        <w:sdtContent>
          <w:r w:rsidR="00373773" w:rsidRPr="00A234DD">
            <w:fldChar w:fldCharType="begin"/>
          </w:r>
          <w:r w:rsidRPr="00A234DD">
            <w:instrText xml:space="preserve"> CITATION ASE12 \l 1033 </w:instrText>
          </w:r>
          <w:r w:rsidR="00373773" w:rsidRPr="00A234DD">
            <w:fldChar w:fldCharType="separate"/>
          </w:r>
          <w:r w:rsidR="00FF06C5">
            <w:rPr>
              <w:noProof/>
            </w:rPr>
            <w:t xml:space="preserve"> </w:t>
          </w:r>
          <w:r w:rsidR="00FF06C5" w:rsidRPr="00FF06C5">
            <w:rPr>
              <w:noProof/>
            </w:rPr>
            <w:t>(ASEAN Plus Three)</w:t>
          </w:r>
          <w:r w:rsidR="00373773" w:rsidRPr="00A234DD">
            <w:fldChar w:fldCharType="end"/>
          </w:r>
        </w:sdtContent>
      </w:sdt>
      <w:r w:rsidRPr="00A234DD">
        <w:t xml:space="preserve">. </w:t>
      </w:r>
    </w:p>
    <w:p w:rsidR="004330C5" w:rsidRPr="00A234DD" w:rsidRDefault="004330C5" w:rsidP="003015EC">
      <w:r w:rsidRPr="00A234DD">
        <w:t xml:space="preserve">However, free trade agreements are not incredibly popular with Japanese citizens since they are seen as the cause of the first trade deficit in 30 years in 2011 </w:t>
      </w:r>
      <w:sdt>
        <w:sdtPr>
          <w:id w:val="63837112"/>
          <w:citation/>
        </w:sdtPr>
        <w:sdtContent>
          <w:r w:rsidR="00373773" w:rsidRPr="00A234DD">
            <w:fldChar w:fldCharType="begin"/>
          </w:r>
          <w:r w:rsidRPr="00A234DD">
            <w:instrText xml:space="preserve"> CITATION RTE12 \l 1033 </w:instrText>
          </w:r>
          <w:r w:rsidR="00373773" w:rsidRPr="00A234DD">
            <w:fldChar w:fldCharType="separate"/>
          </w:r>
          <w:r w:rsidR="00FF06C5" w:rsidRPr="00FF06C5">
            <w:rPr>
              <w:noProof/>
            </w:rPr>
            <w:t>(RTE Business)</w:t>
          </w:r>
          <w:r w:rsidR="00373773" w:rsidRPr="00A234DD">
            <w:fldChar w:fldCharType="end"/>
          </w:r>
        </w:sdtContent>
      </w:sdt>
      <w:r w:rsidRPr="00A234DD">
        <w:t>. In truth, the earthquake is one of the main causes of the trade problems as the trade deficit with China was five times larger than it was in 2010.</w:t>
      </w:r>
    </w:p>
    <w:p w:rsidR="004330C5" w:rsidRPr="00A234DD" w:rsidRDefault="004330C5" w:rsidP="003015EC">
      <w:pPr>
        <w:pStyle w:val="Heading1"/>
      </w:pPr>
      <w:bookmarkStart w:id="68" w:name="_Toc195663370"/>
      <w:bookmarkStart w:id="69" w:name="_Toc196864154"/>
      <w:proofErr w:type="gramStart"/>
      <w:r>
        <w:t>1.12</w:t>
      </w:r>
      <w:bookmarkEnd w:id="68"/>
      <w:r w:rsidR="00594F8F">
        <w:t xml:space="preserve">) Religion </w:t>
      </w:r>
      <w:r w:rsidR="00771DDC">
        <w:t>–</w:t>
      </w:r>
      <w:r w:rsidR="00594F8F">
        <w:t xml:space="preserve"> Jeff</w:t>
      </w:r>
      <w:r w:rsidR="00771DDC">
        <w:t xml:space="preserve"> – </w:t>
      </w:r>
      <w:r w:rsidR="00FF06C5">
        <w:t>Done.</w:t>
      </w:r>
      <w:bookmarkEnd w:id="69"/>
      <w:proofErr w:type="gramEnd"/>
      <w:r w:rsidR="00771DDC">
        <w:t xml:space="preserve"> </w:t>
      </w:r>
    </w:p>
    <w:p w:rsidR="00594F8F" w:rsidRDefault="00594F8F" w:rsidP="003015EC">
      <w:pPr>
        <w:pStyle w:val="Heading2"/>
      </w:pPr>
      <w:bookmarkStart w:id="70" w:name="_Toc196864155"/>
      <w:r>
        <w:t>Secularism</w:t>
      </w:r>
      <w:bookmarkEnd w:id="70"/>
    </w:p>
    <w:p w:rsidR="004330C5" w:rsidRPr="00ED3ECC" w:rsidRDefault="004330C5" w:rsidP="003015EC">
      <w:r w:rsidRPr="00A234DD">
        <w:t>Over the past century</w:t>
      </w:r>
      <w:r w:rsidR="00594F8F">
        <w:t>,</w:t>
      </w:r>
      <w:r w:rsidRPr="00A234DD">
        <w:t xml:space="preserve"> religion in Japan has decreased in popularity and the country has become overwhelmingly secular. While some </w:t>
      </w:r>
      <w:r w:rsidR="00771DDC">
        <w:t>studies</w:t>
      </w:r>
      <w:r w:rsidRPr="00A234DD">
        <w:t xml:space="preserve"> </w:t>
      </w:r>
      <w:r w:rsidR="00771DDC">
        <w:t>conclude</w:t>
      </w:r>
      <w:r w:rsidRPr="00A234DD">
        <w:t xml:space="preserve"> </w:t>
      </w:r>
      <w:r w:rsidR="00771DDC">
        <w:t xml:space="preserve">up to </w:t>
      </w:r>
      <w:r w:rsidRPr="00A234DD">
        <w:t xml:space="preserve">96% of the </w:t>
      </w:r>
      <w:r w:rsidR="00FF06C5" w:rsidRPr="00A234DD">
        <w:t xml:space="preserve">population </w:t>
      </w:r>
      <w:r w:rsidR="00FF06C5">
        <w:t>adheres</w:t>
      </w:r>
      <w:r w:rsidRPr="00A234DD">
        <w:t xml:space="preserve"> to either Shinto or Buddhism, these figures are based on </w:t>
      </w:r>
      <w:r w:rsidRPr="00ED3ECC">
        <w:t>fam</w:t>
      </w:r>
      <w:r w:rsidR="00771DDC" w:rsidRPr="00ED3ECC">
        <w:t>ily affiliation with a temple. When b</w:t>
      </w:r>
      <w:r w:rsidRPr="00ED3ECC">
        <w:t>ased on self-</w:t>
      </w:r>
      <w:r w:rsidR="00771DDC" w:rsidRPr="00ED3ECC">
        <w:t xml:space="preserve">identification surveys, about 70% </w:t>
      </w:r>
      <w:r w:rsidRPr="00ED3ECC">
        <w:t>of Japanese cl</w:t>
      </w:r>
      <w:r w:rsidR="00771DDC" w:rsidRPr="00ED3ECC">
        <w:t xml:space="preserve">aim no religious membership, 64% identify </w:t>
      </w:r>
      <w:proofErr w:type="gramStart"/>
      <w:r w:rsidR="00771DDC" w:rsidRPr="00ED3ECC">
        <w:t>as fully atheist and 55% do not</w:t>
      </w:r>
      <w:r w:rsidRPr="00ED3ECC">
        <w:t xml:space="preserve"> believe in Buddha</w:t>
      </w:r>
      <w:proofErr w:type="gramEnd"/>
      <w:sdt>
        <w:sdtPr>
          <w:id w:val="31161844"/>
          <w:citation/>
        </w:sdtPr>
        <w:sdtContent>
          <w:r w:rsidR="00373773" w:rsidRPr="00ED3ECC">
            <w:fldChar w:fldCharType="begin"/>
          </w:r>
          <w:r w:rsidR="00E832C0" w:rsidRPr="00ED3ECC">
            <w:instrText xml:space="preserve"> CITATION Ber12 \l 1033 </w:instrText>
          </w:r>
          <w:r w:rsidR="00373773" w:rsidRPr="00ED3ECC">
            <w:fldChar w:fldCharType="separate"/>
          </w:r>
          <w:r w:rsidR="00FF06C5">
            <w:rPr>
              <w:noProof/>
            </w:rPr>
            <w:t xml:space="preserve"> </w:t>
          </w:r>
          <w:r w:rsidR="00FF06C5" w:rsidRPr="00FF06C5">
            <w:rPr>
              <w:noProof/>
            </w:rPr>
            <w:t>(Scheid)</w:t>
          </w:r>
          <w:r w:rsidR="00373773" w:rsidRPr="00ED3ECC">
            <w:fldChar w:fldCharType="end"/>
          </w:r>
        </w:sdtContent>
      </w:sdt>
      <w:r w:rsidRPr="00ED3ECC">
        <w:t xml:space="preserve">. </w:t>
      </w:r>
    </w:p>
    <w:p w:rsidR="00594F8F" w:rsidRPr="00ED3ECC" w:rsidRDefault="00594F8F" w:rsidP="003015EC">
      <w:r w:rsidRPr="00ED3ECC">
        <w:t>Japan has the highest literacy rate in the world at 99.9</w:t>
      </w:r>
      <w:r w:rsidR="00771DDC" w:rsidRPr="00ED3ECC">
        <w:t>%</w:t>
      </w:r>
      <w:r w:rsidRPr="00ED3ECC">
        <w:t xml:space="preserve">. </w:t>
      </w:r>
      <w:r w:rsidR="00771DDC" w:rsidRPr="00ED3ECC">
        <w:t>Literacy is linked to Japan’s r</w:t>
      </w:r>
      <w:r w:rsidRPr="00ED3ECC">
        <w:t xml:space="preserve">eligious decline </w:t>
      </w:r>
      <w:r w:rsidR="00771DDC" w:rsidRPr="00ED3ECC">
        <w:t>as citizens</w:t>
      </w:r>
      <w:r w:rsidRPr="00ED3ECC">
        <w:t xml:space="preserve"> stay in touch with the scientific world and </w:t>
      </w:r>
      <w:r w:rsidR="00771DDC" w:rsidRPr="00ED3ECC">
        <w:t>view</w:t>
      </w:r>
      <w:r w:rsidRPr="00ED3ECC">
        <w:t xml:space="preserve"> religion as mostly superstition</w:t>
      </w:r>
      <w:sdt>
        <w:sdtPr>
          <w:id w:val="31161846"/>
          <w:citation/>
        </w:sdtPr>
        <w:sdtContent>
          <w:r w:rsidR="00373773" w:rsidRPr="00ED3ECC">
            <w:fldChar w:fldCharType="begin"/>
          </w:r>
          <w:r w:rsidR="00E832C0" w:rsidRPr="00ED3ECC">
            <w:instrText xml:space="preserve"> CITATION Cra10 \l 1033 </w:instrText>
          </w:r>
          <w:r w:rsidR="00373773" w:rsidRPr="00ED3ECC">
            <w:fldChar w:fldCharType="separate"/>
          </w:r>
          <w:r w:rsidR="00FF06C5">
            <w:rPr>
              <w:noProof/>
            </w:rPr>
            <w:t xml:space="preserve"> </w:t>
          </w:r>
          <w:r w:rsidR="00FF06C5" w:rsidRPr="00FF06C5">
            <w:rPr>
              <w:noProof/>
            </w:rPr>
            <w:t>(Lockard)</w:t>
          </w:r>
          <w:r w:rsidR="00373773" w:rsidRPr="00ED3ECC">
            <w:fldChar w:fldCharType="end"/>
          </w:r>
        </w:sdtContent>
      </w:sdt>
      <w:r w:rsidRPr="00ED3ECC">
        <w:t>.</w:t>
      </w:r>
    </w:p>
    <w:p w:rsidR="00594F8F" w:rsidRPr="00ED3ECC" w:rsidRDefault="00594F8F" w:rsidP="003015EC">
      <w:r w:rsidRPr="00ED3ECC">
        <w:t xml:space="preserve"> Marquis </w:t>
      </w:r>
      <w:proofErr w:type="spellStart"/>
      <w:r w:rsidRPr="00ED3ECC">
        <w:t>Hirobumi</w:t>
      </w:r>
      <w:proofErr w:type="spellEnd"/>
      <w:r w:rsidRPr="00ED3ECC">
        <w:t xml:space="preserve"> Ito, four time Prime Minister of Japan, said, "I regard religion itself as quite unnecessary for a nation's life; science is far above superstition, and what is religion - Buddhism or Christianity - but superstition, and therefore a possible source of weakness to a nation? I do not regret the tendency to free thought and atheism, which is almost universal in Japan because I do not regard it as a source of danger to the community</w:t>
      </w:r>
      <w:sdt>
        <w:sdtPr>
          <w:id w:val="31161847"/>
          <w:citation/>
        </w:sdtPr>
        <w:sdtContent>
          <w:r w:rsidR="00373773" w:rsidRPr="00ED3ECC">
            <w:fldChar w:fldCharType="begin"/>
          </w:r>
          <w:r w:rsidR="00E832C0" w:rsidRPr="00ED3ECC">
            <w:instrText xml:space="preserve"> CITATION Cra10 \l 1033 </w:instrText>
          </w:r>
          <w:r w:rsidR="00373773" w:rsidRPr="00ED3ECC">
            <w:fldChar w:fldCharType="separate"/>
          </w:r>
          <w:r w:rsidR="00FF06C5">
            <w:rPr>
              <w:noProof/>
            </w:rPr>
            <w:t xml:space="preserve"> </w:t>
          </w:r>
          <w:r w:rsidR="00FF06C5" w:rsidRPr="00FF06C5">
            <w:rPr>
              <w:noProof/>
            </w:rPr>
            <w:t>(Lockard)</w:t>
          </w:r>
          <w:r w:rsidR="00373773" w:rsidRPr="00ED3ECC">
            <w:fldChar w:fldCharType="end"/>
          </w:r>
        </w:sdtContent>
      </w:sdt>
      <w:r w:rsidRPr="00ED3ECC">
        <w:t>."</w:t>
      </w:r>
    </w:p>
    <w:p w:rsidR="00594F8F" w:rsidRPr="00A234DD" w:rsidRDefault="00594F8F" w:rsidP="003015EC"/>
    <w:p w:rsidR="00594F8F" w:rsidRDefault="00594F8F" w:rsidP="003015EC">
      <w:pPr>
        <w:ind w:firstLine="0"/>
      </w:pPr>
    </w:p>
    <w:p w:rsidR="004330C5" w:rsidRPr="00A234DD" w:rsidRDefault="004330C5" w:rsidP="003015EC">
      <w:pPr>
        <w:pStyle w:val="Heading2"/>
      </w:pPr>
      <w:bookmarkStart w:id="71" w:name="_Toc195663371"/>
      <w:bookmarkStart w:id="72" w:name="_Toc196864156"/>
      <w:r>
        <w:t>Shinto</w:t>
      </w:r>
      <w:bookmarkEnd w:id="71"/>
      <w:bookmarkEnd w:id="72"/>
    </w:p>
    <w:p w:rsidR="004330C5" w:rsidRPr="00705EEE" w:rsidRDefault="004330C5" w:rsidP="003015EC">
      <w:r w:rsidRPr="00705EEE">
        <w:t xml:space="preserve">Shinto is the most commonly practiced religion in Japan and is indigenous to the country. Most citizens (83 percent) have some affiliation with Shinto. Shinto is not rigid in its rules for acceptance, accepting some of the tenants </w:t>
      </w:r>
      <w:proofErr w:type="gramStart"/>
      <w:r w:rsidRPr="00705EEE">
        <w:t>is</w:t>
      </w:r>
      <w:proofErr w:type="gramEnd"/>
      <w:r w:rsidRPr="00705EEE">
        <w:t xml:space="preserve"> enough to be considered a member.</w:t>
      </w:r>
    </w:p>
    <w:p w:rsidR="004330C5" w:rsidRPr="00705EEE" w:rsidRDefault="004330C5" w:rsidP="003015EC">
      <w:pPr>
        <w:ind w:firstLine="0"/>
      </w:pPr>
      <w:r w:rsidRPr="00705EEE">
        <w:tab/>
        <w:t>Shinto began with a deep respect for nature and through their respect each evolved into a separate deity. This formed a large polytheistic mythology with no clear leader or dogma</w:t>
      </w:r>
      <w:sdt>
        <w:sdtPr>
          <w:id w:val="31161848"/>
          <w:citation/>
        </w:sdtPr>
        <w:sdtContent>
          <w:r w:rsidR="00373773" w:rsidRPr="00705EEE">
            <w:fldChar w:fldCharType="begin"/>
          </w:r>
          <w:r w:rsidR="00E832C0" w:rsidRPr="00705EEE">
            <w:instrText xml:space="preserve"> CITATION Ber12 \l 1033 </w:instrText>
          </w:r>
          <w:r w:rsidR="00373773" w:rsidRPr="00705EEE">
            <w:fldChar w:fldCharType="separate"/>
          </w:r>
          <w:r w:rsidR="00FF06C5">
            <w:rPr>
              <w:noProof/>
            </w:rPr>
            <w:t xml:space="preserve"> </w:t>
          </w:r>
          <w:r w:rsidR="00FF06C5" w:rsidRPr="00FF06C5">
            <w:rPr>
              <w:noProof/>
            </w:rPr>
            <w:t>(Scheid)</w:t>
          </w:r>
          <w:r w:rsidR="00373773" w:rsidRPr="00705EEE">
            <w:fldChar w:fldCharType="end"/>
          </w:r>
        </w:sdtContent>
      </w:sdt>
      <w:r w:rsidRPr="00705EEE">
        <w:t xml:space="preserve">. Each of the many sects of Shinto </w:t>
      </w:r>
      <w:r w:rsidR="00594F8F" w:rsidRPr="00705EEE">
        <w:t>has</w:t>
      </w:r>
      <w:r w:rsidRPr="00705EEE">
        <w:t xml:space="preserve"> a different leader and a different dogma. After the arrival of Buddhism to the country in the sixth</w:t>
      </w:r>
      <w:r w:rsidR="00594F8F" w:rsidRPr="00705EEE">
        <w:t xml:space="preserve"> century</w:t>
      </w:r>
      <w:r w:rsidRPr="00705EEE">
        <w:t>, Buddhism and Shinto began to be practiced together</w:t>
      </w:r>
      <w:sdt>
        <w:sdtPr>
          <w:id w:val="31161849"/>
          <w:citation/>
        </w:sdtPr>
        <w:sdtContent>
          <w:r w:rsidR="00373773" w:rsidRPr="00705EEE">
            <w:fldChar w:fldCharType="begin"/>
          </w:r>
          <w:r w:rsidR="00E832C0" w:rsidRPr="00705EEE">
            <w:instrText xml:space="preserve"> CITATION Ber12 \l 1033 </w:instrText>
          </w:r>
          <w:r w:rsidR="00373773" w:rsidRPr="00705EEE">
            <w:fldChar w:fldCharType="separate"/>
          </w:r>
          <w:r w:rsidR="00FF06C5">
            <w:rPr>
              <w:noProof/>
            </w:rPr>
            <w:t xml:space="preserve"> </w:t>
          </w:r>
          <w:r w:rsidR="00FF06C5" w:rsidRPr="00FF06C5">
            <w:rPr>
              <w:noProof/>
            </w:rPr>
            <w:t>(Scheid)</w:t>
          </w:r>
          <w:r w:rsidR="00373773" w:rsidRPr="00705EEE">
            <w:fldChar w:fldCharType="end"/>
          </w:r>
        </w:sdtContent>
      </w:sdt>
      <w:r w:rsidRPr="00705EEE">
        <w:t>.</w:t>
      </w:r>
    </w:p>
    <w:p w:rsidR="004330C5" w:rsidRPr="00FF06C5" w:rsidRDefault="004330C5" w:rsidP="003015EC">
      <w:r w:rsidRPr="00FF06C5">
        <w:t>In 1868 The Emperor Meiji instituted State Shinto or the belief that the Emperor was a deity. This merged the most commonly practiced versions of Shinto, Imperial Shinto and Folk Shinto. This made Japan a Theocracy and Shinto spread to Taiwan and Korea as Japan conquered them. This lasted until the United States’ occupation of Japan forced the Emperor to admit that he was a normal person</w:t>
      </w:r>
      <w:sdt>
        <w:sdtPr>
          <w:id w:val="31161850"/>
          <w:citation/>
        </w:sdtPr>
        <w:sdtContent>
          <w:r w:rsidR="00373773" w:rsidRPr="00FF06C5">
            <w:fldChar w:fldCharType="begin"/>
          </w:r>
          <w:r w:rsidR="00E832C0" w:rsidRPr="00FF06C5">
            <w:instrText xml:space="preserve"> CITATION Cra10 \l 1033 </w:instrText>
          </w:r>
          <w:r w:rsidR="00373773" w:rsidRPr="00FF06C5">
            <w:fldChar w:fldCharType="separate"/>
          </w:r>
          <w:r w:rsidR="00FF06C5" w:rsidRPr="00FF06C5">
            <w:rPr>
              <w:noProof/>
            </w:rPr>
            <w:t xml:space="preserve"> (Lockard)</w:t>
          </w:r>
          <w:r w:rsidR="00373773" w:rsidRPr="00FF06C5">
            <w:fldChar w:fldCharType="end"/>
          </w:r>
        </w:sdtContent>
      </w:sdt>
      <w:r w:rsidRPr="00FF06C5">
        <w:t>.</w:t>
      </w:r>
    </w:p>
    <w:p w:rsidR="004330C5" w:rsidRPr="00A234DD" w:rsidRDefault="004330C5" w:rsidP="003015EC">
      <w:pPr>
        <w:pStyle w:val="Heading2"/>
      </w:pPr>
      <w:bookmarkStart w:id="73" w:name="_Toc195663372"/>
      <w:bookmarkStart w:id="74" w:name="_Toc196864157"/>
      <w:r w:rsidRPr="00A234DD">
        <w:t>Buddhism</w:t>
      </w:r>
      <w:bookmarkEnd w:id="73"/>
      <w:bookmarkEnd w:id="74"/>
    </w:p>
    <w:p w:rsidR="004330C5" w:rsidRPr="00FF06C5" w:rsidRDefault="004330C5" w:rsidP="003015EC">
      <w:r w:rsidRPr="00FF06C5">
        <w:t>Buddhism is the second largest religion in Japan, claiming 93 million members. The school of Buddhism most commonly adhered to in Japan is Mahayana</w:t>
      </w:r>
      <w:sdt>
        <w:sdtPr>
          <w:id w:val="31161851"/>
          <w:citation/>
        </w:sdtPr>
        <w:sdtContent>
          <w:r w:rsidR="00373773" w:rsidRPr="00FF06C5">
            <w:fldChar w:fldCharType="begin"/>
          </w:r>
          <w:r w:rsidR="00E832C0" w:rsidRPr="00FF06C5">
            <w:instrText xml:space="preserve"> CITATION Cra10 \l 1033 </w:instrText>
          </w:r>
          <w:r w:rsidR="00373773" w:rsidRPr="00FF06C5">
            <w:fldChar w:fldCharType="separate"/>
          </w:r>
          <w:r w:rsidR="00FF06C5" w:rsidRPr="00FF06C5">
            <w:rPr>
              <w:noProof/>
            </w:rPr>
            <w:t xml:space="preserve"> (Lockard)</w:t>
          </w:r>
          <w:r w:rsidR="00373773" w:rsidRPr="00FF06C5">
            <w:fldChar w:fldCharType="end"/>
          </w:r>
        </w:sdtContent>
      </w:sdt>
      <w:r w:rsidRPr="00FF06C5">
        <w:t>.</w:t>
      </w:r>
    </w:p>
    <w:p w:rsidR="00594F8F" w:rsidRDefault="00594F8F" w:rsidP="003015EC">
      <w:pPr>
        <w:pStyle w:val="Heading2"/>
      </w:pPr>
      <w:bookmarkStart w:id="75" w:name="_Toc196864158"/>
      <w:r>
        <w:t>Other</w:t>
      </w:r>
      <w:bookmarkEnd w:id="75"/>
    </w:p>
    <w:p w:rsidR="00594F8F" w:rsidRPr="00FF06C5" w:rsidRDefault="00594F8F" w:rsidP="003015EC">
      <w:pPr>
        <w:ind w:firstLine="0"/>
      </w:pPr>
      <w:r w:rsidRPr="00FF06C5">
        <w:tab/>
        <w:t>Japan has full religious freedom and several minority religions are practiced. The percentages are small but some minority religious ceremonies and celebrations, such as the Christian holiday, Christmas, have become mainstream, secular celebrations</w:t>
      </w:r>
      <w:sdt>
        <w:sdtPr>
          <w:id w:val="31161852"/>
          <w:citation/>
        </w:sdtPr>
        <w:sdtContent>
          <w:r w:rsidR="00373773" w:rsidRPr="00FF06C5">
            <w:fldChar w:fldCharType="begin"/>
          </w:r>
          <w:r w:rsidR="00E832C0" w:rsidRPr="00FF06C5">
            <w:instrText xml:space="preserve"> CITATION Cra10 \l 1033 </w:instrText>
          </w:r>
          <w:r w:rsidR="00373773" w:rsidRPr="00FF06C5">
            <w:fldChar w:fldCharType="separate"/>
          </w:r>
          <w:r w:rsidR="00FF06C5" w:rsidRPr="00FF06C5">
            <w:rPr>
              <w:noProof/>
            </w:rPr>
            <w:t xml:space="preserve"> (Lockard)</w:t>
          </w:r>
          <w:r w:rsidR="00373773" w:rsidRPr="00FF06C5">
            <w:fldChar w:fldCharType="end"/>
          </w:r>
        </w:sdtContent>
      </w:sdt>
      <w:r w:rsidRPr="00FF06C5">
        <w:t xml:space="preserve">. </w:t>
      </w:r>
    </w:p>
    <w:p w:rsidR="00594F8F" w:rsidRPr="00A234DD" w:rsidRDefault="00594F8F" w:rsidP="003015EC"/>
    <w:p w:rsidR="00771DDC" w:rsidRDefault="00771DDC" w:rsidP="003015EC">
      <w:pPr>
        <w:pStyle w:val="Heading1"/>
      </w:pPr>
      <w:bookmarkStart w:id="76" w:name="_Toc196864159"/>
      <w:bookmarkStart w:id="77" w:name="_Toc195663373"/>
      <w:r>
        <w:t>1.13) Family Structure –</w:t>
      </w:r>
      <w:r w:rsidRPr="001514EB">
        <w:t xml:space="preserve"> Jessica</w:t>
      </w:r>
      <w:r>
        <w:t xml:space="preserve"> </w:t>
      </w:r>
      <w:bookmarkEnd w:id="76"/>
    </w:p>
    <w:bookmarkEnd w:id="77"/>
    <w:p w:rsidR="00FF06C5" w:rsidRPr="00FF06C5" w:rsidRDefault="00FF06C5" w:rsidP="00FF06C5">
      <w:pPr>
        <w:rPr>
          <w:rFonts w:ascii="Times" w:hAnsi="Times" w:cs="Times New Roman"/>
          <w:sz w:val="27"/>
          <w:szCs w:val="27"/>
        </w:rPr>
      </w:pPr>
      <w:r w:rsidRPr="00FF06C5">
        <w:t>Family, the Japanese word “</w:t>
      </w:r>
      <w:proofErr w:type="spellStart"/>
      <w:r w:rsidRPr="00FF06C5">
        <w:t>kazoku</w:t>
      </w:r>
      <w:proofErr w:type="spellEnd"/>
      <w:r w:rsidRPr="00FF06C5">
        <w:t xml:space="preserve">” has always played an important part in Japanese culture. The idea that the family includes not only those living, but also the spirits of ancestors and that the family is a “unit that continues through time” has been a prevalent one throughout history. This is especially true among those with a “livelihood to pass down” such as farmers or small business owners or those in the countryside, as opposed to urban salaried employees (Long). </w:t>
      </w:r>
    </w:p>
    <w:p w:rsidR="00FF06C5" w:rsidRPr="00FF06C5" w:rsidRDefault="00FF06C5" w:rsidP="00FF06C5">
      <w:pPr>
        <w:ind w:firstLine="0"/>
        <w:rPr>
          <w:rFonts w:ascii="Times" w:hAnsi="Times" w:cs="Times New Roman"/>
          <w:sz w:val="27"/>
          <w:szCs w:val="27"/>
        </w:rPr>
      </w:pPr>
      <w:r w:rsidRPr="00FF06C5">
        <w:t>The family structure has evolved over time. During the Agricultural Age, the Japanese were primarily an extended family society wherein several generations lived together or very close to one another and often farmed the same land (</w:t>
      </w:r>
      <w:proofErr w:type="spellStart"/>
      <w:r w:rsidRPr="00FF06C5">
        <w:t>Tatikian</w:t>
      </w:r>
      <w:proofErr w:type="spellEnd"/>
      <w:r w:rsidRPr="00FF06C5">
        <w:t xml:space="preserve">). This took on various forms: </w:t>
      </w:r>
      <w:proofErr w:type="spellStart"/>
      <w:r w:rsidRPr="00FF06C5">
        <w:t>matrilocal</w:t>
      </w:r>
      <w:proofErr w:type="spellEnd"/>
      <w:r w:rsidRPr="00FF06C5">
        <w:t xml:space="preserve"> (living with the wife’s family), </w:t>
      </w:r>
      <w:proofErr w:type="spellStart"/>
      <w:r w:rsidRPr="00FF06C5">
        <w:t>patrilineality</w:t>
      </w:r>
      <w:proofErr w:type="spellEnd"/>
      <w:r w:rsidRPr="00FF06C5">
        <w:t xml:space="preserve"> (based around the father’s family), (Long). </w:t>
      </w:r>
    </w:p>
    <w:p w:rsidR="00FF06C5" w:rsidRPr="00FF06C5" w:rsidRDefault="00FF06C5" w:rsidP="00FF06C5">
      <w:pPr>
        <w:rPr>
          <w:rFonts w:ascii="Times" w:hAnsi="Times" w:cs="Times New Roman"/>
          <w:sz w:val="27"/>
          <w:szCs w:val="27"/>
        </w:rPr>
      </w:pPr>
      <w:r w:rsidRPr="00FF06C5">
        <w:t>By the 20th Century this changed dramatically. The Industrial Age itself caused a gradual shift as people moved out of the country and into cities (</w:t>
      </w:r>
      <w:proofErr w:type="spellStart"/>
      <w:r w:rsidRPr="00FF06C5">
        <w:t>Tatikian</w:t>
      </w:r>
      <w:proofErr w:type="spellEnd"/>
      <w:r w:rsidRPr="00FF06C5">
        <w:t xml:space="preserve">). The establishment of the Domestic Relations and Inheritance Law had a significant impact when it instituted the </w:t>
      </w:r>
      <w:proofErr w:type="spellStart"/>
      <w:r w:rsidRPr="00FF06C5">
        <w:rPr>
          <w:i/>
          <w:iCs/>
        </w:rPr>
        <w:t>ie</w:t>
      </w:r>
      <w:proofErr w:type="spellEnd"/>
      <w:r w:rsidRPr="00FF06C5">
        <w:rPr>
          <w:i/>
          <w:iCs/>
        </w:rPr>
        <w:t xml:space="preserve"> </w:t>
      </w:r>
      <w:r w:rsidRPr="00FF06C5">
        <w:t xml:space="preserve">(household) system which all families were mandated to conform to. Essentially, </w:t>
      </w:r>
      <w:proofErr w:type="spellStart"/>
      <w:r w:rsidRPr="00FF06C5">
        <w:rPr>
          <w:i/>
          <w:iCs/>
        </w:rPr>
        <w:t>ie</w:t>
      </w:r>
      <w:proofErr w:type="spellEnd"/>
      <w:r w:rsidRPr="00FF06C5">
        <w:t xml:space="preserve"> legislated the family unit into a formalized patriarchy where the designated heir became the head of the household and was legally responsible for all members. Because most males who were not the head of the household formed their own households, most families rarely consisted of more than two generations (Long). </w:t>
      </w:r>
    </w:p>
    <w:p w:rsidR="00FF06C5" w:rsidRPr="00FF06C5" w:rsidRDefault="00FF06C5" w:rsidP="00FF06C5">
      <w:pPr>
        <w:rPr>
          <w:rFonts w:ascii="Times" w:hAnsi="Times" w:cs="Times New Roman"/>
          <w:sz w:val="27"/>
          <w:szCs w:val="27"/>
        </w:rPr>
      </w:pPr>
      <w:r w:rsidRPr="00FF06C5">
        <w:t xml:space="preserve">According to the Library of Congress “after World War II, the Allied occupation forces established a new family ideology based on equal rights for women, equal inheritance by all children, and free choice of spouse and career.” </w:t>
      </w:r>
    </w:p>
    <w:p w:rsidR="00FF06C5" w:rsidRPr="00FF06C5" w:rsidRDefault="00FF06C5" w:rsidP="00FF06C5">
      <w:pPr>
        <w:rPr>
          <w:rFonts w:ascii="Times" w:hAnsi="Times" w:cs="Times New Roman"/>
          <w:sz w:val="20"/>
          <w:szCs w:val="20"/>
        </w:rPr>
      </w:pPr>
      <w:r w:rsidRPr="00FF06C5">
        <w:t xml:space="preserve">As in many countries today, modern Japanese families come in many shapes and sizes. While </w:t>
      </w:r>
      <w:proofErr w:type="spellStart"/>
      <w:r w:rsidRPr="00FF06C5">
        <w:rPr>
          <w:i/>
          <w:iCs/>
        </w:rPr>
        <w:t>ie</w:t>
      </w:r>
      <w:proofErr w:type="spellEnd"/>
      <w:r w:rsidRPr="00FF06C5">
        <w:t xml:space="preserve"> is no longer the norm, its influences are still felt today. For example, the </w:t>
      </w:r>
      <w:proofErr w:type="spellStart"/>
      <w:r w:rsidRPr="00FF06C5">
        <w:rPr>
          <w:i/>
          <w:iCs/>
        </w:rPr>
        <w:t>ie</w:t>
      </w:r>
      <w:proofErr w:type="spellEnd"/>
      <w:r w:rsidRPr="00FF06C5">
        <w:t xml:space="preserve"> mandated t</w:t>
      </w:r>
      <w:r w:rsidRPr="00FF06C5">
        <w:rPr>
          <w:color w:val="111111"/>
          <w:shd w:val="clear" w:color="auto" w:fill="FFFFFF"/>
        </w:rPr>
        <w:t xml:space="preserve">he paternal grandparents live with the oldest son’s family. In the government’s perspective, that is still the case today </w:t>
      </w:r>
      <w:r w:rsidRPr="00FF06C5">
        <w:t>(</w:t>
      </w:r>
      <w:proofErr w:type="spellStart"/>
      <w:r w:rsidRPr="00FF06C5">
        <w:t>Muragishi</w:t>
      </w:r>
      <w:proofErr w:type="spellEnd"/>
      <w:r w:rsidRPr="00FF06C5">
        <w:t>)</w:t>
      </w:r>
      <w:r w:rsidRPr="00FF06C5">
        <w:rPr>
          <w:color w:val="111111"/>
          <w:shd w:val="clear" w:color="auto" w:fill="FFFFFF"/>
        </w:rPr>
        <w:t xml:space="preserve">. While formal arranged marriages have disappeared, introductions and negotiations still take place (Long) and some women avoid marrying eldest sons for fear of complications with in-laws </w:t>
      </w:r>
      <w:r w:rsidRPr="00FF06C5">
        <w:t>(</w:t>
      </w:r>
      <w:proofErr w:type="spellStart"/>
      <w:r w:rsidRPr="00FF06C5">
        <w:t>Muragishi</w:t>
      </w:r>
      <w:proofErr w:type="spellEnd"/>
      <w:r w:rsidRPr="00FF06C5">
        <w:t>)</w:t>
      </w:r>
      <w:r w:rsidRPr="00FF06C5">
        <w:rPr>
          <w:color w:val="111111"/>
          <w:shd w:val="clear" w:color="auto" w:fill="FFFFFF"/>
        </w:rPr>
        <w:t>. As compared to the United States, gender roles are much more traditional in Japan and the Japanese have a much lower divorce rate (Long).</w:t>
      </w:r>
    </w:p>
    <w:p w:rsidR="004330C5" w:rsidRPr="001E365E" w:rsidRDefault="004330C5" w:rsidP="003015EC"/>
    <w:p w:rsidR="00771DDC" w:rsidRDefault="004330C5" w:rsidP="003015EC">
      <w:pPr>
        <w:pStyle w:val="Heading1"/>
      </w:pPr>
      <w:bookmarkStart w:id="78" w:name="_Toc196864160"/>
      <w:bookmarkStart w:id="79" w:name="_Toc195663374"/>
      <w:r w:rsidRPr="001E365E">
        <w:t xml:space="preserve">1.14) Social </w:t>
      </w:r>
      <w:r w:rsidR="00771DDC">
        <w:t>Issues</w:t>
      </w:r>
      <w:r w:rsidR="00E71928">
        <w:t xml:space="preserve"> </w:t>
      </w:r>
      <w:r w:rsidR="00FF06C5">
        <w:t>–</w:t>
      </w:r>
      <w:r w:rsidR="00E71928" w:rsidRPr="001E365E">
        <w:t xml:space="preserve"> Lazar</w:t>
      </w:r>
      <w:r w:rsidR="00FF06C5">
        <w:t xml:space="preserve"> </w:t>
      </w:r>
      <w:bookmarkEnd w:id="78"/>
      <w:r w:rsidR="00FF06C5">
        <w:t xml:space="preserve"> </w:t>
      </w:r>
    </w:p>
    <w:p w:rsidR="00E71928" w:rsidRDefault="00771DDC" w:rsidP="003015EC">
      <w:pPr>
        <w:pStyle w:val="Heading2"/>
      </w:pPr>
      <w:bookmarkStart w:id="80" w:name="_Toc196864161"/>
      <w:r>
        <w:t xml:space="preserve">Social </w:t>
      </w:r>
      <w:r w:rsidR="00E71928">
        <w:t>Classes</w:t>
      </w:r>
      <w:bookmarkEnd w:id="80"/>
    </w:p>
    <w:bookmarkEnd w:id="79"/>
    <w:p w:rsidR="004330C5" w:rsidRPr="001E365E" w:rsidRDefault="004330C5" w:rsidP="003015EC">
      <w:r w:rsidRPr="001E365E">
        <w:t>Social Classes do not exist in modern day Japan. Like all democratic, free market economies, Japan’s class distinctions are based on wealth; the upper, middle, and lower class familiar with any democratic society.</w:t>
      </w:r>
      <w:r>
        <w:t xml:space="preserve"> </w:t>
      </w:r>
      <w:r w:rsidRPr="001E365E">
        <w:t xml:space="preserve">About 90% of Japanese consider themselves middle class, and there is less class difference than in most countries with modern economies. There is still some stigma for and discrimination against the </w:t>
      </w:r>
      <w:proofErr w:type="spellStart"/>
      <w:r w:rsidRPr="001E365E">
        <w:t>Burakumin</w:t>
      </w:r>
      <w:proofErr w:type="spellEnd"/>
      <w:r w:rsidRPr="001E365E">
        <w:t xml:space="preserve"> people, which are not a race but rather the decedents of those in the lower end of the </w:t>
      </w:r>
      <w:proofErr w:type="gramStart"/>
      <w:r w:rsidRPr="001E365E">
        <w:t>now</w:t>
      </w:r>
      <w:proofErr w:type="gramEnd"/>
      <w:r w:rsidRPr="001E365E">
        <w:t xml:space="preserve"> abolished Japanese caste system. According to international humanist and ethics union:</w:t>
      </w:r>
    </w:p>
    <w:p w:rsidR="004330C5" w:rsidRPr="001E365E" w:rsidRDefault="004330C5" w:rsidP="003015EC">
      <w:pPr>
        <w:pStyle w:val="Quote"/>
      </w:pPr>
      <w:r w:rsidRPr="001E365E">
        <w:t xml:space="preserve"> </w:t>
      </w:r>
      <w:proofErr w:type="spellStart"/>
      <w:r w:rsidRPr="001E365E">
        <w:rPr>
          <w:rStyle w:val="Emphasis"/>
          <w:rFonts w:cstheme="minorHAnsi"/>
        </w:rPr>
        <w:t>Burakumin</w:t>
      </w:r>
      <w:proofErr w:type="spellEnd"/>
      <w:r w:rsidRPr="001E365E">
        <w:rPr>
          <w:rStyle w:val="Emphasis"/>
          <w:rFonts w:cstheme="minorHAnsi"/>
        </w:rPr>
        <w:t xml:space="preserve"> </w:t>
      </w:r>
      <w:r w:rsidRPr="001E365E">
        <w:t xml:space="preserve">are a Japanese social minority group: Japan’s “invisible race.” No physical characteristics distinguish them, unlike other main minority groups, from the majority population. There are about six million </w:t>
      </w:r>
      <w:proofErr w:type="spellStart"/>
      <w:r w:rsidRPr="001E365E">
        <w:rPr>
          <w:rStyle w:val="Emphasis"/>
          <w:rFonts w:cstheme="minorHAnsi"/>
        </w:rPr>
        <w:t>burakumin</w:t>
      </w:r>
      <w:proofErr w:type="spellEnd"/>
      <w:r w:rsidRPr="001E365E">
        <w:rPr>
          <w:rStyle w:val="Emphasis"/>
          <w:rFonts w:cstheme="minorHAnsi"/>
        </w:rPr>
        <w:t xml:space="preserve"> </w:t>
      </w:r>
      <w:r w:rsidRPr="001E365E">
        <w:t xml:space="preserve">in modern Japan (about 2 per cent of the population). Originally, those people were called </w:t>
      </w:r>
      <w:proofErr w:type="spellStart"/>
      <w:r w:rsidRPr="001E365E">
        <w:rPr>
          <w:rStyle w:val="Emphasis"/>
          <w:rFonts w:cstheme="minorHAnsi"/>
        </w:rPr>
        <w:t>senmin</w:t>
      </w:r>
      <w:proofErr w:type="spellEnd"/>
      <w:r w:rsidRPr="001E365E">
        <w:rPr>
          <w:rStyle w:val="Emphasis"/>
          <w:rFonts w:cstheme="minorHAnsi"/>
        </w:rPr>
        <w:t xml:space="preserve"> </w:t>
      </w:r>
      <w:r w:rsidRPr="001E365E">
        <w:t xml:space="preserve">(“despised citizens”). The Japanese caste system was formally abolished by the </w:t>
      </w:r>
      <w:proofErr w:type="spellStart"/>
      <w:r w:rsidRPr="001E365E">
        <w:rPr>
          <w:rStyle w:val="Emphasis"/>
          <w:rFonts w:cstheme="minorHAnsi"/>
        </w:rPr>
        <w:t>Kaihorei</w:t>
      </w:r>
      <w:proofErr w:type="spellEnd"/>
      <w:r w:rsidRPr="001E365E">
        <w:rPr>
          <w:rStyle w:val="Emphasis"/>
          <w:rFonts w:cstheme="minorHAnsi"/>
        </w:rPr>
        <w:t xml:space="preserve"> </w:t>
      </w:r>
      <w:r w:rsidRPr="001E365E">
        <w:t xml:space="preserve">(Emancipation or Liberation Edict) in </w:t>
      </w:r>
      <w:proofErr w:type="gramStart"/>
      <w:r w:rsidRPr="001E365E">
        <w:t>August,</w:t>
      </w:r>
      <w:proofErr w:type="gramEnd"/>
      <w:r w:rsidRPr="001E365E">
        <w:t xml:space="preserve"> 1871. The term “new commoner” (</w:t>
      </w:r>
      <w:r w:rsidRPr="001E365E">
        <w:rPr>
          <w:rStyle w:val="Emphasis"/>
          <w:rFonts w:cstheme="minorHAnsi"/>
        </w:rPr>
        <w:t xml:space="preserve">shin- </w:t>
      </w:r>
      <w:proofErr w:type="spellStart"/>
      <w:r w:rsidRPr="001E365E">
        <w:rPr>
          <w:rStyle w:val="Emphasis"/>
          <w:rFonts w:cstheme="minorHAnsi"/>
        </w:rPr>
        <w:t>heimin</w:t>
      </w:r>
      <w:proofErr w:type="spellEnd"/>
      <w:r w:rsidRPr="001E365E">
        <w:t>) was used in government documents and the word “</w:t>
      </w:r>
      <w:proofErr w:type="spellStart"/>
      <w:r w:rsidRPr="001E365E">
        <w:rPr>
          <w:rStyle w:val="Emphasis"/>
          <w:rFonts w:cstheme="minorHAnsi"/>
        </w:rPr>
        <w:t>burakumin</w:t>
      </w:r>
      <w:proofErr w:type="spellEnd"/>
      <w:r w:rsidRPr="001E365E">
        <w:t>” (literally “hamlet people”) came into use as another euphemism for “</w:t>
      </w:r>
      <w:proofErr w:type="spellStart"/>
      <w:r w:rsidRPr="001E365E">
        <w:rPr>
          <w:rStyle w:val="Emphasis"/>
          <w:rFonts w:cstheme="minorHAnsi"/>
        </w:rPr>
        <w:t>senmin</w:t>
      </w:r>
      <w:proofErr w:type="spellEnd"/>
      <w:r w:rsidRPr="001E365E">
        <w:t xml:space="preserve">”. Their settlements were called </w:t>
      </w:r>
      <w:proofErr w:type="spellStart"/>
      <w:r w:rsidRPr="001E365E">
        <w:rPr>
          <w:rStyle w:val="Emphasis"/>
          <w:rFonts w:cstheme="minorHAnsi"/>
        </w:rPr>
        <w:t>hisabetsu</w:t>
      </w:r>
      <w:proofErr w:type="spellEnd"/>
      <w:r w:rsidRPr="001E365E">
        <w:rPr>
          <w:rStyle w:val="Emphasis"/>
          <w:rFonts w:cstheme="minorHAnsi"/>
        </w:rPr>
        <w:t xml:space="preserve"> </w:t>
      </w:r>
      <w:proofErr w:type="spellStart"/>
      <w:r w:rsidRPr="001E365E">
        <w:rPr>
          <w:rStyle w:val="Emphasis"/>
          <w:rFonts w:cstheme="minorHAnsi"/>
        </w:rPr>
        <w:t>buraku</w:t>
      </w:r>
      <w:proofErr w:type="spellEnd"/>
      <w:r w:rsidRPr="001E365E">
        <w:rPr>
          <w:rStyle w:val="Emphasis"/>
          <w:rFonts w:cstheme="minorHAnsi"/>
        </w:rPr>
        <w:t xml:space="preserve"> </w:t>
      </w:r>
      <w:r w:rsidRPr="001E365E">
        <w:t>(“discriminated hamlets” because they live in their own secluded places, originally outside the city walls)</w:t>
      </w:r>
    </w:p>
    <w:p w:rsidR="004330C5" w:rsidRDefault="004330C5" w:rsidP="003015EC">
      <w:r w:rsidRPr="001E365E">
        <w:rPr>
          <w:rStyle w:val="Emphasis"/>
          <w:rFonts w:cstheme="minorHAnsi"/>
          <w:i w:val="0"/>
        </w:rPr>
        <w:t>According to an article in the Harvard Human Right Journal, “</w:t>
      </w:r>
      <w:proofErr w:type="spellStart"/>
      <w:r w:rsidRPr="001E365E">
        <w:rPr>
          <w:i/>
          <w:iCs/>
        </w:rPr>
        <w:t>Burakumin</w:t>
      </w:r>
      <w:proofErr w:type="spellEnd"/>
      <w:r w:rsidRPr="001E365E">
        <w:t xml:space="preserve"> still face outright discrimination in education, in employment, and in marriage. According to a survey of residents in </w:t>
      </w:r>
      <w:proofErr w:type="spellStart"/>
      <w:r w:rsidRPr="001E365E">
        <w:t>Asaka</w:t>
      </w:r>
      <w:proofErr w:type="spellEnd"/>
      <w:r w:rsidRPr="001E365E">
        <w:t xml:space="preserve"> </w:t>
      </w:r>
      <w:proofErr w:type="spellStart"/>
      <w:r w:rsidRPr="001E365E">
        <w:rPr>
          <w:i/>
          <w:iCs/>
        </w:rPr>
        <w:t>buraku</w:t>
      </w:r>
      <w:proofErr w:type="spellEnd"/>
      <w:r w:rsidRPr="001E365E">
        <w:t xml:space="preserve">, thirty percent of </w:t>
      </w:r>
      <w:proofErr w:type="spellStart"/>
      <w:r w:rsidRPr="001E365E">
        <w:rPr>
          <w:i/>
          <w:iCs/>
        </w:rPr>
        <w:t>burakumin</w:t>
      </w:r>
      <w:proofErr w:type="spellEnd"/>
      <w:r w:rsidRPr="001E365E">
        <w:t xml:space="preserve"> have experienced discrimination, mostly verbally but thirty percent demonstrated through “attitudes, actions or gestures.” Some were investigated by detective agencies for matters related to employment or marriage, or their homes marked by discriminatory graffiti.”</w:t>
      </w:r>
    </w:p>
    <w:p w:rsidR="00E71928" w:rsidRPr="001E365E" w:rsidRDefault="00E71928" w:rsidP="003015EC">
      <w:pPr>
        <w:pStyle w:val="Heading2"/>
      </w:pPr>
      <w:bookmarkStart w:id="81" w:name="_Toc196864162"/>
      <w:r>
        <w:t>Women’s Rights</w:t>
      </w:r>
      <w:bookmarkEnd w:id="81"/>
    </w:p>
    <w:p w:rsidR="004330C5" w:rsidRPr="001E365E" w:rsidRDefault="004330C5" w:rsidP="003015EC">
      <w:r w:rsidRPr="001E365E">
        <w:t xml:space="preserve">Discrimination in the workplace is not limited to social class. The problem of sex discrimination in Japan is much more rampant. According to the Washington Post: </w:t>
      </w:r>
    </w:p>
    <w:p w:rsidR="004330C5" w:rsidRPr="001E365E" w:rsidRDefault="004330C5" w:rsidP="003015EC">
      <w:r w:rsidRPr="001E365E">
        <w:t xml:space="preserve">The number of </w:t>
      </w:r>
      <w:proofErr w:type="gramStart"/>
      <w:r w:rsidRPr="001E365E">
        <w:t>working women</w:t>
      </w:r>
      <w:proofErr w:type="gramEnd"/>
      <w:r w:rsidRPr="001E365E">
        <w:t xml:space="preserve"> in Japan picked up after the burst of the economic bubble here in 1991, when companies began hiring more of them as a cheaper source of labor. Many of those new hires were brought on as part-time or contract workers without benefits or job security. Although many assumed that those positions would evolve into better-paying full-time jobs, statistics show that hasn't happened.” </w:t>
      </w:r>
    </w:p>
    <w:p w:rsidR="004330C5" w:rsidRPr="001E365E" w:rsidRDefault="004330C5" w:rsidP="003015EC">
      <w:r w:rsidRPr="001E365E">
        <w:t xml:space="preserve">Japan has also falls well behind even the minimum Western legal standards in the workplace in terms of sex discrimination. The article goes on to </w:t>
      </w:r>
      <w:proofErr w:type="gramStart"/>
      <w:r w:rsidRPr="001E365E">
        <w:t>say that</w:t>
      </w:r>
      <w:proofErr w:type="gramEnd"/>
      <w:r w:rsidRPr="001E365E">
        <w:t xml:space="preserve"> “A U.N. study released last year said Japan ranked behind all other industrialized nations in terms of empowerment of women”</w:t>
      </w:r>
    </w:p>
    <w:p w:rsidR="004330C5" w:rsidRPr="001E365E" w:rsidRDefault="004330C5" w:rsidP="003015EC">
      <w:r w:rsidRPr="001E365E">
        <w:t>A few facts about sex discrimination in Japan:</w:t>
      </w:r>
    </w:p>
    <w:p w:rsidR="004330C5" w:rsidRPr="001142C4" w:rsidRDefault="004330C5" w:rsidP="003015EC">
      <w:pPr>
        <w:pStyle w:val="NEWLIST"/>
      </w:pPr>
      <w:r w:rsidRPr="001142C4">
        <w:t>10.7 percent of senior corporate and political positions held by women, compared with 42 percent in the United States.</w:t>
      </w:r>
    </w:p>
    <w:p w:rsidR="004330C5" w:rsidRPr="001142C4" w:rsidRDefault="004330C5" w:rsidP="003015EC">
      <w:pPr>
        <w:pStyle w:val="NEWLIST"/>
      </w:pPr>
      <w:r w:rsidRPr="001142C4">
        <w:t>Japan has a record 8 million part-time workers -- more than 90 percent of them women.</w:t>
      </w:r>
    </w:p>
    <w:p w:rsidR="004330C5" w:rsidRPr="001142C4" w:rsidRDefault="004330C5" w:rsidP="003015EC">
      <w:pPr>
        <w:pStyle w:val="NEWLIST"/>
      </w:pPr>
      <w:r w:rsidRPr="001142C4">
        <w:t xml:space="preserve">In Japan, women on average earn 44 percent of what men earn -- the widest income gap between the sexes in the developed world. </w:t>
      </w:r>
    </w:p>
    <w:p w:rsidR="004330C5" w:rsidRPr="001142C4" w:rsidRDefault="004330C5" w:rsidP="003015EC">
      <w:pPr>
        <w:pStyle w:val="NEWLIST"/>
      </w:pPr>
      <w:r w:rsidRPr="001142C4">
        <w:t xml:space="preserve">Although the percentage of women in the workforce rose from 37 to 41 percent between 1980 and 2005, the number of women in top management positions climbed only slightly, from 1 percent to 2.8 percent </w:t>
      </w:r>
    </w:p>
    <w:p w:rsidR="004330C5" w:rsidRPr="001142C4" w:rsidRDefault="004330C5" w:rsidP="003015EC">
      <w:pPr>
        <w:pStyle w:val="NEWLIST"/>
      </w:pPr>
      <w:r w:rsidRPr="001142C4">
        <w:t xml:space="preserve">Women occupy only 9% of parliament seats. </w:t>
      </w:r>
    </w:p>
    <w:p w:rsidR="004330C5" w:rsidRPr="001142C4" w:rsidRDefault="004330C5" w:rsidP="003015EC">
      <w:pPr>
        <w:pStyle w:val="NEWLIST"/>
      </w:pPr>
      <w:r w:rsidRPr="001142C4">
        <w:t xml:space="preserve">Women make up 3.7% of university department heads and 11% of researchers; </w:t>
      </w:r>
    </w:p>
    <w:p w:rsidR="004330C5" w:rsidRPr="001142C4" w:rsidRDefault="004330C5" w:rsidP="003015EC">
      <w:pPr>
        <w:pStyle w:val="NEWLIST"/>
      </w:pPr>
      <w:r w:rsidRPr="001142C4">
        <w:t xml:space="preserve">Only 20% of university science graduates are women. </w:t>
      </w:r>
    </w:p>
    <w:p w:rsidR="004330C5" w:rsidRDefault="004330C5" w:rsidP="003015EC">
      <w:r w:rsidRPr="001E365E">
        <w:t>In addition to hiring and advancement discrimination practices, the culture of a Japanese office is beyond politically incorrect by American standards. Women are hired not for their skills in the workplace, but for their friendly disposition and attractiveness. Many Japanese companies separate their employees into ‘administrative’ and ‘career’ tracks. These separations occur almost entirely along gender lines. Women with ‘administrative’ career paths are paid less, and given meager benefits if any. “Office Ladies” are routinely hired to do the same work as men, for less pay, and also are expected (or even required) to pour drinks for the men, arrange flowers in the office, and perform other duties that are considered ‘women’s work.’ Despite a 2007 law that bans the discriminative hiring practice, it is still widespread.</w:t>
      </w:r>
    </w:p>
    <w:p w:rsidR="00E71928" w:rsidRPr="001E365E" w:rsidRDefault="00E71928" w:rsidP="003015EC">
      <w:pPr>
        <w:pStyle w:val="Heading2"/>
      </w:pPr>
      <w:bookmarkStart w:id="82" w:name="_Toc196864163"/>
      <w:r w:rsidRPr="001E365E">
        <w:t>Child Labor</w:t>
      </w:r>
      <w:bookmarkEnd w:id="82"/>
      <w:r w:rsidRPr="001E365E">
        <w:t xml:space="preserve"> </w:t>
      </w:r>
    </w:p>
    <w:p w:rsidR="004330C5" w:rsidRPr="001E365E" w:rsidRDefault="004330C5" w:rsidP="003015EC">
      <w:r w:rsidRPr="001E365E">
        <w:t>Child labor, unlike the rest of Asia, does not seem to be a large problem in Japan. Child labor laws restrict parents from contracting their children, and restrict specifically the type of work available to children, and at what age they become eligible for which types of employment. According to the Library of Congress:</w:t>
      </w:r>
    </w:p>
    <w:p w:rsidR="004330C5" w:rsidRPr="001E365E" w:rsidRDefault="004330C5" w:rsidP="003015EC">
      <w:r w:rsidRPr="001E365E">
        <w:t>The Constitution [of Japan] provides that children shall not be exploited.</w:t>
      </w:r>
      <w:bookmarkStart w:id="83" w:name="t41"/>
      <w:bookmarkEnd w:id="83"/>
      <w:r w:rsidRPr="001E365E">
        <w:t xml:space="preserve"> The Labor Standards Law has provisions to protect child workers. The Labor Standards Law prohibits employers from employing children until the March 31 immediately following the child becoming fifteen years old.</w:t>
      </w:r>
      <w:bookmarkStart w:id="84" w:name="t42"/>
      <w:bookmarkEnd w:id="84"/>
      <w:r w:rsidRPr="001E365E">
        <w:t xml:space="preserve"> March 31 is the end of a school year. Children are obliged to go to school usually until that time. Children thirteen years old or older, however, may be employed if the labor is light and not injurious to their health and welfare, and if the employer obtains permission from the local Labor Standards Administration office.</w:t>
      </w:r>
      <w:bookmarkStart w:id="85" w:name="t43"/>
      <w:bookmarkEnd w:id="85"/>
      <w:r w:rsidRPr="001E365E">
        <w:t xml:space="preserve"> Children under thirteen years old can be employed only in motion picture production and theatrical performance enterprises, upon permission of the Labor Standards Administration office.</w:t>
      </w:r>
      <w:bookmarkStart w:id="86" w:name="t44"/>
      <w:bookmarkEnd w:id="86"/>
      <w:r w:rsidRPr="001E365E">
        <w:t xml:space="preserve"> An employer cannot employ a person under eighteen years old for extended-hour or </w:t>
      </w:r>
      <w:r w:rsidR="002A5B36" w:rsidRPr="001E365E">
        <w:t>nighttime</w:t>
      </w:r>
      <w:r w:rsidRPr="001E365E">
        <w:t xml:space="preserve"> work.</w:t>
      </w:r>
      <w:bookmarkStart w:id="87" w:name="t45"/>
      <w:bookmarkEnd w:id="87"/>
      <w:r w:rsidRPr="001E365E">
        <w:t xml:space="preserve"> An employer also cannot assign a person under eighteen years old to dangerous work, </w:t>
      </w:r>
      <w:r w:rsidRPr="001E365E">
        <w:rPr>
          <w:rStyle w:val="Emphasis"/>
          <w:rFonts w:cstheme="minorHAnsi"/>
        </w:rPr>
        <w:t>e.g.,</w:t>
      </w:r>
      <w:r w:rsidRPr="001E365E">
        <w:t xml:space="preserve"> maintenance or repair of machinery during its operation and mining.</w:t>
      </w:r>
      <w:bookmarkStart w:id="88" w:name="t46"/>
      <w:bookmarkEnd w:id="88"/>
    </w:p>
    <w:p w:rsidR="004330C5" w:rsidRPr="001E365E" w:rsidRDefault="004330C5" w:rsidP="003015EC">
      <w:pPr>
        <w:rPr>
          <w:color w:val="000000"/>
        </w:rPr>
      </w:pPr>
      <w:r w:rsidRPr="001E365E">
        <w:t>A parent or a guardian cannot make a labor contract for a minor, in this case a person under twenty years old.</w:t>
      </w:r>
      <w:bookmarkStart w:id="89" w:name="t47"/>
      <w:bookmarkEnd w:id="89"/>
      <w:r w:rsidRPr="001E365E">
        <w:t xml:space="preserve"> This provision aims to prohibit a parent or guardian from forcing a minor to work for a parent or guardian’s economic benefit. The parent or guardian cannot receive the wages earned by the minor in place of the minor.</w:t>
      </w:r>
      <w:bookmarkStart w:id="90" w:name="t48"/>
      <w:bookmarkEnd w:id="90"/>
      <w:r w:rsidRPr="001E365E">
        <w:rPr>
          <w:color w:val="000000"/>
        </w:rPr>
        <w:t xml:space="preserve"> </w:t>
      </w:r>
    </w:p>
    <w:p w:rsidR="004330C5" w:rsidRPr="001E365E" w:rsidRDefault="004330C5" w:rsidP="003015EC">
      <w:r w:rsidRPr="001E365E">
        <w:t xml:space="preserve">Japan however is a destination for human trafficking, including Children, according to humantrafficking.org. Organized crime syndicates traffic women and children from Southeast Asia and Eastern Europe to work as forced laborers and prostitutes. In response to the tarnished image it received by being placed on the second tier of </w:t>
      </w:r>
      <w:r w:rsidRPr="001E365E">
        <w:rPr>
          <w:rFonts w:eastAsia="Times New Roman"/>
        </w:rPr>
        <w:t xml:space="preserve">the 2007 U.S. Department of State’s Trafficking in Persons Report, Japan has increased its efforts to stop human trafficking. Laws have been created to make it a crime, and punishments increased for sexual trafficking were made as well. </w:t>
      </w:r>
    </w:p>
    <w:p w:rsidR="004330C5" w:rsidRPr="001E365E" w:rsidRDefault="004330C5" w:rsidP="003015EC"/>
    <w:p w:rsidR="004330C5" w:rsidRPr="001E365E" w:rsidRDefault="004330C5" w:rsidP="003015EC">
      <w:pPr>
        <w:pStyle w:val="Heading1"/>
      </w:pPr>
      <w:bookmarkStart w:id="91" w:name="_Toc195663375"/>
      <w:bookmarkStart w:id="92" w:name="_Toc196864164"/>
      <w:r w:rsidRPr="001E365E">
        <w:t xml:space="preserve">1.15) Aesthetics </w:t>
      </w:r>
      <w:r w:rsidR="006B5CDB">
        <w:t>–</w:t>
      </w:r>
      <w:r w:rsidRPr="001E365E">
        <w:t xml:space="preserve"> Corey</w:t>
      </w:r>
      <w:bookmarkEnd w:id="91"/>
      <w:bookmarkEnd w:id="92"/>
      <w:r w:rsidR="006B5CDB">
        <w:t xml:space="preserve"> </w:t>
      </w:r>
    </w:p>
    <w:p w:rsidR="001142C4" w:rsidRDefault="001142C4" w:rsidP="003015EC">
      <w:r>
        <w:t>The Japanese is a highly artistic culture with beautiful</w:t>
      </w:r>
      <w:r w:rsidR="004330C5" w:rsidRPr="001E365E">
        <w:t xml:space="preserve"> music, dance, </w:t>
      </w:r>
      <w:r>
        <w:t xml:space="preserve">fashion, sculptures, gardens </w:t>
      </w:r>
      <w:r w:rsidR="004330C5" w:rsidRPr="001E365E">
        <w:t xml:space="preserve">and paintings. </w:t>
      </w:r>
    </w:p>
    <w:p w:rsidR="004330C5" w:rsidRPr="001E365E" w:rsidRDefault="001142C4" w:rsidP="003015EC">
      <w:r>
        <w:t>The ancient Japanese art of paper folding which usually involves no</w:t>
      </w:r>
      <w:r w:rsidR="004330C5" w:rsidRPr="001E365E">
        <w:t xml:space="preserve"> scissors or glue</w:t>
      </w:r>
      <w:r>
        <w:t xml:space="preserve"> is called </w:t>
      </w:r>
      <w:proofErr w:type="spellStart"/>
      <w:r>
        <w:t>Oragami</w:t>
      </w:r>
      <w:proofErr w:type="spellEnd"/>
      <w:r w:rsidR="004330C5" w:rsidRPr="001E365E">
        <w:t xml:space="preserve">. Some of the most </w:t>
      </w:r>
      <w:r>
        <w:t>popular</w:t>
      </w:r>
      <w:r w:rsidR="004330C5" w:rsidRPr="001E365E">
        <w:t xml:space="preserve"> forms of origami are cranes, flowers, balloons, frogs, and gold fish</w:t>
      </w:r>
      <w:r w:rsidR="006B5CDB">
        <w:t xml:space="preserve"> (www.japan-guide.com)</w:t>
      </w:r>
      <w:r w:rsidR="004330C5" w:rsidRPr="001E365E">
        <w:t xml:space="preserve">. </w:t>
      </w:r>
    </w:p>
    <w:p w:rsidR="004330C5" w:rsidRPr="001E365E" w:rsidRDefault="002A5B36" w:rsidP="003015EC">
      <w:pPr>
        <w:pStyle w:val="Heading2"/>
      </w:pPr>
      <w:bookmarkStart w:id="93" w:name="_Toc195663376"/>
      <w:bookmarkStart w:id="94" w:name="_Toc196864165"/>
      <w:r>
        <w:t xml:space="preserve">Bonsai &amp; </w:t>
      </w:r>
      <w:r w:rsidR="004330C5" w:rsidRPr="001E365E">
        <w:t>Gardens</w:t>
      </w:r>
      <w:bookmarkEnd w:id="93"/>
      <w:bookmarkEnd w:id="94"/>
    </w:p>
    <w:p w:rsidR="00FF06C5" w:rsidRPr="001E365E" w:rsidRDefault="00FF06C5" w:rsidP="00FF06C5">
      <w:r w:rsidRPr="001E365E">
        <w:t>Bonsai is a form of cultivating miniature pine trees</w:t>
      </w:r>
      <w:r>
        <w:t>, practiced by many in Japan (www.japan-guide.com).</w:t>
      </w:r>
      <w:r w:rsidRPr="001E365E">
        <w:t xml:space="preserve"> It takes much skill and knowledge to know exactly when to cut the stems or change the trees into other pots. Another form of art that deals with plants and trees is Japanese gardens. This form of art has been practiced over a thousand years. The strolling gardens are large and include islands, artificial hills, and ponds that can be viewed from many different viewpoints from the path</w:t>
      </w:r>
      <w:r w:rsidR="006B5CDB">
        <w:t xml:space="preserve">. </w:t>
      </w:r>
      <w:r w:rsidRPr="001E365E">
        <w:t xml:space="preserve">Some of the most famous gardens are Kanazawa’s </w:t>
      </w:r>
      <w:proofErr w:type="spellStart"/>
      <w:r w:rsidR="006B5CDB">
        <w:t>Kenrokuen</w:t>
      </w:r>
      <w:proofErr w:type="spellEnd"/>
      <w:r w:rsidR="006B5CDB">
        <w:t xml:space="preserve"> and Tokyo’s </w:t>
      </w:r>
      <w:proofErr w:type="spellStart"/>
      <w:r w:rsidR="006B5CDB">
        <w:t>Rikugien</w:t>
      </w:r>
      <w:proofErr w:type="spellEnd"/>
      <w:r w:rsidR="006B5CDB">
        <w:t xml:space="preserve">  (www.japan-guide.com).</w:t>
      </w:r>
    </w:p>
    <w:p w:rsidR="004330C5" w:rsidRPr="001E365E" w:rsidRDefault="004330C5" w:rsidP="003015EC">
      <w:r w:rsidRPr="001E365E">
        <w:rPr>
          <w:noProof/>
        </w:rPr>
        <w:drawing>
          <wp:anchor distT="0" distB="0" distL="114300" distR="114300" simplePos="0" relativeHeight="251664896" behindDoc="0" locked="0" layoutInCell="1" allowOverlap="1">
            <wp:simplePos x="0" y="0"/>
            <wp:positionH relativeFrom="column">
              <wp:align>right</wp:align>
            </wp:positionH>
            <wp:positionV relativeFrom="paragraph">
              <wp:posOffset>3810</wp:posOffset>
            </wp:positionV>
            <wp:extent cx="5476875" cy="2857500"/>
            <wp:effectExtent l="152400" t="152400" r="238125" b="241300"/>
            <wp:wrapSquare wrapText="bothSides"/>
            <wp:docPr id="8" name="Picture 8" descr="http://www.japan-guide.com/g3/2099_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japan-guide.com/g3/2099_98.jpg"/>
                    <pic:cNvPicPr>
                      <a:picLocks noChangeAspect="1" noChangeArrowheads="1"/>
                    </pic:cNvPicPr>
                  </pic:nvPicPr>
                  <pic:blipFill>
                    <a:blip r:embed="rId34">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476875" cy="2857500"/>
                    </a:xfrm>
                    <a:prstGeom prst="rect">
                      <a:avLst/>
                    </a:prstGeom>
                    <a:ln w="127000" cap="sq">
                      <a:solidFill>
                        <a:srgbClr val="000000"/>
                      </a:solidFill>
                      <a:miter lim="800000"/>
                    </a:ln>
                    <a:effectLst>
                      <a:outerShdw blurRad="57150" dist="50800" dir="2700000" algn="tl" rotWithShape="0">
                        <a:srgbClr val="000000">
                          <a:alpha val="40000"/>
                        </a:srgbClr>
                      </a:outerShdw>
                    </a:effectLst>
                    <a:extLst>
                      <a:ext uri="{FAA26D3D-D897-4be2-8F04-BA451C77F1D7}">
                        <ma14:placeholderFlag xmlns:ma14="http://schemas.microsoft.com/office/mac/drawingml/2011/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a:ext>
                    </a:extLst>
                  </pic:spPr>
                </pic:pic>
              </a:graphicData>
            </a:graphic>
          </wp:anchor>
        </w:drawing>
      </w:r>
    </w:p>
    <w:p w:rsidR="004330C5" w:rsidRPr="001E365E" w:rsidRDefault="004330C5" w:rsidP="003015EC">
      <w:r w:rsidRPr="001E365E">
        <w:t>Modern gardens in Japan have some aspects of the strolling garden but is hard because the cities have grew and there is not enough space needed to build the garden. Some of the more popular gardens today are the Zen gardens in Kyoto an</w:t>
      </w:r>
      <w:r w:rsidR="006B5CDB">
        <w:t xml:space="preserve">d the stone gardens on </w:t>
      </w:r>
      <w:proofErr w:type="spellStart"/>
      <w:r w:rsidR="006B5CDB">
        <w:t>Koyasan</w:t>
      </w:r>
      <w:proofErr w:type="spellEnd"/>
      <w:r w:rsidR="006B5CDB">
        <w:t xml:space="preserve"> (www.japan-guide.com).</w:t>
      </w:r>
    </w:p>
    <w:p w:rsidR="004330C5" w:rsidRPr="001E365E" w:rsidRDefault="004330C5" w:rsidP="003015EC">
      <w:pPr>
        <w:pStyle w:val="Heading2"/>
      </w:pPr>
      <w:bookmarkStart w:id="95" w:name="_Toc195663377"/>
      <w:bookmarkStart w:id="96" w:name="_Toc196864166"/>
      <w:r w:rsidRPr="001E365E">
        <w:t>Theater</w:t>
      </w:r>
      <w:bookmarkEnd w:id="95"/>
      <w:bookmarkEnd w:id="96"/>
    </w:p>
    <w:p w:rsidR="004330C5" w:rsidRPr="001E365E" w:rsidRDefault="004330C5" w:rsidP="003015EC">
      <w:r w:rsidRPr="001E365E">
        <w:t xml:space="preserve">The Japanese also have many different types of theater that they practice. These include </w:t>
      </w:r>
      <w:proofErr w:type="spellStart"/>
      <w:r w:rsidRPr="001E365E">
        <w:t>Bunraku</w:t>
      </w:r>
      <w:proofErr w:type="spellEnd"/>
      <w:r w:rsidRPr="001E365E">
        <w:t xml:space="preserve">, kabuki, and the Noh Theater. The </w:t>
      </w:r>
      <w:proofErr w:type="spellStart"/>
      <w:r w:rsidRPr="001E365E">
        <w:t>Bunraku</w:t>
      </w:r>
      <w:proofErr w:type="spellEnd"/>
      <w:r w:rsidRPr="001E365E">
        <w:t xml:space="preserve"> Theater is a form of </w:t>
      </w:r>
      <w:proofErr w:type="gramStart"/>
      <w:r w:rsidRPr="001E365E">
        <w:t>puppet theater</w:t>
      </w:r>
      <w:proofErr w:type="gramEnd"/>
      <w:r w:rsidRPr="001E365E">
        <w:t>. It has been around since the Edo period and has similar story lines to the Kabuki Theater. The puppets are accompanied by music performed on traditional Japanese instruments. The Kabuki Theater is a form of theater created for the townsfolk during the Edo Period. The plays are about historical events, moral decisions, and love relationships. The stage is a rotating stage equipped with trap doors and gadgets that make the actors appear and disappear. Because women were not allowed to act, many men specialized in playing roles of women during the plays. The Noh Theater is a very old form of theater for the Japanese. The actors traditionally wore masks and spoke in monotonous voices. This type of theater was formed during the fourteenth century. The stages are outd</w:t>
      </w:r>
      <w:r w:rsidR="006B5CDB">
        <w:t xml:space="preserve">oors with a roof over the stage (www.japan-guide.com). </w:t>
      </w:r>
      <w:r w:rsidRPr="001E365E">
        <w:t xml:space="preserve"> </w:t>
      </w:r>
    </w:p>
    <w:p w:rsidR="004330C5" w:rsidRPr="001E365E" w:rsidRDefault="004330C5" w:rsidP="003015EC">
      <w:pPr>
        <w:pStyle w:val="Heading2"/>
      </w:pPr>
      <w:bookmarkStart w:id="97" w:name="_Toc195663378"/>
      <w:bookmarkStart w:id="98" w:name="_Toc196864167"/>
      <w:r w:rsidRPr="001E365E">
        <w:t>Music</w:t>
      </w:r>
      <w:bookmarkEnd w:id="97"/>
      <w:bookmarkEnd w:id="98"/>
    </w:p>
    <w:p w:rsidR="004330C5" w:rsidRPr="001E365E" w:rsidRDefault="004330C5" w:rsidP="003015EC">
      <w:r w:rsidRPr="001E365E">
        <w:t xml:space="preserve">Music in Japan is big. J-Pop is the popular music with young kids and is much like music in America except the lyrics and songs are in Japanese. Many of the artists are famous and appear on many television ads such as in America. </w:t>
      </w:r>
      <w:proofErr w:type="spellStart"/>
      <w:r w:rsidRPr="001E365E">
        <w:t>Enka</w:t>
      </w:r>
      <w:proofErr w:type="spellEnd"/>
      <w:r w:rsidRPr="001E365E">
        <w:t xml:space="preserve"> music was a popular form of music and is still listened to today but mostly by older people. Traditional </w:t>
      </w:r>
      <w:proofErr w:type="spellStart"/>
      <w:r w:rsidRPr="001E365E">
        <w:t>enka</w:t>
      </w:r>
      <w:proofErr w:type="spellEnd"/>
      <w:r w:rsidRPr="001E365E">
        <w:t xml:space="preserve"> musicians especially the women would have performed in kimonos. The traditional</w:t>
      </w:r>
      <w:r w:rsidR="006B5CDB">
        <w:t xml:space="preserve"> Japanese music has many forms (www.japan-guide.com).</w:t>
      </w:r>
    </w:p>
    <w:p w:rsidR="004330C5" w:rsidRPr="001E365E" w:rsidRDefault="006B5CDB" w:rsidP="003015EC">
      <w:proofErr w:type="spellStart"/>
      <w:r>
        <w:t>G</w:t>
      </w:r>
      <w:r w:rsidRPr="001E365E">
        <w:t>agaku</w:t>
      </w:r>
      <w:proofErr w:type="spellEnd"/>
      <w:r w:rsidR="004330C5" w:rsidRPr="001E365E">
        <w:t xml:space="preserve"> is the oldest type of Japanese traditional music and was played in the ancient courts. Other types of traditional music include </w:t>
      </w:r>
      <w:proofErr w:type="spellStart"/>
      <w:r w:rsidR="004330C5" w:rsidRPr="001E365E">
        <w:t>biwagaku</w:t>
      </w:r>
      <w:proofErr w:type="spellEnd"/>
      <w:r w:rsidR="004330C5" w:rsidRPr="001E365E">
        <w:t xml:space="preserve">, </w:t>
      </w:r>
      <w:proofErr w:type="spellStart"/>
      <w:r w:rsidR="004330C5" w:rsidRPr="001E365E">
        <w:t>nohgaku</w:t>
      </w:r>
      <w:proofErr w:type="spellEnd"/>
      <w:r w:rsidR="004330C5" w:rsidRPr="001E365E">
        <w:t xml:space="preserve">, </w:t>
      </w:r>
      <w:proofErr w:type="spellStart"/>
      <w:r w:rsidR="004330C5" w:rsidRPr="001E365E">
        <w:t>sokyoku</w:t>
      </w:r>
      <w:proofErr w:type="spellEnd"/>
      <w:r w:rsidR="004330C5" w:rsidRPr="001E365E">
        <w:t xml:space="preserve">, and </w:t>
      </w:r>
      <w:proofErr w:type="spellStart"/>
      <w:r w:rsidR="004330C5" w:rsidRPr="001E365E">
        <w:t>shakuhachi</w:t>
      </w:r>
      <w:proofErr w:type="spellEnd"/>
      <w:r w:rsidR="004330C5" w:rsidRPr="001E365E">
        <w:t>. These types of music would be the ones heard during theat</w:t>
      </w:r>
      <w:r>
        <w:t>er performances (www.japan-guide.com).</w:t>
      </w:r>
    </w:p>
    <w:p w:rsidR="004330C5" w:rsidRPr="001E365E" w:rsidRDefault="004330C5" w:rsidP="003015EC">
      <w:pPr>
        <w:pStyle w:val="Heading2"/>
        <w:rPr>
          <w:sz w:val="24"/>
          <w:szCs w:val="24"/>
        </w:rPr>
      </w:pPr>
      <w:bookmarkStart w:id="99" w:name="_Toc195663379"/>
      <w:bookmarkStart w:id="100" w:name="_Toc196864168"/>
      <w:r w:rsidRPr="001E365E">
        <w:t>Martial</w:t>
      </w:r>
      <w:r w:rsidRPr="001E365E">
        <w:rPr>
          <w:sz w:val="24"/>
          <w:szCs w:val="24"/>
        </w:rPr>
        <w:t xml:space="preserve"> </w:t>
      </w:r>
      <w:r w:rsidRPr="006B5CDB">
        <w:t>Arts</w:t>
      </w:r>
      <w:bookmarkEnd w:id="99"/>
      <w:bookmarkEnd w:id="100"/>
    </w:p>
    <w:p w:rsidR="004330C5" w:rsidRPr="001E365E" w:rsidRDefault="006B5CDB" w:rsidP="003015EC">
      <w:r w:rsidRPr="001E365E">
        <w:rPr>
          <w:noProof/>
        </w:rPr>
        <w:drawing>
          <wp:anchor distT="0" distB="0" distL="114300" distR="114300" simplePos="0" relativeHeight="251666944" behindDoc="0" locked="0" layoutInCell="1" allowOverlap="1">
            <wp:simplePos x="0" y="0"/>
            <wp:positionH relativeFrom="margin">
              <wp:posOffset>1714500</wp:posOffset>
            </wp:positionH>
            <wp:positionV relativeFrom="margin">
              <wp:posOffset>167640</wp:posOffset>
            </wp:positionV>
            <wp:extent cx="4000500" cy="2667000"/>
            <wp:effectExtent l="152400" t="152400" r="241300" b="228600"/>
            <wp:wrapSquare wrapText="bothSides"/>
            <wp:docPr id="9" name="Picture 9" descr="http://www.japan-guide.com/g5/2080_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japan-guide.com/g5/2080_02.jpg"/>
                    <pic:cNvPicPr>
                      <a:picLocks noChangeAspect="1" noChangeArrowheads="1"/>
                    </pic:cNvPicPr>
                  </pic:nvPicPr>
                  <pic:blipFill>
                    <a:blip r:embed="rId35">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4000500" cy="2667000"/>
                    </a:xfrm>
                    <a:prstGeom prst="rect">
                      <a:avLst/>
                    </a:prstGeom>
                    <a:ln w="127000" cap="sq">
                      <a:solidFill>
                        <a:srgbClr val="000000"/>
                      </a:solidFill>
                      <a:miter lim="800000"/>
                    </a:ln>
                    <a:effectLst>
                      <a:outerShdw blurRad="57150" dist="50800" dir="2700000" algn="tl" rotWithShape="0">
                        <a:srgbClr val="000000">
                          <a:alpha val="40000"/>
                        </a:srgbClr>
                      </a:outerShdw>
                    </a:effectLst>
                    <a:extLst>
                      <a:ext uri="{FAA26D3D-D897-4be2-8F04-BA451C77F1D7}">
                        <ma14:placeholderFlag xmlns:ma14="http://schemas.microsoft.com/office/mac/drawingml/2011/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a:ext>
                    </a:extLst>
                  </pic:spPr>
                </pic:pic>
              </a:graphicData>
            </a:graphic>
          </wp:anchor>
        </w:drawing>
      </w:r>
      <w:r w:rsidR="004330C5" w:rsidRPr="001E365E">
        <w:t>Martial arts play a big role in Japanese culture. There are many different forms such as Judo, Karate, Sumo, and many others. Judo is known as the gentle way, and was formed in the nineteenth century. The art of Judo means that softness exceeds hardness and technique is very important. Not only does it focus on winning the fight but also trains one’s body and spirit. Karate is a form of martial art that is similar to the Chinese Kung-Fu and Koreas Taekwondo. Karate translates into the way of the open hand and is used by ones fists, elbows, and feet. No weapons are u</w:t>
      </w:r>
      <w:r>
        <w:t>sed when taking part in Karate (www.japan-guide.com).</w:t>
      </w:r>
    </w:p>
    <w:p w:rsidR="004330C5" w:rsidRPr="001E365E" w:rsidRDefault="004330C5" w:rsidP="003015EC">
      <w:r w:rsidRPr="001E365E">
        <w:t xml:space="preserve">Sumo is the Japanese style of wrestling and is Japans national sport. Because sumo has been around for a long time many religious practices are still going strong today when it comes to Sumo matches. The matches take place on a </w:t>
      </w:r>
      <w:proofErr w:type="spellStart"/>
      <w:proofErr w:type="gramStart"/>
      <w:r w:rsidRPr="001E365E">
        <w:t>dohyo</w:t>
      </w:r>
      <w:proofErr w:type="spellEnd"/>
      <w:r w:rsidRPr="001E365E">
        <w:t xml:space="preserve"> which is an elevated ring</w:t>
      </w:r>
      <w:proofErr w:type="gramEnd"/>
      <w:r w:rsidRPr="001E365E">
        <w:t xml:space="preserve"> made of clay and covered with sand. The rules are simple. The first wrestler to leave the ring or have any other part of the body other than their feet loses the match. The matches are</w:t>
      </w:r>
      <w:r w:rsidR="006B5CDB">
        <w:t xml:space="preserve"> quick and rarely last a minute (www.japan-guide.com).</w:t>
      </w:r>
      <w:r w:rsidRPr="001E365E">
        <w:t xml:space="preserve"> </w:t>
      </w:r>
    </w:p>
    <w:p w:rsidR="004330C5" w:rsidRPr="001E365E" w:rsidRDefault="004330C5" w:rsidP="003015EC"/>
    <w:p w:rsidR="004330C5" w:rsidRPr="001E365E" w:rsidRDefault="004330C5" w:rsidP="003015EC">
      <w:pPr>
        <w:pStyle w:val="Heading2"/>
      </w:pPr>
      <w:bookmarkStart w:id="101" w:name="_Toc195663380"/>
      <w:bookmarkStart w:id="102" w:name="_Toc196864169"/>
      <w:r w:rsidRPr="001E365E">
        <w:t>Dance</w:t>
      </w:r>
      <w:bookmarkEnd w:id="101"/>
      <w:bookmarkEnd w:id="102"/>
    </w:p>
    <w:p w:rsidR="004330C5" w:rsidRPr="001E365E" w:rsidRDefault="004330C5" w:rsidP="003015EC">
      <w:r w:rsidRPr="001E365E">
        <w:t xml:space="preserve">Japanese dance is very important and the most famous form of dance is called the Bon dance. The Bon dance means welcoming ancestors souls and holding memorial services for them. Every summer in August the Japanese take a week for Bon festivals. The dance usually involves some of the traditional music and the dancers dress in appropriate kimonos for the dance. It usually takes place at nighttime because that is when the Japanese think their ancestors souls return. So as you can see the Japanese take great pride in their aesthetics and have many </w:t>
      </w:r>
      <w:r w:rsidR="006B5CDB">
        <w:t>different types they partake in (www.japan-guide.com).</w:t>
      </w:r>
    </w:p>
    <w:p w:rsidR="004330C5" w:rsidRPr="00D84FED" w:rsidRDefault="004330C5" w:rsidP="003015EC">
      <w:pPr>
        <w:pStyle w:val="Heading1"/>
      </w:pPr>
      <w:bookmarkStart w:id="103" w:name="_Toc195663381"/>
      <w:bookmarkStart w:id="104" w:name="_Toc196864170"/>
      <w:r w:rsidRPr="00D84FED">
        <w:t>1.16) Greetings, Emotions, Face, Gift Giving, Titles</w:t>
      </w:r>
      <w:bookmarkEnd w:id="103"/>
      <w:bookmarkEnd w:id="104"/>
    </w:p>
    <w:p w:rsidR="004330C5" w:rsidRPr="001E365E" w:rsidRDefault="004330C5" w:rsidP="003015EC">
      <w:pPr>
        <w:pStyle w:val="Heading2"/>
      </w:pPr>
      <w:bookmarkStart w:id="105" w:name="_Toc195663382"/>
      <w:bookmarkStart w:id="106" w:name="_Toc196864171"/>
      <w:r w:rsidRPr="001E365E">
        <w:t>Greetings</w:t>
      </w:r>
      <w:bookmarkEnd w:id="105"/>
      <w:bookmarkEnd w:id="106"/>
    </w:p>
    <w:p w:rsidR="004330C5" w:rsidRPr="001E365E" w:rsidRDefault="004330C5" w:rsidP="003015EC">
      <w:r w:rsidRPr="001E365E">
        <w:t xml:space="preserve">Greetings in Japan are very important. Greeting and parting phrases are called </w:t>
      </w:r>
      <w:proofErr w:type="spellStart"/>
      <w:r w:rsidRPr="001E365E">
        <w:t>aisatsu</w:t>
      </w:r>
      <w:proofErr w:type="spellEnd"/>
      <w:r w:rsidRPr="001E365E">
        <w:t xml:space="preserve">. If someone does not give an </w:t>
      </w:r>
      <w:proofErr w:type="spellStart"/>
      <w:r w:rsidRPr="001E365E">
        <w:t>aisatsu</w:t>
      </w:r>
      <w:proofErr w:type="spellEnd"/>
      <w:r w:rsidRPr="001E365E">
        <w:t xml:space="preserve"> then they are considered cold and dysfunctional. Like many languages there are many different phrases for different parts of the day. For example, </w:t>
      </w:r>
      <w:proofErr w:type="spellStart"/>
      <w:r w:rsidRPr="001E365E">
        <w:t>ohayou</w:t>
      </w:r>
      <w:proofErr w:type="spellEnd"/>
      <w:r w:rsidRPr="001E365E">
        <w:t xml:space="preserve"> means good morning and is usually used until eleven in the morning, konnichiwa means hello, good afternoon, and konbanwa means good evening. Some other forms of greetings are </w:t>
      </w:r>
      <w:proofErr w:type="spellStart"/>
      <w:proofErr w:type="gramStart"/>
      <w:r w:rsidRPr="001E365E">
        <w:t>sayournara</w:t>
      </w:r>
      <w:proofErr w:type="spellEnd"/>
      <w:r w:rsidRPr="001E365E">
        <w:t xml:space="preserve"> which means goodbye</w:t>
      </w:r>
      <w:proofErr w:type="gramEnd"/>
      <w:r w:rsidRPr="001E365E">
        <w:t xml:space="preserve"> and many people have heard this before. The Japanese have many formal and informal ways of using words when greeting someone or saying goodbye. It all depends on the context of you leaving or coming</w:t>
      </w:r>
      <w:r w:rsidR="006B5CDB">
        <w:t xml:space="preserve"> (Hanson)</w:t>
      </w:r>
      <w:r w:rsidRPr="001E365E">
        <w:t xml:space="preserve">. </w:t>
      </w:r>
    </w:p>
    <w:p w:rsidR="004330C5" w:rsidRPr="001E365E" w:rsidRDefault="004330C5" w:rsidP="003015EC">
      <w:pPr>
        <w:pStyle w:val="Heading2"/>
      </w:pPr>
      <w:bookmarkStart w:id="107" w:name="_Toc195663383"/>
      <w:bookmarkStart w:id="108" w:name="_Toc196864172"/>
      <w:r w:rsidRPr="001E365E">
        <w:t>Gift Giving</w:t>
      </w:r>
      <w:bookmarkEnd w:id="107"/>
      <w:bookmarkEnd w:id="108"/>
    </w:p>
    <w:p w:rsidR="004330C5" w:rsidRPr="001E365E" w:rsidRDefault="004330C5" w:rsidP="003015EC">
      <w:r w:rsidRPr="001E365E">
        <w:t xml:space="preserve">Gift giving in Japan is </w:t>
      </w:r>
      <w:r w:rsidR="006B5CDB">
        <w:t xml:space="preserve">a frequent occurrence. </w:t>
      </w:r>
      <w:r w:rsidRPr="001E365E">
        <w:t xml:space="preserve">In December and June, </w:t>
      </w:r>
      <w:proofErr w:type="spellStart"/>
      <w:r w:rsidRPr="006B5CDB">
        <w:rPr>
          <w:i/>
        </w:rPr>
        <w:t>Oseibo</w:t>
      </w:r>
      <w:proofErr w:type="spellEnd"/>
      <w:r w:rsidRPr="001E365E">
        <w:t xml:space="preserve"> and </w:t>
      </w:r>
      <w:proofErr w:type="spellStart"/>
      <w:r w:rsidRPr="006B5CDB">
        <w:rPr>
          <w:i/>
        </w:rPr>
        <w:t>Ochugen</w:t>
      </w:r>
      <w:proofErr w:type="spellEnd"/>
      <w:r w:rsidRPr="001E365E">
        <w:t xml:space="preserve"> gifts are given. These gifts are from co-workers, relatives, and friends. This is when many people receive bonuses from work and the gifts include food, alcohol, or some type of gift for the house. These gifts usually cost are five thousand yen. When receiving and giving gifts in Japan, it is customary to use both hands. When thanking somebody, one will give </w:t>
      </w:r>
      <w:r w:rsidR="006B5CDB" w:rsidRPr="001E365E">
        <w:t>him or her</w:t>
      </w:r>
      <w:r w:rsidRPr="001E365E">
        <w:t xml:space="preserve"> a gift called </w:t>
      </w:r>
      <w:proofErr w:type="spellStart"/>
      <w:r w:rsidR="006B5CDB" w:rsidRPr="006B5CDB">
        <w:rPr>
          <w:i/>
        </w:rPr>
        <w:t>temiyage</w:t>
      </w:r>
      <w:proofErr w:type="spellEnd"/>
      <w:r w:rsidR="006B5CDB" w:rsidRPr="001E365E">
        <w:t>, which</w:t>
      </w:r>
      <w:r w:rsidRPr="001E365E">
        <w:t xml:space="preserve"> is usually some sort of sweets or sake. </w:t>
      </w:r>
      <w:r w:rsidR="006B5CDB">
        <w:t>S</w:t>
      </w:r>
      <w:r w:rsidRPr="001E365E">
        <w:t xml:space="preserve">ouvenirs from business trips or vacations are called </w:t>
      </w:r>
      <w:proofErr w:type="spellStart"/>
      <w:r w:rsidRPr="006B5CDB">
        <w:rPr>
          <w:i/>
        </w:rPr>
        <w:t>omiyage</w:t>
      </w:r>
      <w:proofErr w:type="spellEnd"/>
      <w:r w:rsidRPr="001E365E">
        <w:t>. When giving gifts in Japan you should be careful because many gifts that we think are appropriate could mean bad luck in Japan</w:t>
      </w:r>
      <w:r w:rsidR="006B5CDB">
        <w:t xml:space="preserve"> (</w:t>
      </w:r>
      <w:r w:rsidR="006B5CDB" w:rsidRPr="006B5CDB">
        <w:t>Giving Gifts</w:t>
      </w:r>
      <w:r w:rsidR="006B5CDB">
        <w:t>)</w:t>
      </w:r>
      <w:r w:rsidRPr="001E365E">
        <w:t xml:space="preserve">. </w:t>
      </w:r>
    </w:p>
    <w:p w:rsidR="004330C5" w:rsidRPr="001E365E" w:rsidRDefault="004330C5" w:rsidP="003015EC">
      <w:pPr>
        <w:pStyle w:val="Heading2"/>
      </w:pPr>
      <w:bookmarkStart w:id="109" w:name="_Toc195663384"/>
      <w:bookmarkStart w:id="110" w:name="_Toc196864173"/>
      <w:proofErr w:type="gramStart"/>
      <w:r>
        <w:t xml:space="preserve">Names &amp; </w:t>
      </w:r>
      <w:r w:rsidRPr="001E365E">
        <w:t>Titles</w:t>
      </w:r>
      <w:bookmarkEnd w:id="109"/>
      <w:r w:rsidR="006B5CDB">
        <w:t xml:space="preserve"> – No source.</w:t>
      </w:r>
      <w:bookmarkEnd w:id="110"/>
      <w:proofErr w:type="gramEnd"/>
    </w:p>
    <w:p w:rsidR="006B5CDB" w:rsidRDefault="004330C5" w:rsidP="003015EC">
      <w:r w:rsidRPr="001E365E">
        <w:t xml:space="preserve">In Japan the family name comes before the first name. Usually when addressing someone in Japan you would address </w:t>
      </w:r>
      <w:r w:rsidR="006B5CDB" w:rsidRPr="001E365E">
        <w:t>him or her</w:t>
      </w:r>
      <w:r w:rsidRPr="001E365E">
        <w:t xml:space="preserve"> by </w:t>
      </w:r>
      <w:r w:rsidR="001D45C6" w:rsidRPr="001E365E">
        <w:t>his or her</w:t>
      </w:r>
      <w:r w:rsidRPr="001E365E">
        <w:t xml:space="preserve"> family name. When addressing children or close friends then you would use their first name. </w:t>
      </w:r>
    </w:p>
    <w:p w:rsidR="004330C5" w:rsidRPr="001E365E" w:rsidRDefault="004330C5" w:rsidP="003015EC">
      <w:r w:rsidRPr="001E365E">
        <w:t xml:space="preserve">Japanese </w:t>
      </w:r>
      <w:r w:rsidR="006B5CDB">
        <w:t xml:space="preserve">accompany </w:t>
      </w:r>
      <w:r w:rsidRPr="001E365E">
        <w:t>family name</w:t>
      </w:r>
      <w:r w:rsidR="006B5CDB">
        <w:t>s</w:t>
      </w:r>
      <w:r w:rsidRPr="001E365E">
        <w:t xml:space="preserve"> </w:t>
      </w:r>
      <w:r w:rsidR="006B5CDB">
        <w:t>with titles</w:t>
      </w:r>
      <w:r w:rsidR="001D45C6">
        <w:t xml:space="preserve"> such as</w:t>
      </w:r>
      <w:r w:rsidRPr="001E365E">
        <w:t xml:space="preserve"> </w:t>
      </w:r>
      <w:r w:rsidRPr="001D45C6">
        <w:rPr>
          <w:i/>
        </w:rPr>
        <w:t>San</w:t>
      </w:r>
      <w:r w:rsidRPr="001E365E">
        <w:t xml:space="preserve">, </w:t>
      </w:r>
      <w:proofErr w:type="spellStart"/>
      <w:r w:rsidRPr="001D45C6">
        <w:rPr>
          <w:i/>
        </w:rPr>
        <w:t>Sama</w:t>
      </w:r>
      <w:proofErr w:type="spellEnd"/>
      <w:r w:rsidRPr="001E365E">
        <w:t xml:space="preserve">, </w:t>
      </w:r>
      <w:r w:rsidRPr="001D45C6">
        <w:rPr>
          <w:i/>
        </w:rPr>
        <w:t>Kun</w:t>
      </w:r>
      <w:r w:rsidRPr="001E365E">
        <w:t xml:space="preserve">, </w:t>
      </w:r>
      <w:r w:rsidRPr="001D45C6">
        <w:rPr>
          <w:i/>
        </w:rPr>
        <w:t>Chan</w:t>
      </w:r>
      <w:r w:rsidRPr="001E365E">
        <w:t xml:space="preserve">, and </w:t>
      </w:r>
      <w:r w:rsidRPr="001D45C6">
        <w:rPr>
          <w:i/>
        </w:rPr>
        <w:t>Sensei</w:t>
      </w:r>
      <w:r w:rsidRPr="001E365E">
        <w:t xml:space="preserve">. </w:t>
      </w:r>
      <w:r w:rsidRPr="001D45C6">
        <w:rPr>
          <w:i/>
        </w:rPr>
        <w:t>San</w:t>
      </w:r>
      <w:r w:rsidRPr="001E365E">
        <w:t xml:space="preserve"> is the most neutral and </w:t>
      </w:r>
      <w:r w:rsidR="006B5CDB">
        <w:t>common</w:t>
      </w:r>
      <w:r w:rsidRPr="001E365E">
        <w:t xml:space="preserve"> and can be used almost anywhere except in </w:t>
      </w:r>
      <w:r w:rsidR="006B5CDB">
        <w:t>very</w:t>
      </w:r>
      <w:r w:rsidRPr="001E365E">
        <w:t xml:space="preserve"> formal situations.</w:t>
      </w:r>
      <w:r w:rsidR="006B5CDB">
        <w:t xml:space="preserve"> </w:t>
      </w:r>
      <w:proofErr w:type="spellStart"/>
      <w:r w:rsidR="006B5CDB" w:rsidRPr="006B5CDB">
        <w:rPr>
          <w:i/>
        </w:rPr>
        <w:t>Sama</w:t>
      </w:r>
      <w:proofErr w:type="spellEnd"/>
      <w:r w:rsidR="006B5CDB">
        <w:t xml:space="preserve"> is a more polite form of </w:t>
      </w:r>
      <w:r w:rsidR="006B5CDB" w:rsidRPr="006B5CDB">
        <w:rPr>
          <w:i/>
        </w:rPr>
        <w:t>S</w:t>
      </w:r>
      <w:r w:rsidRPr="006B5CDB">
        <w:rPr>
          <w:i/>
        </w:rPr>
        <w:t>an</w:t>
      </w:r>
      <w:r w:rsidRPr="001E365E">
        <w:t xml:space="preserve"> and is used in letter writing and in formal situations. </w:t>
      </w:r>
      <w:r w:rsidRPr="006B5CDB">
        <w:rPr>
          <w:i/>
        </w:rPr>
        <w:t>Kun</w:t>
      </w:r>
      <w:r w:rsidRPr="001E365E">
        <w:t xml:space="preserve"> is a title given to young men and boys who are younger than you. </w:t>
      </w:r>
      <w:r w:rsidRPr="006B5CDB">
        <w:rPr>
          <w:i/>
        </w:rPr>
        <w:t>Chan</w:t>
      </w:r>
      <w:r w:rsidRPr="001E365E">
        <w:t xml:space="preserve"> is informal and is used when talking to close friends, family members, and children. </w:t>
      </w:r>
      <w:r w:rsidRPr="006B5CDB">
        <w:rPr>
          <w:i/>
        </w:rPr>
        <w:t>Sensei</w:t>
      </w:r>
      <w:r w:rsidRPr="001E365E">
        <w:t xml:space="preserve"> is a title given to teachers, doctors or other people in which you receive teachings from. Titles are very important and need to be used in the right context.</w:t>
      </w:r>
    </w:p>
    <w:p w:rsidR="004330C5" w:rsidRDefault="004330C5" w:rsidP="003015EC">
      <w:pPr>
        <w:pStyle w:val="Heading1"/>
      </w:pPr>
      <w:bookmarkStart w:id="111" w:name="_Toc195663385"/>
      <w:bookmarkStart w:id="112" w:name="_Toc196864174"/>
      <w:r w:rsidRPr="001E365E">
        <w:t xml:space="preserve">1.17) Holidays, Conversation Topics, Blunders </w:t>
      </w:r>
      <w:r>
        <w:t>–</w:t>
      </w:r>
      <w:r w:rsidRPr="001E365E">
        <w:t xml:space="preserve"> Jeff</w:t>
      </w:r>
      <w:bookmarkEnd w:id="111"/>
      <w:r w:rsidR="001D45C6">
        <w:t xml:space="preserve"> </w:t>
      </w:r>
      <w:bookmarkEnd w:id="112"/>
    </w:p>
    <w:p w:rsidR="004330C5" w:rsidRPr="001514EB" w:rsidRDefault="004330C5" w:rsidP="003015EC">
      <w:pPr>
        <w:pStyle w:val="Heading2"/>
      </w:pPr>
      <w:bookmarkStart w:id="113" w:name="_Toc195663386"/>
      <w:bookmarkStart w:id="114" w:name="_Toc196864175"/>
      <w:r>
        <w:t>Holidays</w:t>
      </w:r>
      <w:bookmarkEnd w:id="113"/>
      <w:bookmarkEnd w:id="114"/>
    </w:p>
    <w:p w:rsidR="004330C5" w:rsidRPr="001514EB" w:rsidRDefault="004330C5" w:rsidP="003015EC">
      <w:r w:rsidRPr="001514EB">
        <w:t xml:space="preserve">Holidays in Japan stem from varied sources, from ancient religions to adopted western holiday’s the Japanese enjoy a chance to escape and enjoy time with their families. </w:t>
      </w:r>
    </w:p>
    <w:p w:rsidR="004330C5" w:rsidRPr="001514EB" w:rsidRDefault="004330C5" w:rsidP="003015EC">
      <w:r w:rsidRPr="001514EB">
        <w:t>The largest holiday in Japan is the New Year (</w:t>
      </w:r>
      <w:proofErr w:type="spellStart"/>
      <w:r w:rsidRPr="001514EB">
        <w:t>shogatsu</w:t>
      </w:r>
      <w:proofErr w:type="spellEnd"/>
      <w:r w:rsidRPr="001514EB">
        <w:t xml:space="preserve"> or </w:t>
      </w:r>
      <w:proofErr w:type="spellStart"/>
      <w:r w:rsidRPr="001514EB">
        <w:t>oshogatsu</w:t>
      </w:r>
      <w:proofErr w:type="spellEnd"/>
      <w:r w:rsidRPr="001514EB">
        <w:t>) where most businesses close from January 1</w:t>
      </w:r>
      <w:r w:rsidRPr="001514EB">
        <w:rPr>
          <w:vertAlign w:val="superscript"/>
        </w:rPr>
        <w:t>st</w:t>
      </w:r>
      <w:r w:rsidRPr="001514EB">
        <w:t xml:space="preserve"> to the 3</w:t>
      </w:r>
      <w:r w:rsidRPr="001514EB">
        <w:rPr>
          <w:vertAlign w:val="superscript"/>
        </w:rPr>
        <w:t>rd</w:t>
      </w:r>
      <w:r w:rsidRPr="001514EB">
        <w:t>. Years are viewed as completely independent with each year starting with a clean slate. It is traditional to watch the first sunrise of the New Year. It is also widely held that the day should be stress free and no work should be done on that day</w:t>
      </w:r>
      <w:sdt>
        <w:sdtPr>
          <w:id w:val="63837125"/>
          <w:citation/>
        </w:sdtPr>
        <w:sdtContent>
          <w:r w:rsidR="00373773" w:rsidRPr="001514EB">
            <w:fldChar w:fldCharType="begin"/>
          </w:r>
          <w:r w:rsidRPr="001514EB">
            <w:instrText xml:space="preserve"> CITATION Jap12 \l 1033 </w:instrText>
          </w:r>
          <w:r w:rsidR="00373773" w:rsidRPr="001514EB">
            <w:fldChar w:fldCharType="separate"/>
          </w:r>
          <w:r w:rsidR="00FF06C5">
            <w:rPr>
              <w:noProof/>
            </w:rPr>
            <w:t xml:space="preserve"> </w:t>
          </w:r>
          <w:r w:rsidR="00FF06C5" w:rsidRPr="00FF06C5">
            <w:rPr>
              <w:noProof/>
            </w:rPr>
            <w:t>(Japaenese New Year)</w:t>
          </w:r>
          <w:r w:rsidR="00373773" w:rsidRPr="001514EB">
            <w:fldChar w:fldCharType="end"/>
          </w:r>
        </w:sdtContent>
      </w:sdt>
      <w:r w:rsidRPr="001514EB">
        <w:t>.</w:t>
      </w:r>
    </w:p>
    <w:p w:rsidR="004330C5" w:rsidRPr="001514EB" w:rsidRDefault="004330C5" w:rsidP="003015EC">
      <w:r w:rsidRPr="001514EB">
        <w:t>Another popular traditional Japanese holiday is the Coming of Age Festival (</w:t>
      </w:r>
      <w:proofErr w:type="spellStart"/>
      <w:r w:rsidRPr="001514EB">
        <w:t>seijin</w:t>
      </w:r>
      <w:proofErr w:type="spellEnd"/>
      <w:r w:rsidRPr="001514EB">
        <w:t xml:space="preserve"> no hi)</w:t>
      </w:r>
      <w:sdt>
        <w:sdtPr>
          <w:id w:val="63837126"/>
          <w:citation/>
        </w:sdtPr>
        <w:sdtContent>
          <w:r w:rsidR="00373773" w:rsidRPr="001514EB">
            <w:fldChar w:fldCharType="begin"/>
          </w:r>
          <w:r w:rsidRPr="001514EB">
            <w:instrText xml:space="preserve"> CITATION Com12 \l 1033 </w:instrText>
          </w:r>
          <w:r w:rsidR="00373773" w:rsidRPr="001514EB">
            <w:fldChar w:fldCharType="separate"/>
          </w:r>
          <w:r w:rsidR="00FF06C5">
            <w:rPr>
              <w:noProof/>
            </w:rPr>
            <w:t xml:space="preserve"> </w:t>
          </w:r>
          <w:r w:rsidR="00FF06C5" w:rsidRPr="00FF06C5">
            <w:rPr>
              <w:noProof/>
            </w:rPr>
            <w:t>(Coming of Age)</w:t>
          </w:r>
          <w:r w:rsidR="00373773" w:rsidRPr="001514EB">
            <w:fldChar w:fldCharType="end"/>
          </w:r>
        </w:sdtContent>
      </w:sdt>
      <w:r w:rsidRPr="001514EB">
        <w:t>.</w:t>
      </w:r>
      <w:r>
        <w:t xml:space="preserve"> </w:t>
      </w:r>
      <w:r w:rsidRPr="001514EB">
        <w:t>This is celebrated the second Monday of January. Celebrations are held nationwide with all the men turning 20 attending in formal dress.</w:t>
      </w:r>
    </w:p>
    <w:p w:rsidR="004330C5" w:rsidRPr="00A234DD" w:rsidRDefault="00D84FED" w:rsidP="003015EC">
      <w:pPr>
        <w:pStyle w:val="Heading2"/>
      </w:pPr>
      <w:bookmarkStart w:id="115" w:name="_Toc195663387"/>
      <w:bookmarkStart w:id="116" w:name="_Toc196864176"/>
      <w:r>
        <w:t xml:space="preserve">Conversation Topics &amp; </w:t>
      </w:r>
      <w:r w:rsidR="004330C5" w:rsidRPr="00A234DD">
        <w:t>Blunders</w:t>
      </w:r>
      <w:bookmarkEnd w:id="115"/>
      <w:bookmarkEnd w:id="116"/>
    </w:p>
    <w:p w:rsidR="004330C5" w:rsidRPr="00A234DD" w:rsidRDefault="004330C5" w:rsidP="003015EC">
      <w:r w:rsidRPr="00A234DD">
        <w:t>Social conversation in Japan can be a treacherous place for westerners.</w:t>
      </w:r>
      <w:r>
        <w:t xml:space="preserve"> </w:t>
      </w:r>
      <w:r w:rsidRPr="00A234DD">
        <w:t>Japanese view themselves as one and are very proud of their Japanese heritage. It is always a safe bet to discuss the country, national pastimes such as baseball, Japanese food and places to visit.</w:t>
      </w:r>
    </w:p>
    <w:p w:rsidR="004330C5" w:rsidRPr="00A234DD" w:rsidRDefault="004330C5" w:rsidP="003015EC">
      <w:r w:rsidRPr="00A234DD">
        <w:t>Subjects that should be avoided are questions about professions, prices, economic questions, topics pertaining to their social life or direct comparisons between your country and theirs.</w:t>
      </w:r>
    </w:p>
    <w:p w:rsidR="004330C5" w:rsidRPr="00A234DD" w:rsidRDefault="004330C5" w:rsidP="003015EC">
      <w:r w:rsidRPr="00A234DD">
        <w:t>The Japanese try to avoid conflict when all possible so it is always important to stay calm. Restraint and self-respect are viewed as very important to Japanese culture. This can lead to difficulty between Japanese executives and their western counterparts.</w:t>
      </w:r>
      <w:r>
        <w:t xml:space="preserve"> </w:t>
      </w:r>
      <w:r w:rsidRPr="00A234DD">
        <w:t xml:space="preserve">The Japanese avoid direct “no’s” as to avoid conflict, so western business people must focus on reading between the lines so as not to force the Japanese executive into a situation where they may loose face. Directly related to the avoidance of conflict is eye contact. In Japan, eye contact is viewed as confrontational and should be kept to a minimum or avoided all together. </w:t>
      </w:r>
    </w:p>
    <w:p w:rsidR="004330C5" w:rsidRPr="00A234DD" w:rsidRDefault="004330C5" w:rsidP="003015EC">
      <w:r w:rsidRPr="00A234DD">
        <w:t>Silence is also a very large part of Japanese conversation. This is viewed as an opportunity to reflect on the conversation as a whole. Westerners, often uncomfortable with silence, may try to fill this space with jokes or a topic change. This is viewed as impolite or impatient in Japanese culture.</w:t>
      </w:r>
    </w:p>
    <w:p w:rsidR="004330C5" w:rsidRPr="00A234DD" w:rsidRDefault="004330C5" w:rsidP="003015EC">
      <w:r w:rsidRPr="00A234DD">
        <w:t>One of the most important blunders that can be made in Japanese conversation is physical contact. This is considered a gross infringement on a person. Also hand gestures and loud outburst should be avoided.</w:t>
      </w:r>
    </w:p>
    <w:p w:rsidR="004330C5" w:rsidRPr="00A234DD" w:rsidRDefault="004330C5" w:rsidP="003015EC">
      <w:r w:rsidRPr="00A234DD">
        <w:t>As a general rule, in Japanese conversation, one can be safe if it is remembered to remain as subtle and reserved as possible. The indirect routes are always the best routes and avoid topics that can lead to any type of disagreement or confrontation</w:t>
      </w:r>
      <w:sdt>
        <w:sdtPr>
          <w:id w:val="63837127"/>
          <w:citation/>
        </w:sdtPr>
        <w:sdtContent>
          <w:r w:rsidR="00373773" w:rsidRPr="00A234DD">
            <w:fldChar w:fldCharType="begin"/>
          </w:r>
          <w:r w:rsidRPr="00A234DD">
            <w:instrText xml:space="preserve"> CITATION Dat12 \l 1033 </w:instrText>
          </w:r>
          <w:r w:rsidR="00373773" w:rsidRPr="00A234DD">
            <w:fldChar w:fldCharType="separate"/>
          </w:r>
          <w:r w:rsidR="00FF06C5">
            <w:rPr>
              <w:noProof/>
            </w:rPr>
            <w:t xml:space="preserve"> </w:t>
          </w:r>
          <w:r w:rsidR="00FF06C5" w:rsidRPr="00FF06C5">
            <w:rPr>
              <w:noProof/>
            </w:rPr>
            <w:t>(Nguyen)</w:t>
          </w:r>
          <w:r w:rsidR="00373773" w:rsidRPr="00A234DD">
            <w:fldChar w:fldCharType="end"/>
          </w:r>
        </w:sdtContent>
      </w:sdt>
      <w:r w:rsidRPr="00A234DD">
        <w:t>.</w:t>
      </w:r>
    </w:p>
    <w:p w:rsidR="004330C5" w:rsidRPr="001514EB" w:rsidRDefault="004330C5" w:rsidP="003015EC">
      <w:pPr>
        <w:pStyle w:val="Heading1"/>
        <w:rPr>
          <w:rFonts w:ascii="Times" w:hAnsi="Times" w:cs="Times New Roman"/>
          <w:sz w:val="20"/>
          <w:szCs w:val="20"/>
        </w:rPr>
      </w:pPr>
      <w:bookmarkStart w:id="117" w:name="_Toc195663388"/>
      <w:bookmarkStart w:id="118" w:name="_Toc196864177"/>
      <w:r>
        <w:t xml:space="preserve">1.18) </w:t>
      </w:r>
      <w:r w:rsidRPr="00A234DD">
        <w:t>Business Entertaining</w:t>
      </w:r>
      <w:r w:rsidR="00D84FED">
        <w:t xml:space="preserve"> </w:t>
      </w:r>
      <w:r w:rsidR="001D45C6">
        <w:t>–</w:t>
      </w:r>
      <w:r>
        <w:t xml:space="preserve"> Jeff</w:t>
      </w:r>
      <w:bookmarkEnd w:id="117"/>
      <w:r w:rsidR="001D45C6">
        <w:t xml:space="preserve"> </w:t>
      </w:r>
      <w:bookmarkEnd w:id="118"/>
    </w:p>
    <w:p w:rsidR="004330C5" w:rsidRDefault="004330C5" w:rsidP="003015EC">
      <w:r>
        <w:tab/>
        <w:t xml:space="preserve">As mentioned earlier, there is a very strong culture of doing business based on personal relationships. This is a key factor for any MNC attempting to move into Japan. It is very common for businessmen to entertain clients and potential clients after hours at hostess and karaoke bars. </w:t>
      </w:r>
    </w:p>
    <w:p w:rsidR="004330C5" w:rsidRDefault="004330C5" w:rsidP="003015EC">
      <w:r>
        <w:tab/>
        <w:t>Another key factor to the Japanese is the notion of “face.” Face can be earned through praise and thanks and lost through criticism. The Japanese will try to avoid direct “no’s” in business dealings. Instead, they will respond with, “It is inconvenient” or “It is under consideration.” Both of these statements should be interpreted as a “no.”</w:t>
      </w:r>
    </w:p>
    <w:p w:rsidR="004330C5" w:rsidRDefault="004330C5" w:rsidP="003015EC">
      <w:r>
        <w:t>Also, since conflict is seen as such a negative thing, more can be interpreted from body language and non-verbal communication than any verbal communications. According to a Japanese etiquette guide, “</w:t>
      </w:r>
      <w:r w:rsidRPr="00417E07">
        <w:t>Expressions to watch out for include inhaling through clenched teeth, tilting the head, scratching the back of the head, and scratching the eyebrow</w:t>
      </w:r>
      <w:r>
        <w:t>.”</w:t>
      </w:r>
      <w:sdt>
        <w:sdtPr>
          <w:id w:val="63837142"/>
          <w:citation/>
        </w:sdtPr>
        <w:sdtContent>
          <w:r w:rsidR="00373773">
            <w:fldChar w:fldCharType="begin"/>
          </w:r>
          <w:r>
            <w:instrText xml:space="preserve"> CITATION Jap121 \l 1033 </w:instrText>
          </w:r>
          <w:r w:rsidR="00373773">
            <w:fldChar w:fldCharType="separate"/>
          </w:r>
          <w:r w:rsidR="00FF06C5">
            <w:rPr>
              <w:noProof/>
            </w:rPr>
            <w:t xml:space="preserve"> </w:t>
          </w:r>
          <w:r w:rsidR="00FF06C5" w:rsidRPr="00FF06C5">
            <w:rPr>
              <w:noProof/>
            </w:rPr>
            <w:t>(Japan Country Profile)</w:t>
          </w:r>
          <w:r w:rsidR="00373773">
            <w:fldChar w:fldCharType="end"/>
          </w:r>
        </w:sdtContent>
      </w:sdt>
    </w:p>
    <w:p w:rsidR="004330C5" w:rsidRDefault="004330C5" w:rsidP="003015EC">
      <w:pPr>
        <w:pStyle w:val="Heading1"/>
      </w:pPr>
      <w:bookmarkStart w:id="119" w:name="_Toc195663389"/>
      <w:bookmarkStart w:id="120" w:name="_Toc196864178"/>
      <w:r>
        <w:t xml:space="preserve">1.19) Languages </w:t>
      </w:r>
      <w:r w:rsidR="001D45C6">
        <w:t>–</w:t>
      </w:r>
      <w:r>
        <w:t xml:space="preserve"> Jeff</w:t>
      </w:r>
      <w:bookmarkEnd w:id="119"/>
      <w:bookmarkEnd w:id="120"/>
    </w:p>
    <w:p w:rsidR="004330C5" w:rsidRDefault="004330C5" w:rsidP="003015EC">
      <w:r>
        <w:t xml:space="preserve">Japanese is the official language of Japan and is spoken by the vast majority of residents of the country. The language is written in a mixture of three characters: Chinese characters, a script of modified Chinese characters and a Latin script. While Japanese is written using Chinese characters and has imported many words from China, the two languages are not related. </w:t>
      </w:r>
    </w:p>
    <w:p w:rsidR="004330C5" w:rsidRDefault="004330C5" w:rsidP="003015EC">
      <w:r>
        <w:t xml:space="preserve">Japanese is a member of the </w:t>
      </w:r>
      <w:proofErr w:type="spellStart"/>
      <w:r>
        <w:t>Japonic</w:t>
      </w:r>
      <w:proofErr w:type="spellEnd"/>
      <w:r>
        <w:t xml:space="preserve"> languages family, which includes languages from the Ryukyu </w:t>
      </w:r>
      <w:proofErr w:type="gramStart"/>
      <w:r>
        <w:t>islands</w:t>
      </w:r>
      <w:proofErr w:type="gramEnd"/>
      <w:r>
        <w:t>. These languages are so close they are often confused as dialects of Japanese.</w:t>
      </w:r>
    </w:p>
    <w:p w:rsidR="004330C5" w:rsidRDefault="004330C5" w:rsidP="003015EC">
      <w:r>
        <w:t xml:space="preserve">The </w:t>
      </w:r>
      <w:proofErr w:type="spellStart"/>
      <w:r>
        <w:t>Japonic</w:t>
      </w:r>
      <w:proofErr w:type="spellEnd"/>
      <w:r>
        <w:t xml:space="preserve"> language family as a whole is entirely unique from any other languages in the world. This is due to their historical isolation from outside cultures. Also, Japan is a mountainous country and this has led to extensive internal isolation and the formation of many Japanese dialects as well</w:t>
      </w:r>
      <w:sdt>
        <w:sdtPr>
          <w:id w:val="63837164"/>
          <w:citation/>
        </w:sdtPr>
        <w:sdtContent>
          <w:r w:rsidR="00373773">
            <w:fldChar w:fldCharType="begin"/>
          </w:r>
          <w:r>
            <w:instrText xml:space="preserve"> CITATION Shi12 \l 1033 </w:instrText>
          </w:r>
          <w:r w:rsidR="00373773">
            <w:fldChar w:fldCharType="separate"/>
          </w:r>
          <w:r w:rsidR="00FF06C5">
            <w:rPr>
              <w:noProof/>
            </w:rPr>
            <w:t xml:space="preserve"> </w:t>
          </w:r>
          <w:r w:rsidR="00FF06C5" w:rsidRPr="00FF06C5">
            <w:rPr>
              <w:noProof/>
            </w:rPr>
            <w:t>(Miyagawa)</w:t>
          </w:r>
          <w:r w:rsidR="00373773">
            <w:rPr>
              <w:noProof/>
            </w:rPr>
            <w:fldChar w:fldCharType="end"/>
          </w:r>
        </w:sdtContent>
      </w:sdt>
      <w:r>
        <w:t xml:space="preserve">. </w:t>
      </w:r>
    </w:p>
    <w:p w:rsidR="004330C5" w:rsidRDefault="004330C5" w:rsidP="003015EC"/>
    <w:p w:rsidR="004330C5" w:rsidRPr="003015EC" w:rsidRDefault="004330C5" w:rsidP="001D45C6">
      <w:pPr>
        <w:pStyle w:val="Heading1"/>
      </w:pPr>
      <w:bookmarkStart w:id="121" w:name="_Toc195663390"/>
      <w:bookmarkStart w:id="122" w:name="_Toc196864179"/>
      <w:r w:rsidRPr="001E365E">
        <w:t xml:space="preserve">2.1) </w:t>
      </w:r>
      <w:proofErr w:type="spellStart"/>
      <w:r w:rsidRPr="001E365E">
        <w:t>Kluckhohn</w:t>
      </w:r>
      <w:proofErr w:type="spellEnd"/>
      <w:r w:rsidRPr="001E365E">
        <w:t xml:space="preserve"> &amp; </w:t>
      </w:r>
      <w:proofErr w:type="spellStart"/>
      <w:r w:rsidRPr="001E365E">
        <w:t>Strodtbeck</w:t>
      </w:r>
      <w:proofErr w:type="spellEnd"/>
      <w:r w:rsidRPr="001E365E">
        <w:t>-</w:t>
      </w:r>
      <w:bookmarkEnd w:id="121"/>
      <w:r w:rsidR="001D45C6">
        <w:t xml:space="preserve"> Jay</w:t>
      </w:r>
      <w:bookmarkEnd w:id="122"/>
      <w:r w:rsidR="001D45C6">
        <w:t xml:space="preserve"> </w:t>
      </w:r>
    </w:p>
    <w:p w:rsidR="00541230" w:rsidRPr="00541230" w:rsidRDefault="00541230" w:rsidP="001D45C6">
      <w:bookmarkStart w:id="123" w:name="_Toc195663391"/>
      <w:proofErr w:type="spellStart"/>
      <w:r w:rsidRPr="00541230">
        <w:t>Kluc</w:t>
      </w:r>
      <w:r w:rsidR="001D45C6">
        <w:t>khohn</w:t>
      </w:r>
      <w:proofErr w:type="spellEnd"/>
      <w:r w:rsidR="001D45C6">
        <w:t xml:space="preserve"> and </w:t>
      </w:r>
      <w:proofErr w:type="spellStart"/>
      <w:r w:rsidR="001D45C6">
        <w:t>Strodtbeck</w:t>
      </w:r>
      <w:proofErr w:type="spellEnd"/>
      <w:r w:rsidR="001D45C6">
        <w:t xml:space="preserve"> researched to prove their theory</w:t>
      </w:r>
      <w:r w:rsidRPr="00541230">
        <w:t xml:space="preserve"> that humans share biological traits and characteristics which form the basis for the development of culture, and that people typically feel their own cultural beliefs and practices are normal and natural, and those of others are strange, or even inferior or abnormal. </w:t>
      </w:r>
      <w:proofErr w:type="spellStart"/>
      <w:r w:rsidRPr="00541230">
        <w:t>Kluckhohn</w:t>
      </w:r>
      <w:proofErr w:type="spellEnd"/>
      <w:r w:rsidRPr="00541230">
        <w:t xml:space="preserve"> and </w:t>
      </w:r>
      <w:proofErr w:type="spellStart"/>
      <w:r w:rsidRPr="00541230">
        <w:t>Strodtbeck</w:t>
      </w:r>
      <w:proofErr w:type="spellEnd"/>
      <w:r w:rsidRPr="00541230">
        <w:t xml:space="preserve"> </w:t>
      </w:r>
      <w:r w:rsidR="001D45C6" w:rsidRPr="00541230">
        <w:t>measure</w:t>
      </w:r>
      <w:r w:rsidRPr="00541230">
        <w:t xml:space="preserve"> cultural profiles by the Relationship to Nature and </w:t>
      </w:r>
      <w:proofErr w:type="spellStart"/>
      <w:r w:rsidRPr="00541230">
        <w:t>Supernature</w:t>
      </w:r>
      <w:proofErr w:type="spellEnd"/>
      <w:r w:rsidRPr="00541230">
        <w:t>, Innate Human Nature, Human Activity, Time, and Relationship to Other People.</w:t>
      </w:r>
      <w:r w:rsidR="00FF20BA">
        <w:t xml:space="preserve"> </w:t>
      </w:r>
    </w:p>
    <w:p w:rsidR="00541230" w:rsidRPr="00541230" w:rsidRDefault="00541230" w:rsidP="001D45C6">
      <w:r w:rsidRPr="00541230">
        <w:t xml:space="preserve">The Japanese culture embraces the concept of harmony with nature. According to </w:t>
      </w:r>
      <w:proofErr w:type="spellStart"/>
      <w:r w:rsidRPr="00541230">
        <w:t>Kluckhohn</w:t>
      </w:r>
      <w:proofErr w:type="spellEnd"/>
      <w:r w:rsidRPr="00541230">
        <w:t xml:space="preserve"> and </w:t>
      </w:r>
      <w:proofErr w:type="spellStart"/>
      <w:r w:rsidRPr="00541230">
        <w:t>Strodtbeck</w:t>
      </w:r>
      <w:proofErr w:type="spellEnd"/>
      <w:r w:rsidRPr="00541230">
        <w:t xml:space="preserve">, this means that man is not controlling or trying to conquer nature but rather, both man and nature live together as one and are accepting of each other's forces. Because of their spiritual beliefs, Japanese culture refuses any thought of managing nature, instead they feel a spiritual connection with it that allows them to be part of a relationship were both parties are respected. Threw their practices, the Japanese show their appreciation to nature. For example, “Japanese gardening, such as rock gardens, </w:t>
      </w:r>
      <w:r w:rsidR="001D45C6" w:rsidRPr="00541230">
        <w:t>expresses</w:t>
      </w:r>
      <w:r w:rsidRPr="00541230">
        <w:t xml:space="preserve"> their belief in living harmoniously with nature.” (academic3.american.edu) </w:t>
      </w:r>
    </w:p>
    <w:p w:rsidR="00541230" w:rsidRPr="00541230" w:rsidRDefault="00541230" w:rsidP="001D45C6">
      <w:r w:rsidRPr="00541230">
        <w:t xml:space="preserve">Innate nature of man deals with whether man is good, evil or a mix of the two. According to </w:t>
      </w:r>
      <w:proofErr w:type="spellStart"/>
      <w:r w:rsidRPr="00541230">
        <w:t>Kluckhohn</w:t>
      </w:r>
      <w:proofErr w:type="spellEnd"/>
      <w:r w:rsidRPr="00541230">
        <w:t xml:space="preserve"> and </w:t>
      </w:r>
      <w:proofErr w:type="spellStart"/>
      <w:r w:rsidRPr="00541230">
        <w:t>Strodtbeck’s</w:t>
      </w:r>
      <w:proofErr w:type="spellEnd"/>
      <w:r w:rsidRPr="00541230">
        <w:t xml:space="preserve"> research, the Japanese believe they are inherently good, with an immutable predisposition, meaning men are good and that is unalterable. This is not a shocking belief for the Japanese since most of their practices are influence by Buddhism. It is a Buddhist belief that humans are born </w:t>
      </w:r>
      <w:proofErr w:type="gramStart"/>
      <w:r w:rsidRPr="00541230">
        <w:t>good</w:t>
      </w:r>
      <w:proofErr w:type="gramEnd"/>
      <w:r w:rsidRPr="00541230">
        <w:t xml:space="preserve"> because they are a creation of nature, which is good. So the fact</w:t>
      </w:r>
      <w:r w:rsidR="00FF20BA">
        <w:t xml:space="preserve"> </w:t>
      </w:r>
      <w:r w:rsidRPr="00541230">
        <w:t>that man is part of nature makes the good.</w:t>
      </w:r>
      <w:r w:rsidR="00FF20BA">
        <w:t xml:space="preserve"> </w:t>
      </w:r>
    </w:p>
    <w:p w:rsidR="00541230" w:rsidRPr="00541230" w:rsidRDefault="00541230" w:rsidP="001D45C6">
      <w:r w:rsidRPr="00541230">
        <w:t xml:space="preserve">Human </w:t>
      </w:r>
      <w:r w:rsidR="001D45C6" w:rsidRPr="00541230">
        <w:t>activity measures</w:t>
      </w:r>
      <w:r w:rsidRPr="00541230">
        <w:t xml:space="preserve"> how culture views the importance of accomplishments. According to </w:t>
      </w:r>
      <w:proofErr w:type="spellStart"/>
      <w:r w:rsidRPr="00541230">
        <w:t>Kluckhohn</w:t>
      </w:r>
      <w:proofErr w:type="spellEnd"/>
      <w:r w:rsidRPr="00541230">
        <w:t xml:space="preserve"> and </w:t>
      </w:r>
      <w:proofErr w:type="spellStart"/>
      <w:r w:rsidRPr="00541230">
        <w:t>Strodtbeck’s</w:t>
      </w:r>
      <w:proofErr w:type="spellEnd"/>
      <w:r w:rsidRPr="00541230">
        <w:t xml:space="preserve"> research, the Japanese society believes man’s activity is defined by his relationships and not by development or materialism. Relationships, family, birth, and rank are valued highly in the Japanese culture. While Japan values success, they do not make it their priority. The feeling behind it is that one works to live, not the other way around.</w:t>
      </w:r>
      <w:r w:rsidR="00FF20BA">
        <w:t xml:space="preserve"> </w:t>
      </w:r>
    </w:p>
    <w:p w:rsidR="006873CF" w:rsidRDefault="00541230" w:rsidP="001D45C6">
      <w:r w:rsidRPr="00541230">
        <w:t xml:space="preserve">Time is valued differently in different cultures. According to </w:t>
      </w:r>
      <w:proofErr w:type="spellStart"/>
      <w:r w:rsidRPr="00541230">
        <w:t>Kluckhohn</w:t>
      </w:r>
      <w:proofErr w:type="spellEnd"/>
      <w:r w:rsidRPr="00541230">
        <w:t xml:space="preserve"> and </w:t>
      </w:r>
      <w:proofErr w:type="spellStart"/>
      <w:r w:rsidRPr="00541230">
        <w:t>Strodtbeck’s</w:t>
      </w:r>
      <w:proofErr w:type="spellEnd"/>
      <w:r w:rsidRPr="00541230">
        <w:t xml:space="preserve"> research, the Japanese are past time oriented country because it is a traditionalistic culture. Japanese measure time by great events and specific moments. The Buddhist </w:t>
      </w:r>
      <w:r w:rsidR="001D45C6" w:rsidRPr="00541230">
        <w:t>religion, influencing the Japanese, promotes</w:t>
      </w:r>
      <w:r w:rsidRPr="00541230">
        <w:t xml:space="preserve"> the conceptions of reincarnation and karma </w:t>
      </w:r>
      <w:proofErr w:type="gramStart"/>
      <w:r w:rsidRPr="00541230">
        <w:t>are</w:t>
      </w:r>
      <w:proofErr w:type="gramEnd"/>
      <w:r w:rsidRPr="00541230">
        <w:t xml:space="preserve"> widely practiced. Time must be use wisely and for good. It is a belief that each life is present life, which is dictated by the past. This is one of </w:t>
      </w:r>
      <w:r w:rsidR="001D45C6" w:rsidRPr="00541230">
        <w:t>many reasons</w:t>
      </w:r>
      <w:r w:rsidRPr="00541230">
        <w:t xml:space="preserve"> why the Japan</w:t>
      </w:r>
      <w:r>
        <w:t xml:space="preserve">ese view time the way they do. </w:t>
      </w:r>
    </w:p>
    <w:p w:rsidR="00541230" w:rsidRPr="00541230" w:rsidRDefault="00541230" w:rsidP="001D45C6">
      <w:r w:rsidRPr="00541230">
        <w:t>The relationship to other people measures three integral parts of this value orientation include: individual, collateral and linear. Valuing individual relationships means you maintain a healthy relationship with your immediate family</w:t>
      </w:r>
      <w:proofErr w:type="gramStart"/>
      <w:r w:rsidRPr="00541230">
        <w:t>;</w:t>
      </w:r>
      <w:proofErr w:type="gramEnd"/>
      <w:r w:rsidRPr="00541230">
        <w:t xml:space="preserve"> mother, father, brother and sister. Collateral extends a little further by not only remaining close with your mother, father, brother and sister, but also grandparents, uncles and aunts and cousins etc. As you move on to linear relationships, this includes all of the above family members and distant relatives. According to </w:t>
      </w:r>
      <w:proofErr w:type="spellStart"/>
      <w:r w:rsidRPr="00541230">
        <w:t>Kluckhohn</w:t>
      </w:r>
      <w:proofErr w:type="spellEnd"/>
      <w:r w:rsidRPr="00541230">
        <w:t xml:space="preserve"> and </w:t>
      </w:r>
      <w:proofErr w:type="spellStart"/>
      <w:r w:rsidRPr="00541230">
        <w:t>Strodtbeck’s</w:t>
      </w:r>
      <w:proofErr w:type="spellEnd"/>
      <w:r w:rsidRPr="00541230">
        <w:t xml:space="preserve"> research, Japan’s </w:t>
      </w:r>
      <w:r w:rsidR="001D45C6" w:rsidRPr="00541230">
        <w:t>culture has</w:t>
      </w:r>
      <w:r w:rsidRPr="00541230">
        <w:t xml:space="preserve"> linear relationships. They appreciate all family members. Even in business, any decisions made are examined carefully considering the impact it will have on the entire family.</w:t>
      </w:r>
      <w:r w:rsidR="00FF20BA">
        <w:t xml:space="preserve"> </w:t>
      </w:r>
    </w:p>
    <w:p w:rsidR="00541230" w:rsidRPr="00541230" w:rsidRDefault="00541230" w:rsidP="001D45C6"/>
    <w:p w:rsidR="00541230" w:rsidRPr="00541230" w:rsidRDefault="00541230" w:rsidP="001D45C6">
      <w:r w:rsidRPr="00541230">
        <w:t xml:space="preserve">So overall, according to </w:t>
      </w:r>
      <w:proofErr w:type="spellStart"/>
      <w:r w:rsidRPr="00541230">
        <w:t>Kluckhohn</w:t>
      </w:r>
      <w:proofErr w:type="spellEnd"/>
      <w:r w:rsidRPr="00541230">
        <w:t xml:space="preserve"> and </w:t>
      </w:r>
      <w:proofErr w:type="spellStart"/>
      <w:r w:rsidRPr="00541230">
        <w:t>Strodtbeck</w:t>
      </w:r>
      <w:proofErr w:type="spellEnd"/>
      <w:r w:rsidRPr="00541230">
        <w:t>, the Japanese culture believes in harmony with nature, that men are good and that is unalterable, values family and groups, and value tradition and experience.</w:t>
      </w:r>
      <w:r w:rsidR="00FF20BA">
        <w:t xml:space="preserve"> </w:t>
      </w:r>
    </w:p>
    <w:p w:rsidR="004330C5" w:rsidRPr="008C0D2F" w:rsidRDefault="004330C5" w:rsidP="008C0D2F">
      <w:pPr>
        <w:pStyle w:val="Heading1"/>
      </w:pPr>
      <w:bookmarkStart w:id="124" w:name="_Toc196864180"/>
      <w:r>
        <w:t xml:space="preserve">2.2) </w:t>
      </w:r>
      <w:proofErr w:type="spellStart"/>
      <w:r>
        <w:t>Hofstede’s</w:t>
      </w:r>
      <w:proofErr w:type="spellEnd"/>
      <w:r>
        <w:t xml:space="preserve"> Five</w:t>
      </w:r>
      <w:r w:rsidRPr="001C2998">
        <w:t xml:space="preserve"> Value Dimensions</w:t>
      </w:r>
      <w:r>
        <w:t xml:space="preserve"> </w:t>
      </w:r>
      <w:r w:rsidR="00D84FED">
        <w:t>–</w:t>
      </w:r>
      <w:r w:rsidRPr="001C2998">
        <w:t xml:space="preserve"> Jay</w:t>
      </w:r>
      <w:bookmarkEnd w:id="123"/>
      <w:bookmarkEnd w:id="124"/>
    </w:p>
    <w:p w:rsidR="004330C5" w:rsidRPr="001E365E" w:rsidRDefault="004330C5" w:rsidP="003015EC">
      <w:pPr>
        <w:pStyle w:val="FreeForm"/>
        <w:tabs>
          <w:tab w:val="left" w:pos="220"/>
          <w:tab w:val="left" w:pos="720"/>
        </w:tabs>
        <w:spacing w:line="360" w:lineRule="auto"/>
        <w:rPr>
          <w:rFonts w:ascii="Times New Roman" w:hAnsi="Times New Roman"/>
        </w:rPr>
      </w:pPr>
    </w:p>
    <w:p w:rsidR="00541230" w:rsidRPr="00541230" w:rsidRDefault="00541230" w:rsidP="003015EC">
      <w:pPr>
        <w:pStyle w:val="BodyTextIndent"/>
        <w:spacing w:line="360" w:lineRule="auto"/>
        <w:rPr>
          <w:rFonts w:eastAsiaTheme="minorEastAsia"/>
        </w:rPr>
      </w:pPr>
      <w:proofErr w:type="spellStart"/>
      <w:r w:rsidRPr="00541230">
        <w:rPr>
          <w:rFonts w:eastAsiaTheme="minorEastAsia"/>
        </w:rPr>
        <w:t>Hofstede</w:t>
      </w:r>
      <w:proofErr w:type="spellEnd"/>
      <w:r w:rsidRPr="00541230">
        <w:rPr>
          <w:rFonts w:eastAsiaTheme="minorEastAsia"/>
        </w:rPr>
        <w:t xml:space="preserve"> is a great source for insights information about national and organizational culture around the world. </w:t>
      </w:r>
      <w:proofErr w:type="spellStart"/>
      <w:r w:rsidRPr="00541230">
        <w:rPr>
          <w:rFonts w:eastAsiaTheme="minorEastAsia"/>
        </w:rPr>
        <w:t>Hofstede</w:t>
      </w:r>
      <w:proofErr w:type="spellEnd"/>
      <w:r w:rsidRPr="00541230">
        <w:rPr>
          <w:rFonts w:eastAsiaTheme="minorEastAsia"/>
        </w:rPr>
        <w:t xml:space="preserve"> research measures a country’s Power Distance (PDI), Individualism versus collectivism (IDV), Masculinity versus femininity (MAS), Uncertainty avoidance (UAI), Long-term versus short-term orientation (LTO), and Indulgence versus Restraint (IVR). </w:t>
      </w:r>
    </w:p>
    <w:p w:rsidR="00541230" w:rsidRPr="00541230" w:rsidRDefault="00541230" w:rsidP="003015EC">
      <w:pPr>
        <w:pStyle w:val="BodyTextIndent"/>
        <w:spacing w:line="360" w:lineRule="auto"/>
        <w:rPr>
          <w:rFonts w:eastAsiaTheme="minorEastAsia"/>
        </w:rPr>
      </w:pPr>
      <w:r w:rsidRPr="00541230">
        <w:rPr>
          <w:rFonts w:eastAsiaTheme="minorEastAsia"/>
        </w:rPr>
        <w:t xml:space="preserve">According to </w:t>
      </w:r>
      <w:proofErr w:type="spellStart"/>
      <w:r w:rsidRPr="00541230">
        <w:rPr>
          <w:rFonts w:eastAsiaTheme="minorEastAsia"/>
        </w:rPr>
        <w:t>Hofstede</w:t>
      </w:r>
      <w:proofErr w:type="spellEnd"/>
      <w:r w:rsidRPr="00541230">
        <w:rPr>
          <w:rFonts w:eastAsiaTheme="minorEastAsia"/>
        </w:rPr>
        <w:t xml:space="preserve"> power distance expresses the degree to which the less powerful members of a society accept and expect that power </w:t>
      </w:r>
      <w:proofErr w:type="gramStart"/>
      <w:r w:rsidRPr="00541230">
        <w:rPr>
          <w:rFonts w:eastAsiaTheme="minorEastAsia"/>
        </w:rPr>
        <w:t>is</w:t>
      </w:r>
      <w:proofErr w:type="gramEnd"/>
      <w:r w:rsidRPr="00541230">
        <w:rPr>
          <w:rFonts w:eastAsiaTheme="minorEastAsia"/>
        </w:rPr>
        <w:t xml:space="preserve"> distributed unequally. Countries who have high a high power distance appreciate and respect hierarchy. Low power distance countries have a </w:t>
      </w:r>
      <w:r w:rsidR="001D45C6" w:rsidRPr="00541230">
        <w:rPr>
          <w:rFonts w:eastAsiaTheme="minorEastAsia"/>
        </w:rPr>
        <w:t>horizontal</w:t>
      </w:r>
      <w:r w:rsidRPr="00541230">
        <w:rPr>
          <w:rFonts w:eastAsiaTheme="minorEastAsia"/>
        </w:rPr>
        <w:t xml:space="preserve"> structure. They believe in equality of power, and “demand justification for inequalities of power.” (</w:t>
      </w:r>
      <w:proofErr w:type="spellStart"/>
      <w:r w:rsidRPr="00541230">
        <w:rPr>
          <w:rFonts w:eastAsiaTheme="minorEastAsia"/>
        </w:rPr>
        <w:t>Hofstede</w:t>
      </w:r>
      <w:proofErr w:type="spellEnd"/>
      <w:r w:rsidRPr="00541230">
        <w:rPr>
          <w:rFonts w:eastAsiaTheme="minorEastAsia"/>
        </w:rPr>
        <w:t xml:space="preserve">) Japan, according to </w:t>
      </w:r>
      <w:proofErr w:type="spellStart"/>
      <w:r w:rsidRPr="00541230">
        <w:rPr>
          <w:rFonts w:eastAsiaTheme="minorEastAsia"/>
        </w:rPr>
        <w:t>Hofstede</w:t>
      </w:r>
      <w:r w:rsidR="001D45C6">
        <w:rPr>
          <w:rFonts w:eastAsiaTheme="minorEastAsia"/>
        </w:rPr>
        <w:t>’s</w:t>
      </w:r>
      <w:proofErr w:type="spellEnd"/>
      <w:r w:rsidRPr="00541230">
        <w:rPr>
          <w:rFonts w:eastAsiaTheme="minorEastAsia"/>
        </w:rPr>
        <w:t xml:space="preserve"> research, has a power distance of</w:t>
      </w:r>
      <w:r w:rsidR="00FF20BA">
        <w:rPr>
          <w:rFonts w:eastAsiaTheme="minorEastAsia"/>
        </w:rPr>
        <w:t xml:space="preserve"> </w:t>
      </w:r>
      <w:r w:rsidRPr="00541230">
        <w:rPr>
          <w:rFonts w:eastAsiaTheme="minorEastAsia"/>
        </w:rPr>
        <w:t>54. While most Asian countries are viewed as highly structured and hierarchal, Japan is “mildly hierarchical.” (</w:t>
      </w:r>
      <w:proofErr w:type="spellStart"/>
      <w:r w:rsidRPr="00541230">
        <w:rPr>
          <w:rFonts w:eastAsiaTheme="minorEastAsia"/>
        </w:rPr>
        <w:t>Hosftede</w:t>
      </w:r>
      <w:proofErr w:type="spellEnd"/>
      <w:r w:rsidRPr="00541230">
        <w:rPr>
          <w:rFonts w:eastAsiaTheme="minorEastAsia"/>
        </w:rPr>
        <w:t xml:space="preserve">) Business in Japan is structure but at the same time </w:t>
      </w:r>
      <w:proofErr w:type="gramStart"/>
      <w:r w:rsidRPr="00541230">
        <w:rPr>
          <w:rFonts w:eastAsiaTheme="minorEastAsia"/>
        </w:rPr>
        <w:t>their</w:t>
      </w:r>
      <w:proofErr w:type="gramEnd"/>
      <w:r w:rsidRPr="00541230">
        <w:rPr>
          <w:rFonts w:eastAsiaTheme="minorEastAsia"/>
        </w:rPr>
        <w:t xml:space="preserve"> is a horizontal style of management were decisions have to be considered and approved by all top executives. This business approach is one of the reason Japan’s score is</w:t>
      </w:r>
      <w:r w:rsidR="00FF20BA">
        <w:rPr>
          <w:rFonts w:eastAsiaTheme="minorEastAsia"/>
        </w:rPr>
        <w:t xml:space="preserve"> </w:t>
      </w:r>
      <w:r w:rsidRPr="00541230">
        <w:rPr>
          <w:rFonts w:eastAsiaTheme="minorEastAsia"/>
        </w:rPr>
        <w:t xml:space="preserve">moderate. </w:t>
      </w:r>
    </w:p>
    <w:p w:rsidR="00541230" w:rsidRPr="00541230" w:rsidRDefault="00541230" w:rsidP="003015EC">
      <w:pPr>
        <w:pStyle w:val="BodyTextIndent"/>
        <w:spacing w:line="360" w:lineRule="auto"/>
        <w:rPr>
          <w:rFonts w:eastAsiaTheme="minorEastAsia"/>
        </w:rPr>
      </w:pPr>
      <w:r w:rsidRPr="00541230">
        <w:rPr>
          <w:rFonts w:eastAsiaTheme="minorEastAsia"/>
        </w:rPr>
        <w:t xml:space="preserve"> Individualism is consider to be the preference for a loosely-knit social framework in which individuals are expected to take care of themselves and their immediate families only, while collectivism, represents a preference for a tightly-knit framework in society in which individuals can expect their relatives or members of a particular in-group to look after them in exchange for unquestioning loyalty. (</w:t>
      </w:r>
      <w:proofErr w:type="spellStart"/>
      <w:r w:rsidRPr="00541230">
        <w:rPr>
          <w:rFonts w:eastAsiaTheme="minorEastAsia"/>
        </w:rPr>
        <w:t>Hosftede</w:t>
      </w:r>
      <w:proofErr w:type="spellEnd"/>
      <w:r w:rsidRPr="00541230">
        <w:rPr>
          <w:rFonts w:eastAsiaTheme="minorEastAsia"/>
        </w:rPr>
        <w:t xml:space="preserve">) By their definition alone is easy to understand both concepts. Analyzing both terms, with the Japanese culture, </w:t>
      </w:r>
      <w:proofErr w:type="spellStart"/>
      <w:r w:rsidRPr="00541230">
        <w:rPr>
          <w:rFonts w:eastAsiaTheme="minorEastAsia"/>
        </w:rPr>
        <w:t>Hofstede</w:t>
      </w:r>
      <w:proofErr w:type="spellEnd"/>
      <w:r w:rsidRPr="00541230">
        <w:rPr>
          <w:rFonts w:eastAsiaTheme="minorEastAsia"/>
        </w:rPr>
        <w:t xml:space="preserve"> came to the conclusion that Japan has a collectivistic society; Japan scored a 46 on the Individualism dimension. Japan, like most Asian countries, </w:t>
      </w:r>
      <w:proofErr w:type="gramStart"/>
      <w:r w:rsidRPr="00541230">
        <w:rPr>
          <w:rFonts w:eastAsiaTheme="minorEastAsia"/>
        </w:rPr>
        <w:t>believe</w:t>
      </w:r>
      <w:proofErr w:type="gramEnd"/>
      <w:r w:rsidRPr="00541230">
        <w:rPr>
          <w:rFonts w:eastAsiaTheme="minorEastAsia"/>
        </w:rPr>
        <w:t xml:space="preserve"> in harmonious group settings creating an environment where group work is highly valued. While most Asian countries are considered collectivist, Japan is considered to be slightly less than their neighbors. According to </w:t>
      </w:r>
      <w:proofErr w:type="spellStart"/>
      <w:r w:rsidRPr="00541230">
        <w:rPr>
          <w:rFonts w:eastAsiaTheme="minorEastAsia"/>
        </w:rPr>
        <w:t>Hofstede</w:t>
      </w:r>
      <w:proofErr w:type="spellEnd"/>
      <w:r w:rsidRPr="00541230">
        <w:rPr>
          <w:rFonts w:eastAsiaTheme="minorEastAsia"/>
        </w:rPr>
        <w:t xml:space="preserve"> research, the main reason why is because, “that Japanese society does not have extended family system which forms a base of more collectivistic societies such as China and Korea.” Overall, Japan still values group harmony while maintaining a level of personal privacy. </w:t>
      </w:r>
    </w:p>
    <w:p w:rsidR="00541230" w:rsidRPr="00541230" w:rsidRDefault="00541230" w:rsidP="003015EC">
      <w:pPr>
        <w:pStyle w:val="BodyTextIndent"/>
        <w:spacing w:line="360" w:lineRule="auto"/>
        <w:rPr>
          <w:rFonts w:eastAsiaTheme="minorEastAsia"/>
        </w:rPr>
      </w:pPr>
      <w:r w:rsidRPr="00541230">
        <w:rPr>
          <w:rFonts w:eastAsiaTheme="minorEastAsia"/>
        </w:rPr>
        <w:t xml:space="preserve">Societies can also be considered masculine or feminine. According to </w:t>
      </w:r>
      <w:proofErr w:type="spellStart"/>
      <w:r w:rsidRPr="00541230">
        <w:rPr>
          <w:rFonts w:eastAsiaTheme="minorEastAsia"/>
        </w:rPr>
        <w:t>Hofstede</w:t>
      </w:r>
      <w:proofErr w:type="spellEnd"/>
      <w:r w:rsidRPr="00541230">
        <w:rPr>
          <w:rFonts w:eastAsiaTheme="minorEastAsia"/>
        </w:rPr>
        <w:t xml:space="preserve">, a masculine society is one who </w:t>
      </w:r>
      <w:proofErr w:type="gramStart"/>
      <w:r w:rsidRPr="00541230">
        <w:rPr>
          <w:rFonts w:eastAsiaTheme="minorEastAsia"/>
        </w:rPr>
        <w:t>measure</w:t>
      </w:r>
      <w:proofErr w:type="gramEnd"/>
      <w:r w:rsidRPr="00541230">
        <w:rPr>
          <w:rFonts w:eastAsiaTheme="minorEastAsia"/>
        </w:rPr>
        <w:t xml:space="preserve"> achievement, heroism, assertiveness and material reward for success. While, a feminine society prefer a preference for cooperation, modesty, caring for the weak and quality of life. Masculine societies tend to be competitive in nature. As for feminine countries, they tend to be more “consensus-oriented.” (</w:t>
      </w:r>
      <w:proofErr w:type="spellStart"/>
      <w:r w:rsidRPr="00541230">
        <w:rPr>
          <w:rFonts w:eastAsiaTheme="minorEastAsia"/>
        </w:rPr>
        <w:t>Hofstede</w:t>
      </w:r>
      <w:proofErr w:type="spellEnd"/>
      <w:r w:rsidRPr="00541230">
        <w:rPr>
          <w:rFonts w:eastAsiaTheme="minorEastAsia"/>
        </w:rPr>
        <w:t xml:space="preserve">) </w:t>
      </w:r>
      <w:proofErr w:type="spellStart"/>
      <w:r w:rsidRPr="00541230">
        <w:rPr>
          <w:rFonts w:eastAsiaTheme="minorEastAsia"/>
        </w:rPr>
        <w:t>Hofstede’s</w:t>
      </w:r>
      <w:proofErr w:type="spellEnd"/>
      <w:r w:rsidRPr="00541230">
        <w:rPr>
          <w:rFonts w:eastAsiaTheme="minorEastAsia"/>
        </w:rPr>
        <w:t xml:space="preserve"> </w:t>
      </w:r>
      <w:proofErr w:type="gramStart"/>
      <w:r w:rsidRPr="00541230">
        <w:rPr>
          <w:rFonts w:eastAsiaTheme="minorEastAsia"/>
        </w:rPr>
        <w:t>research show</w:t>
      </w:r>
      <w:proofErr w:type="gramEnd"/>
      <w:r w:rsidRPr="00541230">
        <w:rPr>
          <w:rFonts w:eastAsiaTheme="minorEastAsia"/>
        </w:rPr>
        <w:t xml:space="preserve"> Japan as a highly competitive society. Japan’s competition is interesting. While they do not compete between individuals, they compete against teams. We cannot forget that Japanese are collectivist, but they have a deep passion for competition; they always want to be part of the winning team. </w:t>
      </w:r>
    </w:p>
    <w:p w:rsidR="00541230" w:rsidRPr="00541230" w:rsidRDefault="00541230" w:rsidP="003015EC">
      <w:pPr>
        <w:pStyle w:val="BodyTextIndent"/>
        <w:spacing w:line="360" w:lineRule="auto"/>
        <w:rPr>
          <w:rFonts w:eastAsiaTheme="minorEastAsia"/>
        </w:rPr>
      </w:pPr>
      <w:r w:rsidRPr="00541230">
        <w:rPr>
          <w:rFonts w:eastAsiaTheme="minorEastAsia"/>
        </w:rPr>
        <w:t>Uncertainty avoidance is the degree to which the members of a society feel uncomfortable with uncertainty and ambiguity. (</w:t>
      </w:r>
      <w:proofErr w:type="spellStart"/>
      <w:r w:rsidRPr="00541230">
        <w:rPr>
          <w:rFonts w:eastAsiaTheme="minorEastAsia"/>
        </w:rPr>
        <w:t>Hofstede</w:t>
      </w:r>
      <w:proofErr w:type="spellEnd"/>
      <w:r w:rsidRPr="00541230">
        <w:rPr>
          <w:rFonts w:eastAsiaTheme="minorEastAsia"/>
        </w:rPr>
        <w:t xml:space="preserve">) When examining uncertainty avoidance you are measuring </w:t>
      </w:r>
      <w:r w:rsidR="001D45C6" w:rsidRPr="00541230">
        <w:rPr>
          <w:rFonts w:eastAsiaTheme="minorEastAsia"/>
        </w:rPr>
        <w:t>whether</w:t>
      </w:r>
      <w:r w:rsidRPr="00541230">
        <w:rPr>
          <w:rFonts w:eastAsiaTheme="minorEastAsia"/>
        </w:rPr>
        <w:t xml:space="preserve"> a society feels the need to control the future or whether they let thing happen the way they were meant to. A country with high uncertainty avoidance </w:t>
      </w:r>
      <w:r w:rsidR="003D500A">
        <w:rPr>
          <w:rFonts w:eastAsiaTheme="minorEastAsia"/>
        </w:rPr>
        <w:t>is</w:t>
      </w:r>
      <w:r w:rsidRPr="00541230">
        <w:rPr>
          <w:rFonts w:eastAsiaTheme="minorEastAsia"/>
        </w:rPr>
        <w:t xml:space="preserve"> strongly passionate about their beliefs, never going astray. Weak societies are relaxed were “practice counts more than principles.” (</w:t>
      </w:r>
      <w:proofErr w:type="spellStart"/>
      <w:r w:rsidRPr="00541230">
        <w:rPr>
          <w:rFonts w:eastAsiaTheme="minorEastAsia"/>
        </w:rPr>
        <w:t>Hofstede</w:t>
      </w:r>
      <w:proofErr w:type="spellEnd"/>
      <w:r w:rsidRPr="00541230">
        <w:rPr>
          <w:rFonts w:eastAsiaTheme="minorEastAsia"/>
        </w:rPr>
        <w:t xml:space="preserve">) In Japan, uncertainty avoidance is very high; </w:t>
      </w:r>
      <w:proofErr w:type="spellStart"/>
      <w:r w:rsidRPr="00541230">
        <w:rPr>
          <w:rFonts w:eastAsiaTheme="minorEastAsia"/>
        </w:rPr>
        <w:t>Hofstede</w:t>
      </w:r>
      <w:proofErr w:type="spellEnd"/>
      <w:r w:rsidRPr="00541230">
        <w:rPr>
          <w:rFonts w:eastAsiaTheme="minorEastAsia"/>
        </w:rPr>
        <w:t xml:space="preserve"> has them at a 92. Their score makes them one of the highest uncertainty avoiding countries. According to </w:t>
      </w:r>
      <w:proofErr w:type="spellStart"/>
      <w:r w:rsidRPr="00541230">
        <w:rPr>
          <w:rFonts w:eastAsiaTheme="minorEastAsia"/>
        </w:rPr>
        <w:t>Hofstede’s</w:t>
      </w:r>
      <w:proofErr w:type="spellEnd"/>
      <w:r w:rsidRPr="00541230">
        <w:rPr>
          <w:rFonts w:eastAsiaTheme="minorEastAsia"/>
        </w:rPr>
        <w:t xml:space="preserve"> research, one of the main reasons why Japan has such a high score is due to natural disasters. </w:t>
      </w:r>
      <w:r w:rsidR="003D500A" w:rsidRPr="00541230">
        <w:rPr>
          <w:rFonts w:eastAsiaTheme="minorEastAsia"/>
        </w:rPr>
        <w:t>Many devastating earthquakes, tsunamis, typhoons and volcano eruptions have hit Japan</w:t>
      </w:r>
      <w:r w:rsidR="003D500A">
        <w:rPr>
          <w:rFonts w:eastAsiaTheme="minorEastAsia"/>
        </w:rPr>
        <w:t>. The threat of a n</w:t>
      </w:r>
      <w:r w:rsidRPr="00541230">
        <w:rPr>
          <w:rFonts w:eastAsiaTheme="minorEastAsia"/>
        </w:rPr>
        <w:t>atural disaster occurring pressures</w:t>
      </w:r>
      <w:r w:rsidR="00FF20BA">
        <w:rPr>
          <w:rFonts w:eastAsiaTheme="minorEastAsia"/>
        </w:rPr>
        <w:t xml:space="preserve"> </w:t>
      </w:r>
      <w:r w:rsidR="003D500A">
        <w:rPr>
          <w:rFonts w:eastAsiaTheme="minorEastAsia"/>
        </w:rPr>
        <w:t>the Japanese to prepare</w:t>
      </w:r>
      <w:r w:rsidRPr="00541230">
        <w:rPr>
          <w:rFonts w:eastAsiaTheme="minorEastAsia"/>
        </w:rPr>
        <w:t xml:space="preserve"> themselves for any situation. In Japan everything is prepared, analyzed and ritualized; for natural disasters they prepare, for business they take a risk-free approach, and “life is highly ritualized.” (</w:t>
      </w:r>
      <w:proofErr w:type="spellStart"/>
      <w:r w:rsidRPr="00541230">
        <w:rPr>
          <w:rFonts w:eastAsiaTheme="minorEastAsia"/>
        </w:rPr>
        <w:t>Hofstede</w:t>
      </w:r>
      <w:proofErr w:type="spellEnd"/>
      <w:r w:rsidRPr="00541230">
        <w:rPr>
          <w:rFonts w:eastAsiaTheme="minorEastAsia"/>
        </w:rPr>
        <w:t>)</w:t>
      </w:r>
      <w:r w:rsidR="00FF20BA">
        <w:rPr>
          <w:rFonts w:eastAsiaTheme="minorEastAsia"/>
        </w:rPr>
        <w:t xml:space="preserve"> </w:t>
      </w:r>
    </w:p>
    <w:p w:rsidR="00541230" w:rsidRPr="00541230" w:rsidRDefault="003D500A" w:rsidP="003015EC">
      <w:pPr>
        <w:pStyle w:val="BodyTextIndent"/>
        <w:spacing w:line="360" w:lineRule="auto"/>
        <w:rPr>
          <w:rFonts w:eastAsiaTheme="minorEastAsia"/>
        </w:rPr>
      </w:pPr>
      <w:r w:rsidRPr="00541230">
        <w:rPr>
          <w:rFonts w:eastAsiaTheme="minorEastAsia"/>
        </w:rPr>
        <w:t>Determining</w:t>
      </w:r>
      <w:r w:rsidR="00541230" w:rsidRPr="00541230">
        <w:rPr>
          <w:rFonts w:eastAsiaTheme="minorEastAsia"/>
        </w:rPr>
        <w:t xml:space="preserve"> whether a society is Long-term versus short-term orientation, is determined by the values the hold. </w:t>
      </w:r>
      <w:proofErr w:type="spellStart"/>
      <w:r w:rsidR="00541230" w:rsidRPr="00541230">
        <w:rPr>
          <w:rFonts w:eastAsiaTheme="minorEastAsia"/>
        </w:rPr>
        <w:t>Hosfstede</w:t>
      </w:r>
      <w:proofErr w:type="spellEnd"/>
      <w:r w:rsidR="00541230" w:rsidRPr="00541230">
        <w:rPr>
          <w:rFonts w:eastAsiaTheme="minorEastAsia"/>
        </w:rPr>
        <w:t xml:space="preserve"> states that, “The long-term orientation dimension can be interpreted as dealing with society’s search for virtue.” Countries with a long-term orientation believe that virtues are form by situations, context, and time. They have tendencies to save and invest, thriftiness, and perseverance in achieving results. On the other hand, short-term orientation societies have a strong concern with establishing the absolute truth. They have respect for traditions, lack savings, and focus heavily on shot-term results. Japan is, according to </w:t>
      </w:r>
      <w:proofErr w:type="spellStart"/>
      <w:r w:rsidR="00541230" w:rsidRPr="00541230">
        <w:rPr>
          <w:rFonts w:eastAsiaTheme="minorEastAsia"/>
        </w:rPr>
        <w:t>Hofstede</w:t>
      </w:r>
      <w:proofErr w:type="spellEnd"/>
      <w:r w:rsidR="00541230" w:rsidRPr="00541230">
        <w:rPr>
          <w:rFonts w:eastAsiaTheme="minorEastAsia"/>
        </w:rPr>
        <w:t xml:space="preserve">, a long term oriented society; scoring </w:t>
      </w:r>
      <w:r w:rsidRPr="00541230">
        <w:rPr>
          <w:rFonts w:eastAsiaTheme="minorEastAsia"/>
        </w:rPr>
        <w:t>an</w:t>
      </w:r>
      <w:r w:rsidR="00541230" w:rsidRPr="00541230">
        <w:rPr>
          <w:rFonts w:eastAsiaTheme="minorEastAsia"/>
        </w:rPr>
        <w:t xml:space="preserve"> 80. Japan is a society that believes in fatalism. In a </w:t>
      </w:r>
      <w:r w:rsidRPr="00541230">
        <w:rPr>
          <w:rFonts w:eastAsiaTheme="minorEastAsia"/>
        </w:rPr>
        <w:t>religious</w:t>
      </w:r>
      <w:r w:rsidR="00541230" w:rsidRPr="00541230">
        <w:rPr>
          <w:rFonts w:eastAsiaTheme="minorEastAsia"/>
        </w:rPr>
        <w:t xml:space="preserve"> </w:t>
      </w:r>
      <w:r w:rsidRPr="00541230">
        <w:rPr>
          <w:rFonts w:eastAsiaTheme="minorEastAsia"/>
        </w:rPr>
        <w:t>viewpoint</w:t>
      </w:r>
      <w:r w:rsidR="00541230" w:rsidRPr="00541230">
        <w:rPr>
          <w:rFonts w:eastAsiaTheme="minorEastAsia"/>
        </w:rPr>
        <w:t xml:space="preserve">, Japan is not a </w:t>
      </w:r>
      <w:r w:rsidRPr="00541230">
        <w:rPr>
          <w:rFonts w:eastAsiaTheme="minorEastAsia"/>
        </w:rPr>
        <w:t>Christian</w:t>
      </w:r>
      <w:r w:rsidR="00541230" w:rsidRPr="00541230">
        <w:rPr>
          <w:rFonts w:eastAsiaTheme="minorEastAsia"/>
        </w:rPr>
        <w:t xml:space="preserve"> country, they don’t hold the belief of one God, </w:t>
      </w:r>
      <w:r w:rsidRPr="00541230">
        <w:rPr>
          <w:rFonts w:eastAsiaTheme="minorEastAsia"/>
        </w:rPr>
        <w:t>and rather</w:t>
      </w:r>
      <w:r w:rsidR="00541230" w:rsidRPr="00541230">
        <w:rPr>
          <w:rFonts w:eastAsiaTheme="minorEastAsia"/>
        </w:rPr>
        <w:t xml:space="preserve"> people are guided by their virtues. Even in business, Japanese are not influenced by the economy when investing in research and development. This means that Japanese companies are not motivated by quarterly numbers rather prefer to create a future for its company even if it means sacrificing in the short run; hence creating a brighter future for the next generation. </w:t>
      </w:r>
    </w:p>
    <w:p w:rsidR="004330C5" w:rsidRPr="001E365E" w:rsidRDefault="004330C5" w:rsidP="003015EC">
      <w:pPr>
        <w:pStyle w:val="BodyTextIndent"/>
        <w:spacing w:line="360" w:lineRule="auto"/>
      </w:pPr>
    </w:p>
    <w:p w:rsidR="004330C5" w:rsidRPr="001C2998" w:rsidRDefault="004330C5" w:rsidP="003015EC">
      <w:pPr>
        <w:pStyle w:val="Heading1"/>
      </w:pPr>
      <w:bookmarkStart w:id="125" w:name="_Toc195663392"/>
      <w:bookmarkStart w:id="126" w:name="_Toc196864181"/>
      <w:r>
        <w:t xml:space="preserve">2.3) </w:t>
      </w:r>
      <w:r w:rsidRPr="001C2998">
        <w:t>Schwartz’s Values Survey- Jay</w:t>
      </w:r>
      <w:r>
        <w:t xml:space="preserve"> – NOT DONE</w:t>
      </w:r>
      <w:bookmarkEnd w:id="125"/>
      <w:r w:rsidR="003D500A">
        <w:t xml:space="preserve"> – Couldn’t find info?</w:t>
      </w:r>
      <w:bookmarkEnd w:id="126"/>
    </w:p>
    <w:p w:rsidR="003D500A" w:rsidRDefault="00373773" w:rsidP="003D500A">
      <w:pPr>
        <w:spacing w:after="440" w:line="240" w:lineRule="auto"/>
        <w:ind w:firstLine="0"/>
        <w:rPr>
          <w:rFonts w:ascii="Times New Roman" w:eastAsia="Times New Roman" w:hAnsi="Times New Roman" w:cs="Times New Roman"/>
          <w:color w:val="CC9900"/>
          <w:sz w:val="20"/>
          <w:szCs w:val="20"/>
          <w:u w:val="single"/>
        </w:rPr>
      </w:pPr>
      <w:hyperlink r:id="rId36" w:history="1">
        <w:r w:rsidR="003D500A">
          <w:rPr>
            <w:rFonts w:ascii="Times New Roman" w:eastAsia="Times New Roman" w:hAnsi="Times New Roman" w:cs="Times New Roman"/>
            <w:color w:val="CC9900"/>
            <w:sz w:val="20"/>
            <w:szCs w:val="20"/>
            <w:u w:val="single"/>
          </w:rPr>
          <w:t>http</w:t>
        </w:r>
      </w:hyperlink>
      <w:hyperlink r:id="rId37" w:history="1">
        <w:r w:rsidR="003D500A">
          <w:rPr>
            <w:rFonts w:ascii="Times New Roman" w:eastAsia="Times New Roman" w:hAnsi="Times New Roman" w:cs="Times New Roman"/>
            <w:color w:val="CC9900"/>
            <w:sz w:val="20"/>
            <w:szCs w:val="20"/>
            <w:u w:val="single"/>
          </w:rPr>
          <w:t>://</w:t>
        </w:r>
      </w:hyperlink>
      <w:hyperlink r:id="rId38" w:history="1">
        <w:r w:rsidR="003D500A">
          <w:rPr>
            <w:rFonts w:ascii="Times New Roman" w:eastAsia="Times New Roman" w:hAnsi="Times New Roman" w:cs="Times New Roman"/>
            <w:color w:val="CC9900"/>
            <w:sz w:val="20"/>
            <w:szCs w:val="20"/>
            <w:u w:val="single"/>
          </w:rPr>
          <w:t>www</w:t>
        </w:r>
      </w:hyperlink>
      <w:hyperlink r:id="rId39" w:history="1">
        <w:r w:rsidR="003D500A">
          <w:rPr>
            <w:rFonts w:ascii="Times New Roman" w:eastAsia="Times New Roman" w:hAnsi="Times New Roman" w:cs="Times New Roman"/>
            <w:color w:val="CC9900"/>
            <w:sz w:val="20"/>
            <w:szCs w:val="20"/>
            <w:u w:val="single"/>
          </w:rPr>
          <w:t>.</w:t>
        </w:r>
      </w:hyperlink>
      <w:hyperlink r:id="rId40" w:history="1">
        <w:r w:rsidR="003D500A">
          <w:rPr>
            <w:rFonts w:ascii="Times New Roman" w:eastAsia="Times New Roman" w:hAnsi="Times New Roman" w:cs="Times New Roman"/>
            <w:color w:val="CC9900"/>
            <w:sz w:val="20"/>
            <w:szCs w:val="20"/>
            <w:u w:val="single"/>
          </w:rPr>
          <w:t>imo</w:t>
        </w:r>
      </w:hyperlink>
      <w:hyperlink r:id="rId41" w:history="1">
        <w:r w:rsidR="003D500A">
          <w:rPr>
            <w:rFonts w:ascii="Times New Roman" w:eastAsia="Times New Roman" w:hAnsi="Times New Roman" w:cs="Times New Roman"/>
            <w:color w:val="CC9900"/>
            <w:sz w:val="20"/>
            <w:szCs w:val="20"/>
            <w:u w:val="single"/>
          </w:rPr>
          <w:t>-</w:t>
        </w:r>
      </w:hyperlink>
      <w:hyperlink r:id="rId42" w:history="1">
        <w:r w:rsidR="003D500A">
          <w:rPr>
            <w:rFonts w:ascii="Times New Roman" w:eastAsia="Times New Roman" w:hAnsi="Times New Roman" w:cs="Times New Roman"/>
            <w:color w:val="CC9900"/>
            <w:sz w:val="20"/>
            <w:szCs w:val="20"/>
            <w:u w:val="single"/>
          </w:rPr>
          <w:t>international</w:t>
        </w:r>
      </w:hyperlink>
      <w:hyperlink r:id="rId43" w:history="1">
        <w:r w:rsidR="003D500A">
          <w:rPr>
            <w:rFonts w:ascii="Times New Roman" w:eastAsia="Times New Roman" w:hAnsi="Times New Roman" w:cs="Times New Roman"/>
            <w:color w:val="CC9900"/>
            <w:sz w:val="20"/>
            <w:szCs w:val="20"/>
            <w:u w:val="single"/>
          </w:rPr>
          <w:t>.</w:t>
        </w:r>
      </w:hyperlink>
      <w:hyperlink r:id="rId44" w:history="1">
        <w:r w:rsidR="003D500A">
          <w:rPr>
            <w:rFonts w:ascii="Times New Roman" w:eastAsia="Times New Roman" w:hAnsi="Times New Roman" w:cs="Times New Roman"/>
            <w:color w:val="CC9900"/>
            <w:sz w:val="20"/>
            <w:szCs w:val="20"/>
            <w:u w:val="single"/>
          </w:rPr>
          <w:t>de</w:t>
        </w:r>
      </w:hyperlink>
      <w:hyperlink r:id="rId45" w:history="1">
        <w:r w:rsidR="003D500A">
          <w:rPr>
            <w:rFonts w:ascii="Times New Roman" w:eastAsia="Times New Roman" w:hAnsi="Times New Roman" w:cs="Times New Roman"/>
            <w:color w:val="CC9900"/>
            <w:sz w:val="20"/>
            <w:szCs w:val="20"/>
            <w:u w:val="single"/>
          </w:rPr>
          <w:t>/</w:t>
        </w:r>
      </w:hyperlink>
      <w:hyperlink r:id="rId46" w:history="1">
        <w:r w:rsidR="003D500A">
          <w:rPr>
            <w:rFonts w:ascii="Times New Roman" w:eastAsia="Times New Roman" w:hAnsi="Times New Roman" w:cs="Times New Roman"/>
            <w:color w:val="CC9900"/>
            <w:sz w:val="20"/>
            <w:szCs w:val="20"/>
            <w:u w:val="single"/>
          </w:rPr>
          <w:t>index</w:t>
        </w:r>
      </w:hyperlink>
      <w:hyperlink r:id="rId47" w:history="1">
        <w:r w:rsidR="003D500A">
          <w:rPr>
            <w:rFonts w:ascii="Times New Roman" w:eastAsia="Times New Roman" w:hAnsi="Times New Roman" w:cs="Times New Roman"/>
            <w:color w:val="CC9900"/>
            <w:sz w:val="20"/>
            <w:szCs w:val="20"/>
            <w:u w:val="single"/>
          </w:rPr>
          <w:t>_</w:t>
        </w:r>
      </w:hyperlink>
      <w:hyperlink r:id="rId48" w:history="1">
        <w:r w:rsidR="003D500A">
          <w:rPr>
            <w:rFonts w:ascii="Times New Roman" w:eastAsia="Times New Roman" w:hAnsi="Times New Roman" w:cs="Times New Roman"/>
            <w:color w:val="CC9900"/>
            <w:sz w:val="20"/>
            <w:szCs w:val="20"/>
            <w:u w:val="single"/>
          </w:rPr>
          <w:t>englisch</w:t>
        </w:r>
      </w:hyperlink>
      <w:hyperlink r:id="rId49" w:history="1">
        <w:r w:rsidR="003D500A">
          <w:rPr>
            <w:rFonts w:ascii="Times New Roman" w:eastAsia="Times New Roman" w:hAnsi="Times New Roman" w:cs="Times New Roman"/>
            <w:color w:val="CC9900"/>
            <w:sz w:val="20"/>
            <w:szCs w:val="20"/>
            <w:u w:val="single"/>
          </w:rPr>
          <w:t>.</w:t>
        </w:r>
      </w:hyperlink>
      <w:hyperlink r:id="rId50" w:history="1">
        <w:proofErr w:type="gramStart"/>
        <w:r w:rsidR="003D500A">
          <w:rPr>
            <w:rFonts w:ascii="Times New Roman" w:eastAsia="Times New Roman" w:hAnsi="Times New Roman" w:cs="Times New Roman"/>
            <w:color w:val="CC9900"/>
            <w:sz w:val="20"/>
            <w:szCs w:val="20"/>
            <w:u w:val="single"/>
          </w:rPr>
          <w:t>htm</w:t>
        </w:r>
        <w:proofErr w:type="gramEnd"/>
      </w:hyperlink>
      <w:hyperlink r:id="rId51" w:history="1">
        <w:r w:rsidR="003D500A">
          <w:rPr>
            <w:rFonts w:ascii="Times New Roman" w:eastAsia="Times New Roman" w:hAnsi="Times New Roman" w:cs="Times New Roman"/>
            <w:color w:val="CC9900"/>
            <w:sz w:val="20"/>
            <w:szCs w:val="20"/>
            <w:u w:val="single"/>
          </w:rPr>
          <w:t>?/</w:t>
        </w:r>
      </w:hyperlink>
      <w:hyperlink r:id="rId52" w:history="1">
        <w:r w:rsidR="003D500A">
          <w:rPr>
            <w:rFonts w:ascii="Times New Roman" w:eastAsia="Times New Roman" w:hAnsi="Times New Roman" w:cs="Times New Roman"/>
            <w:color w:val="CC9900"/>
            <w:sz w:val="20"/>
            <w:szCs w:val="20"/>
            <w:u w:val="single"/>
          </w:rPr>
          <w:t>englisch</w:t>
        </w:r>
      </w:hyperlink>
      <w:hyperlink r:id="rId53" w:history="1">
        <w:r w:rsidR="003D500A">
          <w:rPr>
            <w:rFonts w:ascii="Times New Roman" w:eastAsia="Times New Roman" w:hAnsi="Times New Roman" w:cs="Times New Roman"/>
            <w:color w:val="CC9900"/>
            <w:sz w:val="20"/>
            <w:szCs w:val="20"/>
            <w:u w:val="single"/>
          </w:rPr>
          <w:t>/</w:t>
        </w:r>
      </w:hyperlink>
      <w:hyperlink r:id="rId54" w:history="1">
        <w:r w:rsidR="003D500A">
          <w:rPr>
            <w:rFonts w:ascii="Times New Roman" w:eastAsia="Times New Roman" w:hAnsi="Times New Roman" w:cs="Times New Roman"/>
            <w:color w:val="CC9900"/>
            <w:sz w:val="20"/>
            <w:szCs w:val="20"/>
            <w:u w:val="single"/>
          </w:rPr>
          <w:t>html</w:t>
        </w:r>
      </w:hyperlink>
      <w:hyperlink r:id="rId55" w:history="1">
        <w:r w:rsidR="003D500A">
          <w:rPr>
            <w:rFonts w:ascii="Times New Roman" w:eastAsia="Times New Roman" w:hAnsi="Times New Roman" w:cs="Times New Roman"/>
            <w:color w:val="CC9900"/>
            <w:sz w:val="20"/>
            <w:szCs w:val="20"/>
            <w:u w:val="single"/>
          </w:rPr>
          <w:t>/</w:t>
        </w:r>
      </w:hyperlink>
      <w:hyperlink r:id="rId56" w:history="1">
        <w:r w:rsidR="003D500A">
          <w:rPr>
            <w:rFonts w:ascii="Times New Roman" w:eastAsia="Times New Roman" w:hAnsi="Times New Roman" w:cs="Times New Roman"/>
            <w:color w:val="CC9900"/>
            <w:sz w:val="20"/>
            <w:szCs w:val="20"/>
            <w:u w:val="single"/>
          </w:rPr>
          <w:t>svs</w:t>
        </w:r>
      </w:hyperlink>
      <w:hyperlink r:id="rId57" w:history="1">
        <w:r w:rsidR="003D500A">
          <w:rPr>
            <w:rFonts w:ascii="Times New Roman" w:eastAsia="Times New Roman" w:hAnsi="Times New Roman" w:cs="Times New Roman"/>
            <w:color w:val="CC9900"/>
            <w:sz w:val="20"/>
            <w:szCs w:val="20"/>
            <w:u w:val="single"/>
          </w:rPr>
          <w:t>_</w:t>
        </w:r>
      </w:hyperlink>
      <w:hyperlink r:id="rId58" w:history="1">
        <w:r w:rsidR="003D500A">
          <w:rPr>
            <w:rFonts w:ascii="Times New Roman" w:eastAsia="Times New Roman" w:hAnsi="Times New Roman" w:cs="Times New Roman"/>
            <w:color w:val="CC9900"/>
            <w:sz w:val="20"/>
            <w:szCs w:val="20"/>
            <w:u w:val="single"/>
          </w:rPr>
          <w:t>info</w:t>
        </w:r>
      </w:hyperlink>
      <w:hyperlink r:id="rId59" w:history="1">
        <w:r w:rsidR="003D500A">
          <w:rPr>
            <w:rFonts w:ascii="Times New Roman" w:eastAsia="Times New Roman" w:hAnsi="Times New Roman" w:cs="Times New Roman"/>
            <w:color w:val="CC9900"/>
            <w:sz w:val="20"/>
            <w:szCs w:val="20"/>
            <w:u w:val="single"/>
          </w:rPr>
          <w:t>_</w:t>
        </w:r>
      </w:hyperlink>
      <w:hyperlink r:id="rId60" w:history="1">
        <w:r w:rsidR="003D500A">
          <w:rPr>
            <w:rFonts w:ascii="Times New Roman" w:eastAsia="Times New Roman" w:hAnsi="Times New Roman" w:cs="Times New Roman"/>
            <w:color w:val="CC9900"/>
            <w:sz w:val="20"/>
            <w:szCs w:val="20"/>
            <w:u w:val="single"/>
          </w:rPr>
          <w:t>en</w:t>
        </w:r>
      </w:hyperlink>
      <w:hyperlink r:id="rId61" w:history="1">
        <w:r w:rsidR="003D500A">
          <w:rPr>
            <w:rFonts w:ascii="Times New Roman" w:eastAsia="Times New Roman" w:hAnsi="Times New Roman" w:cs="Times New Roman"/>
            <w:color w:val="CC9900"/>
            <w:sz w:val="20"/>
            <w:szCs w:val="20"/>
            <w:u w:val="single"/>
          </w:rPr>
          <w:t>.</w:t>
        </w:r>
      </w:hyperlink>
      <w:hyperlink r:id="rId62" w:history="1">
        <w:proofErr w:type="gramStart"/>
        <w:r w:rsidR="003D500A">
          <w:rPr>
            <w:rFonts w:ascii="Times New Roman" w:eastAsia="Times New Roman" w:hAnsi="Times New Roman" w:cs="Times New Roman"/>
            <w:color w:val="CC9900"/>
            <w:sz w:val="20"/>
            <w:szCs w:val="20"/>
            <w:u w:val="single"/>
          </w:rPr>
          <w:t>htm</w:t>
        </w:r>
        <w:proofErr w:type="gramEnd"/>
      </w:hyperlink>
    </w:p>
    <w:p w:rsidR="003D500A" w:rsidRDefault="00373773" w:rsidP="003D500A">
      <w:pPr>
        <w:spacing w:after="440" w:line="240" w:lineRule="auto"/>
        <w:ind w:firstLine="0"/>
        <w:rPr>
          <w:rFonts w:ascii="Times New Roman" w:eastAsia="Times New Roman" w:hAnsi="Times New Roman" w:cs="Times New Roman"/>
          <w:color w:val="CC9900"/>
          <w:sz w:val="20"/>
          <w:szCs w:val="20"/>
          <w:u w:val="single"/>
        </w:rPr>
      </w:pPr>
      <w:hyperlink r:id="rId63" w:history="1">
        <w:r w:rsidR="003D500A">
          <w:rPr>
            <w:rFonts w:ascii="Times New Roman" w:eastAsia="Times New Roman" w:hAnsi="Times New Roman" w:cs="Times New Roman"/>
            <w:color w:val="CC9900"/>
            <w:sz w:val="20"/>
            <w:szCs w:val="20"/>
            <w:u w:val="single"/>
          </w:rPr>
          <w:t>http</w:t>
        </w:r>
      </w:hyperlink>
      <w:hyperlink r:id="rId64" w:history="1">
        <w:r w:rsidR="003D500A">
          <w:rPr>
            <w:rFonts w:ascii="Times New Roman" w:eastAsia="Times New Roman" w:hAnsi="Times New Roman" w:cs="Times New Roman"/>
            <w:color w:val="CC9900"/>
            <w:sz w:val="20"/>
            <w:szCs w:val="20"/>
            <w:u w:val="single"/>
          </w:rPr>
          <w:t>://</w:t>
        </w:r>
      </w:hyperlink>
      <w:hyperlink r:id="rId65" w:history="1">
        <w:r w:rsidR="003D500A">
          <w:rPr>
            <w:rFonts w:ascii="Times New Roman" w:eastAsia="Times New Roman" w:hAnsi="Times New Roman" w:cs="Times New Roman"/>
            <w:color w:val="CC9900"/>
            <w:sz w:val="20"/>
            <w:szCs w:val="20"/>
            <w:u w:val="single"/>
          </w:rPr>
          <w:t>faculty</w:t>
        </w:r>
      </w:hyperlink>
      <w:hyperlink r:id="rId66" w:history="1">
        <w:r w:rsidR="003D500A">
          <w:rPr>
            <w:rFonts w:ascii="Times New Roman" w:eastAsia="Times New Roman" w:hAnsi="Times New Roman" w:cs="Times New Roman"/>
            <w:color w:val="CC9900"/>
            <w:sz w:val="20"/>
            <w:szCs w:val="20"/>
            <w:u w:val="single"/>
          </w:rPr>
          <w:t>-</w:t>
        </w:r>
      </w:hyperlink>
      <w:hyperlink r:id="rId67" w:history="1">
        <w:r w:rsidR="003D500A">
          <w:rPr>
            <w:rFonts w:ascii="Times New Roman" w:eastAsia="Times New Roman" w:hAnsi="Times New Roman" w:cs="Times New Roman"/>
            <w:color w:val="CC9900"/>
            <w:sz w:val="20"/>
            <w:szCs w:val="20"/>
            <w:u w:val="single"/>
          </w:rPr>
          <w:t>staff</w:t>
        </w:r>
      </w:hyperlink>
      <w:hyperlink r:id="rId68" w:history="1">
        <w:r w:rsidR="003D500A">
          <w:rPr>
            <w:rFonts w:ascii="Times New Roman" w:eastAsia="Times New Roman" w:hAnsi="Times New Roman" w:cs="Times New Roman"/>
            <w:color w:val="CC9900"/>
            <w:sz w:val="20"/>
            <w:szCs w:val="20"/>
            <w:u w:val="single"/>
          </w:rPr>
          <w:t>.</w:t>
        </w:r>
      </w:hyperlink>
      <w:hyperlink r:id="rId69" w:history="1">
        <w:r w:rsidR="003D500A">
          <w:rPr>
            <w:rFonts w:ascii="Times New Roman" w:eastAsia="Times New Roman" w:hAnsi="Times New Roman" w:cs="Times New Roman"/>
            <w:color w:val="CC9900"/>
            <w:sz w:val="20"/>
            <w:szCs w:val="20"/>
            <w:u w:val="single"/>
          </w:rPr>
          <w:t>ou</w:t>
        </w:r>
      </w:hyperlink>
      <w:hyperlink r:id="rId70" w:history="1">
        <w:r w:rsidR="003D500A">
          <w:rPr>
            <w:rFonts w:ascii="Times New Roman" w:eastAsia="Times New Roman" w:hAnsi="Times New Roman" w:cs="Times New Roman"/>
            <w:color w:val="CC9900"/>
            <w:sz w:val="20"/>
            <w:szCs w:val="20"/>
            <w:u w:val="single"/>
          </w:rPr>
          <w:t>.</w:t>
        </w:r>
      </w:hyperlink>
      <w:hyperlink r:id="rId71" w:history="1">
        <w:r w:rsidR="003D500A">
          <w:rPr>
            <w:rFonts w:ascii="Times New Roman" w:eastAsia="Times New Roman" w:hAnsi="Times New Roman" w:cs="Times New Roman"/>
            <w:color w:val="CC9900"/>
            <w:sz w:val="20"/>
            <w:szCs w:val="20"/>
            <w:u w:val="single"/>
          </w:rPr>
          <w:t>edu</w:t>
        </w:r>
      </w:hyperlink>
      <w:hyperlink r:id="rId72" w:history="1">
        <w:r w:rsidR="003D500A">
          <w:rPr>
            <w:rFonts w:ascii="Times New Roman" w:eastAsia="Times New Roman" w:hAnsi="Times New Roman" w:cs="Times New Roman"/>
            <w:color w:val="CC9900"/>
            <w:sz w:val="20"/>
            <w:szCs w:val="20"/>
            <w:u w:val="single"/>
          </w:rPr>
          <w:t>/</w:t>
        </w:r>
      </w:hyperlink>
      <w:hyperlink r:id="rId73" w:history="1">
        <w:r w:rsidR="003D500A">
          <w:rPr>
            <w:rFonts w:ascii="Times New Roman" w:eastAsia="Times New Roman" w:hAnsi="Times New Roman" w:cs="Times New Roman"/>
            <w:color w:val="CC9900"/>
            <w:sz w:val="20"/>
            <w:szCs w:val="20"/>
            <w:u w:val="single"/>
          </w:rPr>
          <w:t>R</w:t>
        </w:r>
      </w:hyperlink>
      <w:hyperlink r:id="rId74" w:history="1">
        <w:r w:rsidR="003D500A">
          <w:rPr>
            <w:rFonts w:ascii="Times New Roman" w:eastAsia="Times New Roman" w:hAnsi="Times New Roman" w:cs="Times New Roman"/>
            <w:color w:val="CC9900"/>
            <w:sz w:val="20"/>
            <w:szCs w:val="20"/>
            <w:u w:val="single"/>
          </w:rPr>
          <w:t>/</w:t>
        </w:r>
      </w:hyperlink>
      <w:hyperlink r:id="rId75" w:history="1">
        <w:r w:rsidR="003D500A">
          <w:rPr>
            <w:rFonts w:ascii="Times New Roman" w:eastAsia="Times New Roman" w:hAnsi="Times New Roman" w:cs="Times New Roman"/>
            <w:color w:val="CC9900"/>
            <w:sz w:val="20"/>
            <w:szCs w:val="20"/>
            <w:u w:val="single"/>
          </w:rPr>
          <w:t>David</w:t>
        </w:r>
      </w:hyperlink>
      <w:hyperlink r:id="rId76" w:history="1">
        <w:r w:rsidR="003D500A">
          <w:rPr>
            <w:rFonts w:ascii="Times New Roman" w:eastAsia="Times New Roman" w:hAnsi="Times New Roman" w:cs="Times New Roman"/>
            <w:color w:val="CC9900"/>
            <w:sz w:val="20"/>
            <w:szCs w:val="20"/>
            <w:u w:val="single"/>
          </w:rPr>
          <w:t>.</w:t>
        </w:r>
      </w:hyperlink>
      <w:hyperlink r:id="rId77" w:history="1">
        <w:r w:rsidR="003D500A">
          <w:rPr>
            <w:rFonts w:ascii="Times New Roman" w:eastAsia="Times New Roman" w:hAnsi="Times New Roman" w:cs="Times New Roman"/>
            <w:color w:val="CC9900"/>
            <w:sz w:val="20"/>
            <w:szCs w:val="20"/>
            <w:u w:val="single"/>
          </w:rPr>
          <w:t>A</w:t>
        </w:r>
      </w:hyperlink>
      <w:hyperlink r:id="rId78" w:history="1">
        <w:r w:rsidR="003D500A">
          <w:rPr>
            <w:rFonts w:ascii="Times New Roman" w:eastAsia="Times New Roman" w:hAnsi="Times New Roman" w:cs="Times New Roman"/>
            <w:color w:val="CC9900"/>
            <w:sz w:val="20"/>
            <w:szCs w:val="20"/>
            <w:u w:val="single"/>
          </w:rPr>
          <w:t>.</w:t>
        </w:r>
      </w:hyperlink>
      <w:hyperlink r:id="rId79" w:history="1">
        <w:r w:rsidR="003D500A">
          <w:rPr>
            <w:rFonts w:ascii="Times New Roman" w:eastAsia="Times New Roman" w:hAnsi="Times New Roman" w:cs="Times New Roman"/>
            <w:color w:val="CC9900"/>
            <w:sz w:val="20"/>
            <w:szCs w:val="20"/>
            <w:u w:val="single"/>
          </w:rPr>
          <w:t>Ralston</w:t>
        </w:r>
      </w:hyperlink>
      <w:hyperlink r:id="rId80" w:history="1">
        <w:r w:rsidR="003D500A">
          <w:rPr>
            <w:rFonts w:ascii="Times New Roman" w:eastAsia="Times New Roman" w:hAnsi="Times New Roman" w:cs="Times New Roman"/>
            <w:color w:val="CC9900"/>
            <w:sz w:val="20"/>
            <w:szCs w:val="20"/>
            <w:u w:val="single"/>
          </w:rPr>
          <w:t>-1/12.</w:t>
        </w:r>
      </w:hyperlink>
      <w:hyperlink r:id="rId81" w:history="1">
        <w:r w:rsidR="003D500A">
          <w:rPr>
            <w:rFonts w:ascii="Times New Roman" w:eastAsia="Times New Roman" w:hAnsi="Times New Roman" w:cs="Times New Roman"/>
            <w:color w:val="CC9900"/>
            <w:sz w:val="20"/>
            <w:szCs w:val="20"/>
            <w:u w:val="single"/>
          </w:rPr>
          <w:t>pdf</w:t>
        </w:r>
      </w:hyperlink>
      <w:r w:rsidR="003D500A">
        <w:rPr>
          <w:rFonts w:ascii="Times New Roman" w:eastAsia="Times New Roman" w:hAnsi="Times New Roman" w:cs="Times New Roman"/>
          <w:color w:val="000000"/>
          <w:sz w:val="20"/>
          <w:szCs w:val="20"/>
        </w:rPr>
        <w:t xml:space="preserve"> </w:t>
      </w:r>
    </w:p>
    <w:p w:rsidR="00C60323" w:rsidRPr="001E365E" w:rsidRDefault="00C60323" w:rsidP="003015EC">
      <w:pPr>
        <w:pStyle w:val="FreeForm"/>
        <w:spacing w:after="440" w:line="360" w:lineRule="auto"/>
        <w:rPr>
          <w:rFonts w:ascii="Times New Roman" w:eastAsia="Times New Roman" w:hAnsi="Times New Roman"/>
          <w:color w:val="auto"/>
          <w:sz w:val="20"/>
        </w:rPr>
      </w:pPr>
    </w:p>
    <w:p w:rsidR="004330C5" w:rsidRPr="001E365E" w:rsidRDefault="004330C5" w:rsidP="003015EC">
      <w:pPr>
        <w:pStyle w:val="Heading1"/>
      </w:pPr>
      <w:bookmarkStart w:id="127" w:name="_Toc195663393"/>
      <w:bookmarkStart w:id="128" w:name="_Toc196864182"/>
      <w:r w:rsidRPr="001E365E">
        <w:t xml:space="preserve">2.4) Hall’s High and Low Context </w:t>
      </w:r>
      <w:r>
        <w:t>–</w:t>
      </w:r>
      <w:r w:rsidRPr="001E365E">
        <w:t xml:space="preserve"> Corey</w:t>
      </w:r>
      <w:bookmarkEnd w:id="127"/>
      <w:r>
        <w:t xml:space="preserve"> – Needs Proofing</w:t>
      </w:r>
      <w:r w:rsidR="003D500A">
        <w:t xml:space="preserve"> – Gave to Lazar</w:t>
      </w:r>
      <w:bookmarkEnd w:id="128"/>
    </w:p>
    <w:p w:rsidR="004330C5" w:rsidRDefault="004330C5" w:rsidP="003015EC">
      <w:r w:rsidRPr="001E365E">
        <w:t>Japan is a high context culture. According to Hall</w:t>
      </w:r>
      <w:r>
        <w:t>,</w:t>
      </w:r>
      <w:r w:rsidRPr="001E365E">
        <w:t xml:space="preserve"> high context cultures have many factors and reasons why the culture is considered high context. In high context cultures like Japan they convert and implicit messages with a metaphor and read between the lines. Also emotions are reserved and rarely shown. The Japanese are big on family and in high context cultures there is a strong sense of family and people bonds as well as they tend to care more about the relationships they form rather than the task. Time care for the Japanese is complex and includes both monochromatic and polychromatic traits. For example when making business meetings they are usually precise and on time but once the meeting starts polychromatic behaviors take place. So when using Hall’s high or low context, Japan is considered high context because of their business traits and how they view certain aspects of business and culture.</w:t>
      </w:r>
    </w:p>
    <w:p w:rsidR="004330C5" w:rsidRDefault="004330C5" w:rsidP="003015EC">
      <w:pPr>
        <w:rPr>
          <w:rFonts w:ascii="Times" w:eastAsia="Times New Roman" w:hAnsi="Times" w:cs="Times New Roman"/>
          <w:color w:val="000000"/>
          <w:sz w:val="27"/>
          <w:szCs w:val="27"/>
        </w:rPr>
      </w:pPr>
      <w:r w:rsidRPr="007240BA">
        <w:rPr>
          <w:rStyle w:val="Heading1Char"/>
        </w:rPr>
        <w:t>2.5) GLOBE’s Cultural Dimensions</w:t>
      </w:r>
      <w:r>
        <w:rPr>
          <w:rStyle w:val="Heading1Char"/>
        </w:rPr>
        <w:t xml:space="preserve"> – Lazar – DONE</w:t>
      </w:r>
    </w:p>
    <w:p w:rsidR="004330C5" w:rsidRPr="004330C5" w:rsidRDefault="004330C5" w:rsidP="003015EC">
      <w:pPr>
        <w:pStyle w:val="Heading2"/>
        <w:rPr>
          <w:rFonts w:ascii="Times" w:eastAsia="Times New Roman" w:hAnsi="Times" w:cs="Times New Roman"/>
          <w:color w:val="000000"/>
          <w:sz w:val="27"/>
          <w:szCs w:val="27"/>
        </w:rPr>
      </w:pPr>
      <w:bookmarkStart w:id="129" w:name="_Toc196864183"/>
      <w:r w:rsidRPr="004330C5">
        <w:t>Uncertainty Avoidance</w:t>
      </w:r>
      <w:bookmarkEnd w:id="129"/>
    </w:p>
    <w:p w:rsidR="004330C5" w:rsidRDefault="004330C5" w:rsidP="003015EC">
      <w:pPr>
        <w:rPr>
          <w:rFonts w:ascii="Times" w:eastAsia="Times New Roman" w:hAnsi="Times" w:cs="Times New Roman"/>
          <w:color w:val="000000"/>
          <w:sz w:val="27"/>
          <w:szCs w:val="27"/>
        </w:rPr>
      </w:pPr>
      <w:r w:rsidRPr="007240BA">
        <w:t>Japan has extremely high uncertainty avoidance. Their reliance on social norms, rituals, and bureaucratic practices is rigid and standard in the business world. Change can be difficult to come by in Japan as managers seek all the details before making a decision. Part of the cause of their uncertainty avoidance is rooted in their location, where they are continually the victims of earthquakes, tsunamis, typhoons, and even volcanic eruption. The Japanese have adopted a culture that prepares for any unce</w:t>
      </w:r>
      <w:r>
        <w:t xml:space="preserve">rtain situation and the recent tsunami and </w:t>
      </w:r>
      <w:r w:rsidRPr="007240BA">
        <w:t xml:space="preserve">nuclear disaster </w:t>
      </w:r>
      <w:r>
        <w:t>no doubt</w:t>
      </w:r>
      <w:r w:rsidRPr="007240BA">
        <w:t xml:space="preserve"> </w:t>
      </w:r>
      <w:r>
        <w:t xml:space="preserve">further </w:t>
      </w:r>
      <w:r w:rsidRPr="007240BA">
        <w:t>reinforce</w:t>
      </w:r>
      <w:r>
        <w:t>d</w:t>
      </w:r>
      <w:r w:rsidRPr="007240BA">
        <w:t xml:space="preserve"> </w:t>
      </w:r>
      <w:r>
        <w:t>this</w:t>
      </w:r>
      <w:r w:rsidRPr="007240BA">
        <w:t>.</w:t>
      </w:r>
      <w:r w:rsidRPr="001C2998">
        <w:rPr>
          <w:rFonts w:ascii="Times New Roman" w:eastAsia="Times New Roman" w:hAnsi="Times New Roman" w:cs="Times New Roman"/>
          <w:color w:val="000000"/>
        </w:rPr>
        <w:t xml:space="preserve"> </w:t>
      </w:r>
    </w:p>
    <w:p w:rsidR="004330C5" w:rsidRDefault="004330C5" w:rsidP="003015EC">
      <w:pPr>
        <w:pStyle w:val="Heading2"/>
        <w:rPr>
          <w:rFonts w:ascii="Times New Roman" w:eastAsia="Times New Roman" w:hAnsi="Times New Roman" w:cs="Times New Roman"/>
          <w:color w:val="000000"/>
          <w:sz w:val="24"/>
          <w:szCs w:val="24"/>
        </w:rPr>
      </w:pPr>
      <w:bookmarkStart w:id="130" w:name="_Toc196864184"/>
      <w:r w:rsidRPr="004330C5">
        <w:t>Power Distance</w:t>
      </w:r>
      <w:bookmarkEnd w:id="130"/>
      <w:r w:rsidRPr="001C2998">
        <w:rPr>
          <w:rFonts w:ascii="Times New Roman" w:eastAsia="Times New Roman" w:hAnsi="Times New Roman" w:cs="Times New Roman"/>
          <w:color w:val="000000"/>
          <w:sz w:val="24"/>
          <w:szCs w:val="24"/>
        </w:rPr>
        <w:t xml:space="preserve"> </w:t>
      </w:r>
    </w:p>
    <w:p w:rsidR="004330C5" w:rsidRDefault="004330C5" w:rsidP="003015EC">
      <w:pPr>
        <w:rPr>
          <w:rFonts w:ascii="Times" w:hAnsi="Times"/>
          <w:sz w:val="27"/>
          <w:szCs w:val="27"/>
        </w:rPr>
      </w:pPr>
      <w:r w:rsidRPr="001C2998">
        <w:t xml:space="preserve">Surprisingly, Japan does not have a great power distance. Though it may score slightly higher than the U.S. on a </w:t>
      </w:r>
      <w:proofErr w:type="spellStart"/>
      <w:r w:rsidRPr="001C2998">
        <w:t>Hofstede</w:t>
      </w:r>
      <w:proofErr w:type="spellEnd"/>
      <w:r w:rsidRPr="001C2998">
        <w:t xml:space="preserve"> rating, there are key differences. There are a lot of formalities in how one approaches and interacts with another in a higher position. Japanese negotiation can also be much slower as </w:t>
      </w:r>
      <w:r w:rsidR="003D500A" w:rsidRPr="001C2998">
        <w:t>someone in a higher position must approve each decision</w:t>
      </w:r>
      <w:r w:rsidRPr="001C2998">
        <w:t xml:space="preserve">. However, as much as 90% of Japanese people think of themselves as middle class, and pay differences are nowhere near as much as in the </w:t>
      </w:r>
      <w:r>
        <w:t>United States.</w:t>
      </w:r>
      <w:r w:rsidRPr="001C2998">
        <w:t xml:space="preserve"> </w:t>
      </w:r>
    </w:p>
    <w:p w:rsidR="004330C5" w:rsidRDefault="004330C5" w:rsidP="003015EC">
      <w:pPr>
        <w:pStyle w:val="Heading2"/>
      </w:pPr>
      <w:bookmarkStart w:id="131" w:name="_Toc196864185"/>
      <w:r w:rsidRPr="004330C5">
        <w:t>Collectivism I</w:t>
      </w:r>
      <w:bookmarkEnd w:id="131"/>
    </w:p>
    <w:p w:rsidR="004330C5" w:rsidRDefault="004330C5" w:rsidP="003015EC">
      <w:r w:rsidRPr="001C2998">
        <w:t xml:space="preserve">Japan can have a very collectivist culture at times, however this is more of a middle of the road rating. On their </w:t>
      </w:r>
      <w:proofErr w:type="spellStart"/>
      <w:r w:rsidRPr="001C2998">
        <w:t>Geert-Hofste</w:t>
      </w:r>
      <w:r>
        <w:t>de</w:t>
      </w:r>
      <w:proofErr w:type="spellEnd"/>
      <w:r>
        <w:t xml:space="preserve"> National Culture Dimensions r</w:t>
      </w:r>
      <w:r w:rsidRPr="001C2998">
        <w:t>ating</w:t>
      </w:r>
      <w:r>
        <w:t>s</w:t>
      </w:r>
      <w:r w:rsidRPr="001C2998">
        <w:t>, Japan scored a 46 for individualism. A somewhat individualistic society (meaning they only seek to benefit themselves and their closes family and friends), sometimes when a Japanese person shows extreme loyalty to their company it may not be because of a collectivist nature, but because they have placed their company within the realm of th</w:t>
      </w:r>
      <w:r>
        <w:t>eir individualist inner circle.</w:t>
      </w:r>
    </w:p>
    <w:p w:rsidR="004330C5" w:rsidRDefault="004330C5" w:rsidP="003015EC">
      <w:pPr>
        <w:pStyle w:val="Heading2"/>
      </w:pPr>
      <w:bookmarkStart w:id="132" w:name="_Toc196864186"/>
      <w:r w:rsidRPr="004330C5">
        <w:t>Collectivism II</w:t>
      </w:r>
      <w:bookmarkEnd w:id="132"/>
    </w:p>
    <w:p w:rsidR="004330C5" w:rsidRDefault="004330C5" w:rsidP="003015EC">
      <w:pPr>
        <w:rPr>
          <w:rFonts w:ascii="Times" w:hAnsi="Times"/>
          <w:sz w:val="27"/>
          <w:szCs w:val="27"/>
        </w:rPr>
      </w:pPr>
      <w:r>
        <w:t>Japan has a m</w:t>
      </w:r>
      <w:r w:rsidRPr="001C2998">
        <w:t xml:space="preserve">edium to high collectivist culture. </w:t>
      </w:r>
      <w:r>
        <w:t xml:space="preserve">It </w:t>
      </w:r>
      <w:r w:rsidRPr="001C2998">
        <w:t>place</w:t>
      </w:r>
      <w:r>
        <w:t>s</w:t>
      </w:r>
      <w:r w:rsidRPr="001C2998">
        <w:t xml:space="preserve"> a great deal of pride, loyalty, and cohesiveness in their organization and families. However, expre</w:t>
      </w:r>
      <w:r>
        <w:t xml:space="preserve">ssion is typically </w:t>
      </w:r>
      <w:r w:rsidRPr="001C2998">
        <w:t>subtle. Loud expression is not a part of traditional Japanese culture.</w:t>
      </w:r>
    </w:p>
    <w:p w:rsidR="004330C5" w:rsidRDefault="004330C5" w:rsidP="003015EC">
      <w:pPr>
        <w:pStyle w:val="Heading2"/>
      </w:pPr>
      <w:bookmarkStart w:id="133" w:name="_Toc196864187"/>
      <w:r w:rsidRPr="004330C5">
        <w:t>Gender Egalitarianism</w:t>
      </w:r>
      <w:bookmarkEnd w:id="133"/>
    </w:p>
    <w:p w:rsidR="004330C5" w:rsidRDefault="004330C5" w:rsidP="003015EC">
      <w:pPr>
        <w:rPr>
          <w:rFonts w:ascii="Times" w:hAnsi="Times"/>
          <w:sz w:val="27"/>
          <w:szCs w:val="27"/>
        </w:rPr>
      </w:pPr>
      <w:r w:rsidRPr="001C2998">
        <w:t>In Japan this would be a high rating. Japanese women are routinely and structurally discriminated against. The discrimination would be considered blatant in the U.S.; however, even the Japanese legal system does not reflect a practice of equality among genders.</w:t>
      </w:r>
    </w:p>
    <w:p w:rsidR="004330C5" w:rsidRDefault="004330C5" w:rsidP="003015EC">
      <w:pPr>
        <w:pStyle w:val="Heading2"/>
      </w:pPr>
      <w:bookmarkStart w:id="134" w:name="_Toc196864188"/>
      <w:r w:rsidRPr="004330C5">
        <w:t>Assertiveness</w:t>
      </w:r>
      <w:bookmarkEnd w:id="134"/>
    </w:p>
    <w:p w:rsidR="004330C5" w:rsidRDefault="004330C5" w:rsidP="003015EC">
      <w:pPr>
        <w:rPr>
          <w:rFonts w:ascii="Times" w:hAnsi="Times"/>
          <w:sz w:val="27"/>
          <w:szCs w:val="27"/>
        </w:rPr>
      </w:pPr>
      <w:r w:rsidRPr="001C2998">
        <w:t>Japan would have a medium rating. The actions of Japanese are fairly deliberate, yet they tend to seek a minimal confrontation. For example, the decision of a Japanese manager may seem deliberate and assertive, yet his or her implementation of that decision may seem passive.</w:t>
      </w:r>
    </w:p>
    <w:p w:rsidR="004330C5" w:rsidRPr="004330C5" w:rsidRDefault="004330C5" w:rsidP="003015EC">
      <w:pPr>
        <w:pStyle w:val="Heading2"/>
      </w:pPr>
      <w:bookmarkStart w:id="135" w:name="_Toc196864189"/>
      <w:r w:rsidRPr="004330C5">
        <w:t>Future Orientation</w:t>
      </w:r>
      <w:bookmarkEnd w:id="135"/>
    </w:p>
    <w:p w:rsidR="004330C5" w:rsidRPr="007240BA" w:rsidRDefault="004330C5" w:rsidP="003015EC">
      <w:pPr>
        <w:rPr>
          <w:rFonts w:asciiTheme="majorHAnsi" w:eastAsiaTheme="majorEastAsia" w:hAnsiTheme="majorHAnsi" w:cstheme="majorBidi"/>
          <w:b/>
          <w:bCs/>
          <w:color w:val="7A7A7A" w:themeColor="accent1"/>
          <w:sz w:val="26"/>
          <w:szCs w:val="26"/>
        </w:rPr>
      </w:pPr>
      <w:r w:rsidRPr="001C2998">
        <w:t>Delayed gratification is a staple of Japanese culture. Their future orientation scores very high, as Japanese students and employees alike are very hard working and will sacrifice much of today for the pride of building their tomorrow.</w:t>
      </w:r>
    </w:p>
    <w:p w:rsidR="004330C5" w:rsidRDefault="004330C5" w:rsidP="003015EC">
      <w:pPr>
        <w:pStyle w:val="Heading2"/>
      </w:pPr>
      <w:bookmarkStart w:id="136" w:name="_Toc195663394"/>
      <w:bookmarkStart w:id="137" w:name="_Toc196864190"/>
      <w:r>
        <w:t>Performance Orientation</w:t>
      </w:r>
      <w:bookmarkEnd w:id="136"/>
      <w:bookmarkEnd w:id="137"/>
    </w:p>
    <w:p w:rsidR="004330C5" w:rsidRDefault="004330C5" w:rsidP="003015EC">
      <w:pPr>
        <w:rPr>
          <w:rFonts w:ascii="Times" w:hAnsi="Times"/>
          <w:sz w:val="27"/>
          <w:szCs w:val="27"/>
        </w:rPr>
      </w:pPr>
      <w:r w:rsidRPr="001C2998">
        <w:t xml:space="preserve">The Japanese are notorious workaholics and work best when competing against one another. Because they are a somewhat collectivist society, there are not as outspoken about their performance. They would score in a medium to high range. </w:t>
      </w:r>
    </w:p>
    <w:p w:rsidR="004330C5" w:rsidRDefault="004330C5" w:rsidP="003015EC">
      <w:pPr>
        <w:pStyle w:val="Heading2"/>
      </w:pPr>
      <w:bookmarkStart w:id="138" w:name="_Toc195663395"/>
      <w:bookmarkStart w:id="139" w:name="_Toc196864191"/>
      <w:r>
        <w:t>Humane Orientation</w:t>
      </w:r>
      <w:bookmarkEnd w:id="138"/>
      <w:bookmarkEnd w:id="139"/>
    </w:p>
    <w:p w:rsidR="004330C5" w:rsidRDefault="004330C5" w:rsidP="003015EC">
      <w:r w:rsidRPr="001C2998">
        <w:t>As both a matter of cultural pride and a reflection of their collectivism, Japan does believe in doing their part to help the world, most notably as a leader in innovative green technologies and international environmental movements. However, there is little funding of a relatively small number of NGOs, making their score relatively mediocre</w:t>
      </w:r>
      <w:r>
        <w:t xml:space="preserve"> (</w:t>
      </w:r>
      <w:proofErr w:type="spellStart"/>
      <w:r w:rsidRPr="002F4852">
        <w:t>Hofstede</w:t>
      </w:r>
      <w:proofErr w:type="spellEnd"/>
      <w:r>
        <w:t>)</w:t>
      </w:r>
      <w:r w:rsidRPr="001C2998">
        <w:t>.</w:t>
      </w:r>
      <w:r w:rsidRPr="001C2998">
        <w:rPr>
          <w:rFonts w:ascii="Times" w:hAnsi="Times"/>
          <w:sz w:val="27"/>
          <w:szCs w:val="27"/>
        </w:rPr>
        <w:br/>
      </w:r>
    </w:p>
    <w:p w:rsidR="004330C5" w:rsidRPr="007240BA" w:rsidRDefault="004330C5" w:rsidP="003015EC"/>
    <w:p w:rsidR="004330C5" w:rsidRDefault="004330C5" w:rsidP="003015EC"/>
    <w:p w:rsidR="004330C5" w:rsidRPr="007240BA" w:rsidRDefault="004330C5" w:rsidP="003015EC"/>
    <w:p w:rsidR="004330C5" w:rsidRPr="003D500A" w:rsidRDefault="003D500A" w:rsidP="003D500A">
      <w:pPr>
        <w:pStyle w:val="Heading1"/>
        <w:rPr>
          <w:rFonts w:ascii="Times New Roman" w:hAnsi="Times New Roman" w:cs="Times New Roman"/>
          <w:sz w:val="20"/>
          <w:szCs w:val="20"/>
        </w:rPr>
      </w:pPr>
      <w:bookmarkStart w:id="140" w:name="_Toc196864192"/>
      <w:proofErr w:type="gramStart"/>
      <w:r>
        <w:t xml:space="preserve">2.6) </w:t>
      </w:r>
      <w:r w:rsidR="004330C5" w:rsidRPr="001C2998">
        <w:t xml:space="preserve">The World </w:t>
      </w:r>
      <w:r>
        <w:t>Values Survey –</w:t>
      </w:r>
      <w:r w:rsidR="004330C5" w:rsidRPr="001C2998">
        <w:t xml:space="preserve"> </w:t>
      </w:r>
      <w:r w:rsidR="004330C5" w:rsidRPr="003D500A">
        <w:rPr>
          <w:b/>
          <w:bCs/>
        </w:rPr>
        <w:t xml:space="preserve">Lazar </w:t>
      </w:r>
      <w:r>
        <w:rPr>
          <w:b/>
          <w:bCs/>
        </w:rPr>
        <w:t>–</w:t>
      </w:r>
      <w:r w:rsidR="004330C5" w:rsidRPr="003D500A">
        <w:rPr>
          <w:b/>
          <w:bCs/>
        </w:rPr>
        <w:t xml:space="preserve"> </w:t>
      </w:r>
      <w:r>
        <w:rPr>
          <w:b/>
          <w:bCs/>
        </w:rPr>
        <w:t>Done.</w:t>
      </w:r>
      <w:bookmarkEnd w:id="140"/>
      <w:proofErr w:type="gramEnd"/>
    </w:p>
    <w:p w:rsidR="003D500A" w:rsidRDefault="004330C5" w:rsidP="003D500A">
      <w:pPr>
        <w:pStyle w:val="Heading2"/>
        <w:rPr>
          <w:rFonts w:ascii="Times" w:hAnsi="Times"/>
          <w:sz w:val="27"/>
          <w:szCs w:val="27"/>
        </w:rPr>
      </w:pPr>
      <w:bookmarkStart w:id="141" w:name="_Toc196864193"/>
      <w:r w:rsidRPr="003D500A">
        <w:t>Traditional Vs. Secular/Rational Values</w:t>
      </w:r>
      <w:bookmarkEnd w:id="141"/>
    </w:p>
    <w:p w:rsidR="003D500A" w:rsidRDefault="004330C5" w:rsidP="003D500A">
      <w:pPr>
        <w:rPr>
          <w:rStyle w:val="Heading2Char"/>
          <w:b w:val="0"/>
          <w:bCs w:val="0"/>
        </w:rPr>
      </w:pPr>
      <w:r w:rsidRPr="001C2998">
        <w:t xml:space="preserve">Japan’s centuries of isolation may have officially ended over 150 years ago; however, the country did not truly modernize and become intermixed within global society until have World War II. Meaning that Japan was almost entirely traditional, with almost no exposure to other cultures, until the past 2-3 generations. Japanese people value extremely their feeling of national pride, respect for authority, and obedience in general. Yet the most recent WVS survey found they were the absolute highest in terms of Secular-Rational Values. This is likely attributed to Japan’s cultural respect for privacy. Japan does not infuse religion into their culture. In fact, the Confucian religion is not one that actively seeks conversion or a loud voice in society, the way other </w:t>
      </w:r>
      <w:r w:rsidR="003D500A" w:rsidRPr="001C2998">
        <w:t>mainstream</w:t>
      </w:r>
      <w:r w:rsidRPr="001C2998">
        <w:t xml:space="preserve"> religions do. </w:t>
      </w:r>
      <w:r>
        <w:rPr>
          <w:rFonts w:ascii="Times" w:hAnsi="Times"/>
          <w:noProof/>
          <w:sz w:val="27"/>
          <w:szCs w:val="27"/>
        </w:rPr>
        <w:drawing>
          <wp:inline distT="0" distB="0" distL="0" distR="0">
            <wp:extent cx="6272784" cy="6159668"/>
            <wp:effectExtent l="0" t="0" r="1270" b="0"/>
            <wp:docPr id="21" name="Picture 21" descr="https://lh6.googleusercontent.com/h4xWoZzC3yY3uDCQQPpq0VLznEe9_h512u8-f5EquIaY7Z1WnK1MCc9m5lbZAKAIVKZrO8oeL_m5kCODp0jMtwlDENdS7JLvEuWLaQjrqu57u0zTI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6.googleusercontent.com/h4xWoZzC3yY3uDCQQPpq0VLznEe9_h512u8-f5EquIaY7Z1WnK1MCc9m5lbZAKAIVKZrO8oeL_m5kCODp0jMtwlDENdS7JLvEuWLaQjrqu57u0zTIPA"/>
                    <pic:cNvPicPr preferRelativeResize="0">
                      <a:picLocks noChangeAspect="1" noChangeArrowheads="1"/>
                    </pic:cNvPicPr>
                  </pic:nvPicPr>
                  <pic:blipFill>
                    <a:blip r:embed="rId82">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6272784" cy="6159668"/>
                    </a:xfrm>
                    <a:prstGeom prst="rect">
                      <a:avLst/>
                    </a:prstGeom>
                    <a:noFill/>
                    <a:ln>
                      <a:noFill/>
                    </a:ln>
                  </pic:spPr>
                </pic:pic>
              </a:graphicData>
            </a:graphic>
          </wp:inline>
        </w:drawing>
      </w:r>
      <w:r w:rsidRPr="001C2998">
        <w:rPr>
          <w:rFonts w:ascii="Times" w:hAnsi="Times"/>
          <w:sz w:val="27"/>
          <w:szCs w:val="27"/>
        </w:rPr>
        <w:br/>
      </w:r>
      <w:r w:rsidRPr="001C2998">
        <w:rPr>
          <w:rFonts w:ascii="Times" w:hAnsi="Times"/>
          <w:sz w:val="27"/>
          <w:szCs w:val="27"/>
        </w:rPr>
        <w:br/>
      </w:r>
    </w:p>
    <w:p w:rsidR="003D500A" w:rsidRDefault="004330C5" w:rsidP="003D500A">
      <w:pPr>
        <w:pStyle w:val="Heading2"/>
        <w:rPr>
          <w:rFonts w:ascii="Times" w:hAnsi="Times"/>
          <w:sz w:val="27"/>
          <w:szCs w:val="27"/>
        </w:rPr>
      </w:pPr>
      <w:bookmarkStart w:id="142" w:name="_Toc196864194"/>
      <w:r w:rsidRPr="003D500A">
        <w:t>Survival vs. Self-Expression Values</w:t>
      </w:r>
      <w:bookmarkEnd w:id="142"/>
    </w:p>
    <w:p w:rsidR="004330C5" w:rsidRPr="00A9246A" w:rsidRDefault="004330C5" w:rsidP="00A9246A">
      <w:pPr>
        <w:rPr>
          <w:rFonts w:ascii="Times" w:hAnsi="Times"/>
          <w:sz w:val="27"/>
          <w:szCs w:val="27"/>
        </w:rPr>
      </w:pPr>
      <w:r w:rsidRPr="001C2998">
        <w:t>Japan’s high uncertainty avoidance gives reason that, although they are a democratic society with increasing civil liberties (most notably for women, all be it a slow and disappointing process for many), they would somewhat walk the fence of these two values as a society. In terms of their views on homosexuality, for example, Japanese people are neither accepting nor actively hostile to gays. Being a high collectivist society, gays are somewhat ostracized for not being part of the group. Yet there is not a pattern of bigotry in the society.</w:t>
      </w:r>
      <w:r w:rsidRPr="001C2998">
        <w:rPr>
          <w:rFonts w:ascii="Times" w:hAnsi="Times"/>
          <w:sz w:val="27"/>
          <w:szCs w:val="27"/>
        </w:rPr>
        <w:br/>
      </w:r>
    </w:p>
    <w:p w:rsidR="004330C5" w:rsidRPr="001E365E" w:rsidRDefault="004330C5" w:rsidP="003015EC">
      <w:pPr>
        <w:pStyle w:val="Heading1"/>
      </w:pPr>
      <w:bookmarkStart w:id="143" w:name="_Toc195663396"/>
      <w:bookmarkStart w:id="144" w:name="_Toc196864195"/>
      <w:r w:rsidRPr="001E365E">
        <w:t xml:space="preserve">2.8) Nonverbal Communication </w:t>
      </w:r>
      <w:r w:rsidR="00A9246A">
        <w:t>–</w:t>
      </w:r>
      <w:r w:rsidRPr="001E365E">
        <w:t xml:space="preserve"> Corey</w:t>
      </w:r>
      <w:bookmarkEnd w:id="143"/>
      <w:r w:rsidR="00A9246A">
        <w:t xml:space="preserve"> – Needs proofing</w:t>
      </w:r>
      <w:bookmarkEnd w:id="144"/>
      <w:r w:rsidR="00E40F1F">
        <w:t xml:space="preserve"> – Jess did citations</w:t>
      </w:r>
      <w:r w:rsidR="00A9246A">
        <w:t xml:space="preserve"> </w:t>
      </w:r>
    </w:p>
    <w:p w:rsidR="004330C5" w:rsidRPr="001E365E" w:rsidRDefault="004330C5" w:rsidP="00E40F1F">
      <w:r w:rsidRPr="001E365E">
        <w:t xml:space="preserve">Nonverbal communication is very important in business in Japan. </w:t>
      </w:r>
      <w:r w:rsidR="00A9246A">
        <w:t>W</w:t>
      </w:r>
      <w:r w:rsidRPr="001E365E">
        <w:t>hen first meeting with someone, you should bow. Bowing shows status and in business meetings business inferiors must bow lower than their superiors. Another form of nonverbal communication used in Japan is eye contact or lack of eye contact. In Japan try to avoid long eye contact because it tends to show disrespect and can mean you are being too aggressive. Pointing with the index finger is also considered rude or disrespectful so when in Japan you should point with your whole hand. The Japanese do not like physical contact but have accustomed to the Western Style handshake for business, but other than that it is rude to hug or show any other physical contact when doing business. Nonverbal communication is very important and if you are doing business abroad in Japan it would be beneficial to understand the Japanese culture and forms of nonverbal communication</w:t>
      </w:r>
      <w:r w:rsidR="00E40F1F">
        <w:t xml:space="preserve"> (</w:t>
      </w:r>
      <w:proofErr w:type="spellStart"/>
      <w:r w:rsidR="00E40F1F" w:rsidRPr="00E40F1F">
        <w:t>Onken</w:t>
      </w:r>
      <w:proofErr w:type="spellEnd"/>
      <w:r w:rsidR="00E40F1F">
        <w:t>)</w:t>
      </w:r>
      <w:r w:rsidRPr="001E365E">
        <w:t>.</w:t>
      </w:r>
    </w:p>
    <w:p w:rsidR="00A9246A" w:rsidRPr="00A9246A" w:rsidRDefault="00A9246A" w:rsidP="00A9246A">
      <w:pPr>
        <w:pStyle w:val="Heading1"/>
      </w:pPr>
      <w:bookmarkStart w:id="145" w:name="_Toc196864196"/>
      <w:bookmarkStart w:id="146" w:name="_Toc195663397"/>
      <w:r>
        <w:t xml:space="preserve">2.9) </w:t>
      </w:r>
      <w:proofErr w:type="spellStart"/>
      <w:r w:rsidRPr="00A9246A">
        <w:t>Trompenaars</w:t>
      </w:r>
      <w:proofErr w:type="spellEnd"/>
      <w:r w:rsidRPr="00A9246A">
        <w:t>’ 6 Dimensions of Culture-</w:t>
      </w:r>
      <w:r w:rsidRPr="00A9246A">
        <w:rPr>
          <w:b/>
          <w:bCs/>
        </w:rPr>
        <w:t xml:space="preserve">Jay </w:t>
      </w:r>
      <w:r>
        <w:rPr>
          <w:b/>
          <w:bCs/>
        </w:rPr>
        <w:t>– Missing</w:t>
      </w:r>
      <w:bookmarkEnd w:id="145"/>
      <w:r>
        <w:rPr>
          <w:b/>
          <w:bCs/>
        </w:rPr>
        <w:t xml:space="preserve"> </w:t>
      </w:r>
    </w:p>
    <w:p w:rsidR="00A9246A" w:rsidRDefault="00A9246A" w:rsidP="003015EC">
      <w:pPr>
        <w:pStyle w:val="Heading1"/>
      </w:pPr>
    </w:p>
    <w:p w:rsidR="004330C5" w:rsidRDefault="004330C5" w:rsidP="003015EC">
      <w:pPr>
        <w:pStyle w:val="Heading1"/>
      </w:pPr>
      <w:bookmarkStart w:id="147" w:name="_Toc196864197"/>
      <w:r>
        <w:t>2.10) Ting-Toomey’s Four Verbal Communication Styles – Jeff – NOT DONE</w:t>
      </w:r>
      <w:bookmarkEnd w:id="146"/>
      <w:bookmarkEnd w:id="147"/>
    </w:p>
    <w:p w:rsidR="004330C5" w:rsidRDefault="004330C5" w:rsidP="003015EC">
      <w:r w:rsidRPr="00417E07">
        <w:t>(Direct/Indirect, Instrumental/Affective, Elaborate/Succinct, Personal/Contextual style)</w:t>
      </w:r>
    </w:p>
    <w:p w:rsidR="004330C5" w:rsidRDefault="004330C5" w:rsidP="003015EC">
      <w:r>
        <w:t>Don’t have my book currently! This part is coming soon!</w:t>
      </w:r>
    </w:p>
    <w:p w:rsidR="004330C5" w:rsidRPr="001C2998" w:rsidRDefault="004330C5" w:rsidP="003015EC">
      <w:pPr>
        <w:pStyle w:val="Heading1"/>
      </w:pPr>
      <w:bookmarkStart w:id="148" w:name="_Toc195663398"/>
      <w:bookmarkStart w:id="149" w:name="_Toc196864198"/>
      <w:r>
        <w:t xml:space="preserve">2.11) </w:t>
      </w:r>
      <w:r w:rsidRPr="001C2998">
        <w:t>Ethics &amp; Social Responsibility</w:t>
      </w:r>
      <w:r>
        <w:t xml:space="preserve"> – Lazar – </w:t>
      </w:r>
      <w:bookmarkEnd w:id="148"/>
      <w:r w:rsidR="00A9246A">
        <w:t>Done?</w:t>
      </w:r>
      <w:bookmarkEnd w:id="149"/>
    </w:p>
    <w:p w:rsidR="00523DF3" w:rsidRDefault="00523DF3" w:rsidP="00523DF3">
      <w:r>
        <w:t xml:space="preserve">Japan has a long history of whaling. The controversial practice of hunting endangered several endangered species has been part of Japanese culture for at least centuries. According to Discovery.com, there have been findings of whale harpoons that date back over 12,000 years. As recently as 1947, whale meat made up almost half of the country’s animal protein consumption. To the Japanese, the consumption of whale meat is part of their culture and tradition. Despite an international moratorium on whaling, Japan continues to do so by exploiting a loophole that </w:t>
      </w:r>
      <w:r w:rsidR="00A9246A">
        <w:t>classifies</w:t>
      </w:r>
      <w:r>
        <w:t xml:space="preserve"> the hunt as scientific research. The international community vehemently disagrees, according to The USA Today</w:t>
      </w:r>
      <w:r w:rsidR="00A9246A">
        <w:t>, “</w:t>
      </w:r>
      <w:r>
        <w:t>research does not require killing the animals, and Japan's scientific program amounts to commercial whaling in disguise because surplus meat is sold.”</w:t>
      </w:r>
    </w:p>
    <w:p w:rsidR="004330C5" w:rsidRDefault="00523DF3" w:rsidP="00523DF3">
      <w:r>
        <w:t>The issue become even more of an ethical dilemma after the 2011 Tsunami disaster. In addition to the ethical issue of hunting whales, The USA Today article goes on to say that“</w:t>
      </w:r>
      <w:r w:rsidR="00A9246A">
        <w:t xml:space="preserve"> </w:t>
      </w:r>
      <w:r>
        <w:t xml:space="preserve">Japan is spending 2.3 billion yen ($29 million) from its supplementary budget for tsunami reconstruction to fund the country's annual whaling hunt in the Antarctic Ocean.” Japan’s budget for tsunami reconstruction includes foreign aid. Critics, among them </w:t>
      </w:r>
      <w:proofErr w:type="spellStart"/>
      <w:r>
        <w:t>GreenPeace</w:t>
      </w:r>
      <w:proofErr w:type="spellEnd"/>
      <w:r>
        <w:t xml:space="preserve">, have stated that money intended for disaster victims is being used on controversial commercial fishing. A fishing agencies official in charge of whaling, Tatsuya </w:t>
      </w:r>
      <w:proofErr w:type="spellStart"/>
      <w:r>
        <w:t>Nakaoku</w:t>
      </w:r>
      <w:proofErr w:type="spellEnd"/>
      <w:r>
        <w:t>, claimed that the funding would help towns that suffered as a result of the tsunami.</w:t>
      </w:r>
    </w:p>
    <w:p w:rsidR="004330C5" w:rsidRPr="001E365E" w:rsidRDefault="004330C5" w:rsidP="003015EC">
      <w:pPr>
        <w:pStyle w:val="Heading1"/>
      </w:pPr>
      <w:bookmarkStart w:id="150" w:name="_Toc195663399"/>
      <w:bookmarkStart w:id="151" w:name="_Toc196864199"/>
      <w:r w:rsidRPr="001E365E">
        <w:t xml:space="preserve">2.12) Negotiation and Conflict Styles </w:t>
      </w:r>
      <w:r w:rsidR="00A9246A">
        <w:t>–</w:t>
      </w:r>
      <w:r w:rsidRPr="001E365E">
        <w:t xml:space="preserve"> Corey</w:t>
      </w:r>
      <w:bookmarkEnd w:id="150"/>
      <w:r w:rsidR="00A9246A">
        <w:t xml:space="preserve"> – not proofed, so sources or citations</w:t>
      </w:r>
      <w:bookmarkEnd w:id="151"/>
    </w:p>
    <w:p w:rsidR="004330C5" w:rsidRPr="001E365E" w:rsidRDefault="004330C5" w:rsidP="003015EC">
      <w:pPr>
        <w:pStyle w:val="Heading2"/>
      </w:pPr>
      <w:bookmarkStart w:id="152" w:name="_Toc195663400"/>
      <w:bookmarkStart w:id="153" w:name="_Toc196864200"/>
      <w:r w:rsidRPr="001E365E">
        <w:t>Negotiation</w:t>
      </w:r>
      <w:bookmarkEnd w:id="152"/>
      <w:bookmarkEnd w:id="153"/>
    </w:p>
    <w:p w:rsidR="004330C5" w:rsidRPr="001E365E" w:rsidRDefault="004330C5" w:rsidP="003015EC">
      <w:r w:rsidRPr="001E365E">
        <w:t xml:space="preserve">The Japanese negotiation style is calm, quite, and patient. When negotiating with the Japanese they would rather get to know the person first before starting negotiations. They like to develop long term, personal relations before any negotiations begin. When negotiating with the Japanese you should understand their culture. The Japanese tend to be polite and hide their emotions very well when discussing business. It seems they always have a smiling face on when discussing business in serious situations. Another negotiating style that the Japanese use is they would rather leave the room or be evasive than give a negative answer. This is because they value harmony. Another aspect of Japanese culture is they tend to have concern for the welfare of the group and view decisions very carefully for </w:t>
      </w:r>
      <w:r w:rsidR="00A9246A" w:rsidRPr="001E365E">
        <w:t>long-term</w:t>
      </w:r>
      <w:r w:rsidRPr="001E365E">
        <w:t xml:space="preserve"> consequences. When making decisions from negotiations they tend to use objective, analytic thought patterns, and take time for reflection about the decision that is going to be made. </w:t>
      </w:r>
    </w:p>
    <w:p w:rsidR="004330C5" w:rsidRPr="001E365E" w:rsidRDefault="004330C5" w:rsidP="003015EC">
      <w:pPr>
        <w:pStyle w:val="Heading2"/>
      </w:pPr>
      <w:bookmarkStart w:id="154" w:name="_Toc195663401"/>
      <w:bookmarkStart w:id="155" w:name="_Toc196864201"/>
      <w:r w:rsidRPr="001E365E">
        <w:t>Conflict Styles</w:t>
      </w:r>
      <w:bookmarkEnd w:id="154"/>
      <w:bookmarkEnd w:id="155"/>
    </w:p>
    <w:p w:rsidR="004330C5" w:rsidRDefault="004330C5" w:rsidP="00A9246A">
      <w:r w:rsidRPr="001E365E">
        <w:t>Conflict styles in Japan are usually hidden because Japan tends to want to keep the illusion of harmony. The Japanese tend to see the ability to hide their feelings and interests when conflict arises as a sign of maturity. Self-control, duty, and endurance are highly valued and in a conflict many Japanese may fall silent or use humble gestures but would not express their anger outright. The only time someone would lose their temper or say what they feel is if they hold a higher status than someone else. So as you can see, the Japanese have the ability to put their personal feelings on the back burner when dealing with conflicts in business and tend to value harmony very much.</w:t>
      </w:r>
    </w:p>
    <w:p w:rsidR="004330C5" w:rsidRDefault="004330C5" w:rsidP="003015EC"/>
    <w:p w:rsidR="004330C5" w:rsidRDefault="004330C5" w:rsidP="003015EC">
      <w:pPr>
        <w:pStyle w:val="Heading1"/>
      </w:pPr>
      <w:bookmarkStart w:id="156" w:name="_Toc195663402"/>
      <w:bookmarkStart w:id="157" w:name="_Toc196864202"/>
      <w:proofErr w:type="gramStart"/>
      <w:r>
        <w:t xml:space="preserve">2.13) </w:t>
      </w:r>
      <w:r w:rsidRPr="007C3091">
        <w:t>How U</w:t>
      </w:r>
      <w:r>
        <w:t>.</w:t>
      </w:r>
      <w:r w:rsidRPr="007C3091">
        <w:t>S</w:t>
      </w:r>
      <w:r>
        <w:t>. Culture Is V</w:t>
      </w:r>
      <w:r w:rsidRPr="007C3091">
        <w:t>iewed</w:t>
      </w:r>
      <w:r>
        <w:t xml:space="preserve"> </w:t>
      </w:r>
      <w:r w:rsidR="00A9246A">
        <w:t>–</w:t>
      </w:r>
      <w:r>
        <w:t xml:space="preserve"> Jeff</w:t>
      </w:r>
      <w:bookmarkEnd w:id="156"/>
      <w:r w:rsidR="00A9246A">
        <w:t xml:space="preserve"> – no sources or citations?</w:t>
      </w:r>
      <w:bookmarkEnd w:id="157"/>
      <w:proofErr w:type="gramEnd"/>
    </w:p>
    <w:p w:rsidR="004330C5" w:rsidRPr="007C3091" w:rsidRDefault="004330C5" w:rsidP="003015EC">
      <w:r>
        <w:t xml:space="preserve">Most views of Americans in Japan center on general cultural differences and the context in which Japanese and Americans interact. On a whole Japanese perception of American and western culture is a positive one. Many aspects of western culture have found their way into Japanese mainstream culture. </w:t>
      </w:r>
    </w:p>
    <w:p w:rsidR="004330C5" w:rsidRDefault="004330C5" w:rsidP="003015EC">
      <w:r>
        <w:t>There are three main ways Japanese come in contact with Americans: business, American military presence, and tourists. Each context can translate into varying degrees of acceptance and allowance for cultural differences.</w:t>
      </w:r>
    </w:p>
    <w:p w:rsidR="004330C5" w:rsidRDefault="004330C5" w:rsidP="003015EC">
      <w:r>
        <w:t xml:space="preserve">In business, most Japanese recognize that American ways of doing business is very different than the Japanese way. What tends to take place is that both sides make an effort to be accommodating to the other party’s cultural norms, which tends to lead to very harmonious dealings. The Japanese value the trade relationship they have with the United States so this can often result in a certain amount of accommodation for differences. The Japanese tend to view American business people to be overly direct and aggressive, focusing too little on the development of personal relationships. </w:t>
      </w:r>
    </w:p>
    <w:p w:rsidR="004330C5" w:rsidRDefault="004330C5" w:rsidP="003015EC">
      <w:r>
        <w:t xml:space="preserve">American military presence has been a point of contention since the end of World War II. Many Japanese view members of the American military to be entitled, rude and disrespectful to Japanese culture. This is considered a greater affront than a business partner or client ignoring cultural norms since they actually reside in Japan. There has been an effort in recent years by American military leaders to increase efforts to educate American military members on Japanese culture before they are deployed. </w:t>
      </w:r>
    </w:p>
    <w:p w:rsidR="004330C5" w:rsidRDefault="004330C5" w:rsidP="003015EC">
      <w:r>
        <w:t>American tourists are usually very welcome in the larger Japanese cities. As long as tourists don’t live up to stereotypes of being loud and rude they will be welcomed into most Japanese establishments and treated courteously. There have been reports of tourists having police being called on them in smaller communities that are not accustomed to foreigners.</w:t>
      </w:r>
    </w:p>
    <w:p w:rsidR="004330C5" w:rsidRDefault="004330C5" w:rsidP="003015EC">
      <w:pPr>
        <w:pStyle w:val="Heading1"/>
      </w:pPr>
      <w:bookmarkStart w:id="158" w:name="_Toc195663403"/>
      <w:bookmarkStart w:id="159" w:name="_Toc196864203"/>
      <w:r>
        <w:t>2.15) Japanese Proverbs – Jeff</w:t>
      </w:r>
      <w:bookmarkEnd w:id="158"/>
      <w:bookmarkEnd w:id="159"/>
      <w:r w:rsidR="0041682B">
        <w:t xml:space="preserve"> - Done</w:t>
      </w:r>
    </w:p>
    <w:p w:rsidR="004330C5" w:rsidRDefault="004330C5" w:rsidP="003015EC">
      <w:r>
        <w:t>Proverbs are used frequently in Japanese culture. Many of them stem from Japan’s agricultural heritage. Below are some favorites and a brief interpretation of them</w:t>
      </w:r>
      <w:sdt>
        <w:sdtPr>
          <w:id w:val="63837162"/>
          <w:citation/>
        </w:sdtPr>
        <w:sdtContent>
          <w:r w:rsidR="00373773">
            <w:fldChar w:fldCharType="begin"/>
          </w:r>
          <w:r>
            <w:instrText xml:space="preserve"> CITATION Jap122 \l 1033 </w:instrText>
          </w:r>
          <w:r w:rsidR="00373773">
            <w:fldChar w:fldCharType="separate"/>
          </w:r>
          <w:r w:rsidR="00FF06C5">
            <w:rPr>
              <w:noProof/>
            </w:rPr>
            <w:t xml:space="preserve"> </w:t>
          </w:r>
          <w:r w:rsidR="00FF06C5" w:rsidRPr="00FF06C5">
            <w:rPr>
              <w:noProof/>
            </w:rPr>
            <w:t>(Japanese Proverbs)</w:t>
          </w:r>
          <w:r w:rsidR="00373773">
            <w:rPr>
              <w:noProof/>
            </w:rPr>
            <w:fldChar w:fldCharType="end"/>
          </w:r>
        </w:sdtContent>
      </w:sdt>
      <w:r>
        <w:t>.</w:t>
      </w:r>
    </w:p>
    <w:p w:rsidR="004330C5" w:rsidRDefault="004330C5" w:rsidP="003015EC">
      <w:pPr>
        <w:pStyle w:val="Heading2"/>
      </w:pPr>
      <w:bookmarkStart w:id="160" w:name="_Toc195663404"/>
      <w:bookmarkStart w:id="161" w:name="_Toc196864204"/>
      <w:proofErr w:type="spellStart"/>
      <w:r w:rsidRPr="0040482E">
        <w:t>Deru</w:t>
      </w:r>
      <w:proofErr w:type="spellEnd"/>
      <w:r w:rsidRPr="0040482E">
        <w:t xml:space="preserve"> </w:t>
      </w:r>
      <w:proofErr w:type="spellStart"/>
      <w:r w:rsidRPr="0040482E">
        <w:t>kui</w:t>
      </w:r>
      <w:proofErr w:type="spellEnd"/>
      <w:r w:rsidRPr="0040482E">
        <w:t xml:space="preserve"> </w:t>
      </w:r>
      <w:proofErr w:type="spellStart"/>
      <w:proofErr w:type="gramStart"/>
      <w:r w:rsidRPr="0040482E">
        <w:t>wa</w:t>
      </w:r>
      <w:proofErr w:type="spellEnd"/>
      <w:proofErr w:type="gramEnd"/>
      <w:r>
        <w:t xml:space="preserve"> </w:t>
      </w:r>
      <w:proofErr w:type="spellStart"/>
      <w:r w:rsidRPr="0040482E">
        <w:t>utareru</w:t>
      </w:r>
      <w:bookmarkEnd w:id="160"/>
      <w:bookmarkEnd w:id="161"/>
      <w:proofErr w:type="spellEnd"/>
    </w:p>
    <w:p w:rsidR="004330C5" w:rsidRDefault="004330C5" w:rsidP="003015EC">
      <w:r w:rsidRPr="00CD7C62">
        <w:rPr>
          <w:b/>
        </w:rPr>
        <w:t>Literally:</w:t>
      </w:r>
      <w:r>
        <w:t xml:space="preserve"> The stake that sticks out gets hammered down</w:t>
      </w:r>
    </w:p>
    <w:p w:rsidR="004330C5" w:rsidRDefault="004330C5" w:rsidP="003015EC">
      <w:r>
        <w:t>This is a fascinating look into Japanese culture and reflects the attitude of oneness that permeates it. To stick out is considered bad form</w:t>
      </w:r>
    </w:p>
    <w:p w:rsidR="004330C5" w:rsidRDefault="004330C5" w:rsidP="003015EC">
      <w:pPr>
        <w:pStyle w:val="Heading2"/>
      </w:pPr>
      <w:bookmarkStart w:id="162" w:name="_Toc195663405"/>
      <w:bookmarkStart w:id="163" w:name="_Toc196864205"/>
      <w:proofErr w:type="spellStart"/>
      <w:r>
        <w:t>Koketsu</w:t>
      </w:r>
      <w:proofErr w:type="spellEnd"/>
      <w:r>
        <w:t xml:space="preserve"> </w:t>
      </w:r>
      <w:proofErr w:type="spellStart"/>
      <w:proofErr w:type="gramStart"/>
      <w:r>
        <w:t>ni</w:t>
      </w:r>
      <w:proofErr w:type="spellEnd"/>
      <w:proofErr w:type="gramEnd"/>
      <w:r>
        <w:t xml:space="preserve"> </w:t>
      </w:r>
      <w:proofErr w:type="spellStart"/>
      <w:r>
        <w:t>irazunba</w:t>
      </w:r>
      <w:proofErr w:type="spellEnd"/>
      <w:r>
        <w:t xml:space="preserve"> </w:t>
      </w:r>
      <w:proofErr w:type="spellStart"/>
      <w:r>
        <w:t>koji</w:t>
      </w:r>
      <w:proofErr w:type="spellEnd"/>
      <w:r>
        <w:t xml:space="preserve"> </w:t>
      </w:r>
      <w:proofErr w:type="spellStart"/>
      <w:r>
        <w:t>wo</w:t>
      </w:r>
      <w:proofErr w:type="spellEnd"/>
      <w:r>
        <w:t xml:space="preserve"> </w:t>
      </w:r>
      <w:proofErr w:type="spellStart"/>
      <w:r>
        <w:t>ezu</w:t>
      </w:r>
      <w:bookmarkEnd w:id="162"/>
      <w:bookmarkEnd w:id="163"/>
      <w:proofErr w:type="spellEnd"/>
    </w:p>
    <w:p w:rsidR="004330C5" w:rsidRDefault="004330C5" w:rsidP="003015EC">
      <w:r w:rsidRPr="00CD7C62">
        <w:rPr>
          <w:b/>
        </w:rPr>
        <w:t>Literally:</w:t>
      </w:r>
      <w:r>
        <w:t xml:space="preserve"> If you do not enter the tiger’s cave, you will not catch its cub.</w:t>
      </w:r>
    </w:p>
    <w:p w:rsidR="004330C5" w:rsidRDefault="004330C5" w:rsidP="003015EC">
      <w:r>
        <w:t>This means that if one doesn’t take risks one cannot succeed.</w:t>
      </w:r>
    </w:p>
    <w:p w:rsidR="004330C5" w:rsidRDefault="004330C5" w:rsidP="003015EC">
      <w:pPr>
        <w:pStyle w:val="Heading2"/>
      </w:pPr>
      <w:bookmarkStart w:id="164" w:name="_Toc195663406"/>
      <w:bookmarkStart w:id="165" w:name="_Toc196864206"/>
      <w:proofErr w:type="spellStart"/>
      <w:r>
        <w:t>Saru</w:t>
      </w:r>
      <w:proofErr w:type="spellEnd"/>
      <w:r>
        <w:t xml:space="preserve"> mo </w:t>
      </w:r>
      <w:proofErr w:type="spellStart"/>
      <w:r>
        <w:t>ki</w:t>
      </w:r>
      <w:proofErr w:type="spellEnd"/>
      <w:r>
        <w:t xml:space="preserve"> </w:t>
      </w:r>
      <w:proofErr w:type="spellStart"/>
      <w:r>
        <w:t>kara</w:t>
      </w:r>
      <w:proofErr w:type="spellEnd"/>
      <w:r>
        <w:t xml:space="preserve"> </w:t>
      </w:r>
      <w:proofErr w:type="spellStart"/>
      <w:r>
        <w:t>ochiru</w:t>
      </w:r>
      <w:bookmarkEnd w:id="164"/>
      <w:bookmarkEnd w:id="165"/>
      <w:proofErr w:type="spellEnd"/>
    </w:p>
    <w:p w:rsidR="004330C5" w:rsidRDefault="004330C5" w:rsidP="003015EC">
      <w:r w:rsidRPr="00CD7C62">
        <w:rPr>
          <w:b/>
        </w:rPr>
        <w:t>Literally:</w:t>
      </w:r>
      <w:r>
        <w:t xml:space="preserve"> Even monkeys fall from trees.</w:t>
      </w:r>
    </w:p>
    <w:p w:rsidR="004330C5" w:rsidRDefault="004330C5" w:rsidP="003015EC">
      <w:r>
        <w:t>This means that even someone very skilled in a certain activity fails from time to time.</w:t>
      </w:r>
    </w:p>
    <w:p w:rsidR="004330C5" w:rsidRDefault="004330C5" w:rsidP="003015EC">
      <w:pPr>
        <w:pStyle w:val="Heading2"/>
      </w:pPr>
      <w:bookmarkStart w:id="166" w:name="_Toc195663407"/>
      <w:bookmarkStart w:id="167" w:name="_Toc196864207"/>
      <w:proofErr w:type="spellStart"/>
      <w:r>
        <w:t>Kaeru</w:t>
      </w:r>
      <w:proofErr w:type="spellEnd"/>
      <w:r>
        <w:t xml:space="preserve"> no </w:t>
      </w:r>
      <w:proofErr w:type="spellStart"/>
      <w:proofErr w:type="gramStart"/>
      <w:r>
        <w:t>ko</w:t>
      </w:r>
      <w:proofErr w:type="spellEnd"/>
      <w:proofErr w:type="gramEnd"/>
      <w:r>
        <w:t xml:space="preserve"> </w:t>
      </w:r>
      <w:proofErr w:type="spellStart"/>
      <w:r>
        <w:t>wa</w:t>
      </w:r>
      <w:proofErr w:type="spellEnd"/>
      <w:r>
        <w:t xml:space="preserve"> </w:t>
      </w:r>
      <w:proofErr w:type="spellStart"/>
      <w:r>
        <w:t>kaeru</w:t>
      </w:r>
      <w:bookmarkEnd w:id="166"/>
      <w:bookmarkEnd w:id="167"/>
      <w:proofErr w:type="spellEnd"/>
    </w:p>
    <w:p w:rsidR="004330C5" w:rsidRDefault="004330C5" w:rsidP="003015EC">
      <w:r w:rsidRPr="00CD7C62">
        <w:rPr>
          <w:b/>
        </w:rPr>
        <w:t>Literally:</w:t>
      </w:r>
      <w:r>
        <w:t xml:space="preserve"> Child of a frog is a frog.</w:t>
      </w:r>
    </w:p>
    <w:p w:rsidR="004330C5" w:rsidRDefault="004330C5" w:rsidP="003015EC">
      <w:r>
        <w:t>Similar to the American expression, “The apple doesn’t fall far from the tree” meaning that one can’t escape ones heritage. This is an important concept in Japan because much is placed on who you parents are.</w:t>
      </w:r>
    </w:p>
    <w:p w:rsidR="004330C5" w:rsidRDefault="004330C5" w:rsidP="003015EC">
      <w:pPr>
        <w:pStyle w:val="Heading2"/>
      </w:pPr>
      <w:bookmarkStart w:id="168" w:name="_Toc195663408"/>
      <w:bookmarkStart w:id="169" w:name="_Toc196864208"/>
      <w:proofErr w:type="spellStart"/>
      <w:r>
        <w:t>Nito</w:t>
      </w:r>
      <w:proofErr w:type="spellEnd"/>
      <w:r>
        <w:t xml:space="preserve"> woo u mono </w:t>
      </w:r>
      <w:proofErr w:type="spellStart"/>
      <w:proofErr w:type="gramStart"/>
      <w:r>
        <w:t>wa</w:t>
      </w:r>
      <w:proofErr w:type="spellEnd"/>
      <w:proofErr w:type="gramEnd"/>
      <w:r>
        <w:t xml:space="preserve"> </w:t>
      </w:r>
      <w:proofErr w:type="spellStart"/>
      <w:r>
        <w:t>itto</w:t>
      </w:r>
      <w:proofErr w:type="spellEnd"/>
      <w:r>
        <w:t xml:space="preserve"> </w:t>
      </w:r>
      <w:proofErr w:type="spellStart"/>
      <w:r>
        <w:t>wo</w:t>
      </w:r>
      <w:proofErr w:type="spellEnd"/>
      <w:r>
        <w:t xml:space="preserve"> mo </w:t>
      </w:r>
      <w:proofErr w:type="spellStart"/>
      <w:r>
        <w:t>ezu</w:t>
      </w:r>
      <w:bookmarkEnd w:id="168"/>
      <w:bookmarkEnd w:id="169"/>
      <w:proofErr w:type="spellEnd"/>
    </w:p>
    <w:p w:rsidR="004330C5" w:rsidRDefault="004330C5" w:rsidP="003015EC">
      <w:r w:rsidRPr="00CD7C62">
        <w:rPr>
          <w:b/>
        </w:rPr>
        <w:t>Literally:</w:t>
      </w:r>
      <w:r>
        <w:t xml:space="preserve"> One who chases after two hares won’t catch even one.</w:t>
      </w:r>
    </w:p>
    <w:p w:rsidR="004330C5" w:rsidRDefault="004330C5" w:rsidP="003015EC">
      <w:r>
        <w:t>This saying is about focus. If one doesn’t focus on a single goal, nothing will be accomplished.</w:t>
      </w:r>
    </w:p>
    <w:p w:rsidR="004330C5" w:rsidRDefault="004330C5" w:rsidP="003015EC">
      <w:pPr>
        <w:pStyle w:val="Heading1"/>
      </w:pPr>
      <w:bookmarkStart w:id="170" w:name="_Toc195663409"/>
      <w:bookmarkStart w:id="171" w:name="_Toc196864209"/>
      <w:r>
        <w:t xml:space="preserve">2.16) Japanese Current Events </w:t>
      </w:r>
      <w:r w:rsidR="00A9246A">
        <w:t>–</w:t>
      </w:r>
      <w:r>
        <w:t xml:space="preserve"> Jeff</w:t>
      </w:r>
      <w:bookmarkEnd w:id="170"/>
      <w:r w:rsidR="00A9246A">
        <w:t xml:space="preserve"> – Done</w:t>
      </w:r>
      <w:bookmarkEnd w:id="171"/>
      <w:r w:rsidR="00A9246A">
        <w:t xml:space="preserve"> </w:t>
      </w:r>
    </w:p>
    <w:p w:rsidR="004330C5" w:rsidRDefault="004330C5" w:rsidP="003015EC">
      <w:r>
        <w:t>One of the major events in past few months has been the ongoing disagreement with Japan’s North Korean neighbor. A recent announcement that North Korea was planning to launch a long-range missile test has the entire region up in arms, literally. Japan has promised to shoot down any part of the rocket that enters its territory. The Japanese defense minister issued an official order to prepare its missile defense shield.</w:t>
      </w:r>
    </w:p>
    <w:p w:rsidR="004330C5" w:rsidRDefault="004330C5" w:rsidP="003015EC">
      <w:r>
        <w:t>China has attempted to defend the North Korean regime internationally and will likely block any resolutions against North Korea in the UN. The missile launch will likely provoke a response from the United States, South Korea and Japan, which could lead to an escalation of tensions in the region</w:t>
      </w:r>
      <w:sdt>
        <w:sdtPr>
          <w:id w:val="63837165"/>
          <w:citation/>
        </w:sdtPr>
        <w:sdtContent>
          <w:r w:rsidR="00373773">
            <w:fldChar w:fldCharType="begin"/>
          </w:r>
          <w:r>
            <w:instrText xml:space="preserve"> CITATION Jai12 \l 1033 </w:instrText>
          </w:r>
          <w:r w:rsidR="00373773">
            <w:fldChar w:fldCharType="separate"/>
          </w:r>
          <w:r w:rsidR="00FF06C5">
            <w:rPr>
              <w:noProof/>
            </w:rPr>
            <w:t xml:space="preserve"> </w:t>
          </w:r>
          <w:r w:rsidR="00FF06C5" w:rsidRPr="00FF06C5">
            <w:rPr>
              <w:noProof/>
            </w:rPr>
            <w:t>(Crawford)</w:t>
          </w:r>
          <w:r w:rsidR="00373773">
            <w:rPr>
              <w:noProof/>
            </w:rPr>
            <w:fldChar w:fldCharType="end"/>
          </w:r>
        </w:sdtContent>
      </w:sdt>
      <w:r>
        <w:t>.</w:t>
      </w:r>
    </w:p>
    <w:p w:rsidR="004330C5" w:rsidRDefault="004330C5" w:rsidP="003015EC">
      <w:r>
        <w:t>In the financial sector Japanese stocks have seen some of the strongest gains in recent memory in the first quarter. The growth has been attributed to changing monetary policy and economic improvement of trading partners. It is unsure whether or not these trends can continue</w:t>
      </w:r>
      <w:sdt>
        <w:sdtPr>
          <w:id w:val="63837166"/>
          <w:citation/>
        </w:sdtPr>
        <w:sdtContent>
          <w:r w:rsidR="00373773">
            <w:fldChar w:fldCharType="begin"/>
          </w:r>
          <w:r>
            <w:instrText xml:space="preserve"> CITATION Sar12 \l 1033 </w:instrText>
          </w:r>
          <w:r w:rsidR="00373773">
            <w:fldChar w:fldCharType="separate"/>
          </w:r>
          <w:r w:rsidR="00FF06C5">
            <w:rPr>
              <w:noProof/>
            </w:rPr>
            <w:t xml:space="preserve"> </w:t>
          </w:r>
          <w:r w:rsidR="00FF06C5" w:rsidRPr="00FF06C5">
            <w:rPr>
              <w:noProof/>
            </w:rPr>
            <w:t>(Turner)</w:t>
          </w:r>
          <w:r w:rsidR="00373773">
            <w:rPr>
              <w:noProof/>
            </w:rPr>
            <w:fldChar w:fldCharType="end"/>
          </w:r>
        </w:sdtContent>
      </w:sdt>
      <w:r>
        <w:t>.</w:t>
      </w:r>
    </w:p>
    <w:p w:rsidR="00A9246A" w:rsidRPr="001C2998" w:rsidRDefault="00A9246A" w:rsidP="00A9246A">
      <w:pPr>
        <w:pStyle w:val="Heading1"/>
        <w:rPr>
          <w:rFonts w:ascii="Times New Roman" w:hAnsi="Times New Roman" w:cs="Times New Roman"/>
          <w:sz w:val="20"/>
          <w:szCs w:val="20"/>
        </w:rPr>
      </w:pPr>
      <w:bookmarkStart w:id="172" w:name="_Toc196864210"/>
      <w:bookmarkStart w:id="173" w:name="_Toc195663411"/>
      <w:r>
        <w:t xml:space="preserve">2.17) NGOs &amp; </w:t>
      </w:r>
      <w:r w:rsidRPr="001C2998">
        <w:t xml:space="preserve">Nonprofits </w:t>
      </w:r>
      <w:r>
        <w:t>– Lazar – Done</w:t>
      </w:r>
      <w:bookmarkEnd w:id="172"/>
      <w:r>
        <w:t xml:space="preserve"> </w:t>
      </w:r>
    </w:p>
    <w:p w:rsidR="00A9246A" w:rsidRDefault="00A9246A" w:rsidP="00A9246A">
      <w:r w:rsidRPr="00A9246A">
        <w:t>The scope of work that NGOs are doing is growing in Japan. In the past, there was a large government reliance to provide foreign aid. More recently, there has been a question by Japan’s citizens and political parties of the potential for corruption, causing a shift towards NGO’s. Many still partner with the government to focus on issues such as poverty, famine, the AIDS epidemic in Africa and especially Southeastern Asia, and most notable environmental causes. Most every NGO can be labeled one of four categories: development, environment, human rights, and peace. There are also chapters of the World Wildlife Federation and Green Peace in Japan, in addition to locally established and operated NGOs</w:t>
      </w:r>
      <w:r>
        <w:t xml:space="preserve"> (JANIC)</w:t>
      </w:r>
      <w:r w:rsidRPr="00A9246A">
        <w:t>.</w:t>
      </w:r>
    </w:p>
    <w:p w:rsidR="00A9246A" w:rsidRDefault="00A9246A" w:rsidP="00A9246A">
      <w:r w:rsidRPr="00A9246A">
        <w:t>However, the actual number of NGOs in Japan has decreased since 2000. They are considered a relatively small body, especially given the country’s large economy. Most NGOs struggle to find continuous funding and are supported largely by single-donation. There has been a recent push to create a larger culture of NGOs, especially sin</w:t>
      </w:r>
      <w:r>
        <w:t>ce the Tsunami disaster of 2011 (JANIC)</w:t>
      </w:r>
      <w:r w:rsidRPr="00A9246A">
        <w:t>.</w:t>
      </w:r>
    </w:p>
    <w:p w:rsidR="004330C5" w:rsidRPr="004517F5" w:rsidRDefault="004330C5" w:rsidP="00A9246A">
      <w:pPr>
        <w:pStyle w:val="Heading1"/>
      </w:pPr>
      <w:bookmarkStart w:id="174" w:name="_Toc196864211"/>
      <w:r>
        <w:t xml:space="preserve">2.18) </w:t>
      </w:r>
      <w:r w:rsidRPr="004517F5">
        <w:t>Relevant Employment Laws</w:t>
      </w:r>
      <w:r>
        <w:t xml:space="preserve"> – Jeff</w:t>
      </w:r>
      <w:bookmarkEnd w:id="173"/>
      <w:r>
        <w:t xml:space="preserve"> </w:t>
      </w:r>
      <w:r w:rsidR="00A9246A">
        <w:t>– Done</w:t>
      </w:r>
      <w:bookmarkEnd w:id="174"/>
      <w:r w:rsidR="00A9246A">
        <w:t xml:space="preserve"> </w:t>
      </w:r>
    </w:p>
    <w:p w:rsidR="004330C5" w:rsidRDefault="004330C5" w:rsidP="003015EC">
      <w:r>
        <w:t xml:space="preserve">The Labor Standards Act of 1947 set the majority of the standards for working conditions now experienced in Japan. The act has been amended numerous times, most recently in 2003. </w:t>
      </w:r>
    </w:p>
    <w:p w:rsidR="004330C5" w:rsidRDefault="004330C5" w:rsidP="003015EC">
      <w:r>
        <w:t>The basics of the act provide standards for hiring and firing. There can be no discriminatory hiring, although discrimination of women continues to be a problem in the workplace. If an employee is fired they must receive thirty-day notice or thirty days of pay. Firing is prohibited during maternity leave and for thirty days after and hospitalization following a job-related illness or injury and for thirty days after.</w:t>
      </w:r>
    </w:p>
    <w:p w:rsidR="004330C5" w:rsidRDefault="004330C5" w:rsidP="003015EC">
      <w:r>
        <w:t>Japan has minimum wage laws but it is based upon the local cost of living and varies by region. Maximum full-time working hours are eight hours per day and forty hours per week. Regulations for overtime provide for a twenty-five percent premium for additional work on a workday, thirty-five percent on a holiday and twenty-five percent for shifts between 10 PM and 5 AM. Despite these regulations, Japanese employers and employees often dispute overtime premiums.</w:t>
      </w:r>
    </w:p>
    <w:p w:rsidR="004330C5" w:rsidRDefault="004330C5" w:rsidP="003015EC">
      <w:r>
        <w:t>The Labor Standards Act also provides for paid annual leave after six months of service and minimums correspond to seniority</w:t>
      </w:r>
      <w:sdt>
        <w:sdtPr>
          <w:id w:val="63837168"/>
          <w:citation/>
        </w:sdtPr>
        <w:sdtContent>
          <w:r w:rsidR="00373773">
            <w:fldChar w:fldCharType="begin"/>
          </w:r>
          <w:r>
            <w:instrText xml:space="preserve"> CITATION Law12 \l 1033 </w:instrText>
          </w:r>
          <w:r w:rsidR="00373773">
            <w:fldChar w:fldCharType="separate"/>
          </w:r>
          <w:r w:rsidR="00FF06C5">
            <w:rPr>
              <w:noProof/>
            </w:rPr>
            <w:t xml:space="preserve"> </w:t>
          </w:r>
          <w:r w:rsidR="00FF06C5" w:rsidRPr="00FF06C5">
            <w:rPr>
              <w:noProof/>
            </w:rPr>
            <w:t>(Law)</w:t>
          </w:r>
          <w:r w:rsidR="00373773">
            <w:rPr>
              <w:noProof/>
            </w:rPr>
            <w:fldChar w:fldCharType="end"/>
          </w:r>
        </w:sdtContent>
      </w:sdt>
      <w:r>
        <w:t>.</w:t>
      </w:r>
    </w:p>
    <w:p w:rsidR="004330C5" w:rsidRDefault="004330C5" w:rsidP="003015EC">
      <w:pPr>
        <w:pStyle w:val="Heading1"/>
      </w:pPr>
      <w:bookmarkStart w:id="175" w:name="_Toc196864212"/>
      <w:bookmarkStart w:id="176" w:name="_Toc195663412"/>
      <w:r>
        <w:t xml:space="preserve">2.19) </w:t>
      </w:r>
      <w:r w:rsidRPr="00C47900">
        <w:t>International Entrepreneurship</w:t>
      </w:r>
      <w:r>
        <w:t xml:space="preserve"> – Jeff – Done</w:t>
      </w:r>
      <w:bookmarkEnd w:id="175"/>
      <w:r>
        <w:t xml:space="preserve"> </w:t>
      </w:r>
      <w:bookmarkEnd w:id="176"/>
    </w:p>
    <w:p w:rsidR="004330C5" w:rsidRDefault="004330C5" w:rsidP="003015EC">
      <w:r>
        <w:t>American fast food chains are becoming increasingly popular in Japan. According to one article, when Japan opened up its first Krispy Kreme, there were hour-long lines for months after</w:t>
      </w:r>
      <w:sdt>
        <w:sdtPr>
          <w:id w:val="63837171"/>
          <w:citation/>
        </w:sdtPr>
        <w:sdtContent>
          <w:r w:rsidR="00373773">
            <w:fldChar w:fldCharType="begin"/>
          </w:r>
          <w:r>
            <w:instrText xml:space="preserve"> CITATION Joa \l 1033 </w:instrText>
          </w:r>
          <w:r w:rsidR="00373773">
            <w:fldChar w:fldCharType="separate"/>
          </w:r>
          <w:r w:rsidR="00FF06C5">
            <w:rPr>
              <w:noProof/>
            </w:rPr>
            <w:t xml:space="preserve"> </w:t>
          </w:r>
          <w:r w:rsidR="00FF06C5" w:rsidRPr="00FF06C5">
            <w:rPr>
              <w:noProof/>
            </w:rPr>
            <w:t>(Lutynec)</w:t>
          </w:r>
          <w:r w:rsidR="00373773">
            <w:rPr>
              <w:noProof/>
            </w:rPr>
            <w:fldChar w:fldCharType="end"/>
          </w:r>
        </w:sdtContent>
      </w:sdt>
      <w:r>
        <w:t>.</w:t>
      </w:r>
    </w:p>
    <w:p w:rsidR="004330C5" w:rsidRDefault="004330C5" w:rsidP="003015EC">
      <w:r>
        <w:t>Most large franchise restaurants that have large international presences can be found in Japan. Also, there are several financial franchises that have spread to Japan, mainly in the insurance industry.</w:t>
      </w:r>
    </w:p>
    <w:p w:rsidR="004330C5" w:rsidRDefault="004330C5" w:rsidP="003015EC">
      <w:r>
        <w:t>Some in Japan find the increased presence of American fast food to be a serious health concern. In recent years studies have shown that forty percent of men and women over forty are overweight. This has led to a government program that requires Japanese firms to measure the waistlines of all their employees over forty years old. Anyone over a standard waist size (33 inches) will be referred to counseling. If the employee fails to trim down the company will be fined</w:t>
      </w:r>
      <w:sdt>
        <w:sdtPr>
          <w:id w:val="63837172"/>
          <w:citation/>
        </w:sdtPr>
        <w:sdtContent>
          <w:r w:rsidR="00373773">
            <w:fldChar w:fldCharType="begin"/>
          </w:r>
          <w:r>
            <w:instrText xml:space="preserve"> CITATION Aki \l 1033 </w:instrText>
          </w:r>
          <w:r w:rsidR="00373773">
            <w:fldChar w:fldCharType="separate"/>
          </w:r>
          <w:r w:rsidR="00FF06C5">
            <w:rPr>
              <w:noProof/>
            </w:rPr>
            <w:t xml:space="preserve"> </w:t>
          </w:r>
          <w:r w:rsidR="00FF06C5" w:rsidRPr="00FF06C5">
            <w:rPr>
              <w:noProof/>
            </w:rPr>
            <w:t>(Fujita)</w:t>
          </w:r>
          <w:r w:rsidR="00373773">
            <w:rPr>
              <w:noProof/>
            </w:rPr>
            <w:fldChar w:fldCharType="end"/>
          </w:r>
        </w:sdtContent>
      </w:sdt>
      <w:r>
        <w:t>.</w:t>
      </w:r>
    </w:p>
    <w:p w:rsidR="004330C5" w:rsidRDefault="004330C5" w:rsidP="003015EC"/>
    <w:p w:rsidR="004330C5" w:rsidRDefault="004330C5" w:rsidP="003015EC">
      <w:pPr>
        <w:pStyle w:val="Heading1"/>
      </w:pPr>
      <w:bookmarkStart w:id="177" w:name="_Toc195663413"/>
      <w:bookmarkStart w:id="178" w:name="_Toc196864213"/>
      <w:r>
        <w:t xml:space="preserve">2.20) </w:t>
      </w:r>
      <w:r w:rsidR="00A9246A">
        <w:t>Must See Places in Japan</w:t>
      </w:r>
      <w:r>
        <w:t xml:space="preserve"> – </w:t>
      </w:r>
      <w:bookmarkEnd w:id="177"/>
      <w:r w:rsidR="00A9246A">
        <w:t>Lazar</w:t>
      </w:r>
      <w:bookmarkEnd w:id="178"/>
      <w:r w:rsidR="0041682B">
        <w:t xml:space="preserve"> - Done</w:t>
      </w:r>
    </w:p>
    <w:p w:rsidR="00A9246A" w:rsidRPr="00A9246A" w:rsidRDefault="00A9246A" w:rsidP="00A9246A">
      <w:pPr>
        <w:rPr>
          <w:rFonts w:ascii="Times" w:hAnsi="Times"/>
          <w:sz w:val="20"/>
          <w:szCs w:val="20"/>
        </w:rPr>
      </w:pPr>
      <w:r w:rsidRPr="00A9246A">
        <w:t xml:space="preserve">According to MSN.com, seven of the ten most visited destinations are in Tokyo. The most prominently visible would be </w:t>
      </w:r>
      <w:proofErr w:type="spellStart"/>
      <w:r w:rsidRPr="00A9246A">
        <w:t>Shinjoko</w:t>
      </w:r>
      <w:proofErr w:type="spellEnd"/>
      <w:r w:rsidRPr="00A9246A">
        <w:t xml:space="preserve">. Its many skyscrapers offer beautiful views of the city, several of which are equipped with restaurants and observation decks. Millions of tourists visit the </w:t>
      </w:r>
      <w:proofErr w:type="spellStart"/>
      <w:r w:rsidRPr="00A9246A">
        <w:rPr>
          <w:color w:val="333333"/>
        </w:rPr>
        <w:t>Kabu</w:t>
      </w:r>
      <w:r>
        <w:rPr>
          <w:color w:val="333333"/>
        </w:rPr>
        <w:t>kicho</w:t>
      </w:r>
      <w:proofErr w:type="spellEnd"/>
      <w:r>
        <w:rPr>
          <w:color w:val="333333"/>
        </w:rPr>
        <w:t xml:space="preserve"> district each year for it</w:t>
      </w:r>
      <w:r w:rsidRPr="00A9246A">
        <w:rPr>
          <w:color w:val="333333"/>
        </w:rPr>
        <w:t>s many bars, restaurants, clubs, and other nightlife attractions. The Ginza district of Tokyo is best known for shopping, and is considered the fourth most visited destination by tourists in all of Japan. Unique and intriguing to many tourists are the basement food halls that exist in nearly every major department store in Japan (just remember to sit down, it is considered rude to eat standing up)</w:t>
      </w:r>
      <w:r>
        <w:rPr>
          <w:color w:val="333333"/>
        </w:rPr>
        <w:t xml:space="preserve">. More traditional destinations </w:t>
      </w:r>
      <w:r w:rsidRPr="00A9246A">
        <w:rPr>
          <w:color w:val="333333"/>
        </w:rPr>
        <w:t xml:space="preserve">offered in Tokyo include the zoo, it’s many museums, and of course the historic district of </w:t>
      </w:r>
      <w:proofErr w:type="spellStart"/>
      <w:r w:rsidRPr="00A9246A">
        <w:rPr>
          <w:color w:val="333333"/>
        </w:rPr>
        <w:t>asakusa</w:t>
      </w:r>
      <w:proofErr w:type="spellEnd"/>
      <w:r w:rsidRPr="00A9246A">
        <w:rPr>
          <w:color w:val="333333"/>
        </w:rPr>
        <w:t xml:space="preserve"> filled with temple’s from centuries past.</w:t>
      </w:r>
      <w:r w:rsidRPr="00A9246A">
        <w:rPr>
          <w:rFonts w:ascii="Times" w:hAnsi="Times"/>
          <w:sz w:val="27"/>
          <w:szCs w:val="27"/>
        </w:rPr>
        <w:br/>
      </w:r>
      <w:r w:rsidRPr="00A9246A">
        <w:rPr>
          <w:color w:val="333333"/>
        </w:rPr>
        <w:t>For those visiting outside the capitol, Osaka’s Osaka Castle (depicted below) is a must-see.</w:t>
      </w:r>
      <w:r>
        <w:rPr>
          <w:rFonts w:ascii="Times" w:hAnsi="Times"/>
          <w:noProof/>
          <w:sz w:val="27"/>
          <w:szCs w:val="27"/>
        </w:rPr>
        <w:drawing>
          <wp:inline distT="0" distB="0" distL="0" distR="0">
            <wp:extent cx="6014085" cy="6014085"/>
            <wp:effectExtent l="0" t="0" r="5715" b="5715"/>
            <wp:docPr id="10" name="Picture 1" descr="https://lh3.googleusercontent.com/HHmYr80oMYHGEAeRpdrQadjt90iGSSGHtd2DOL1psypQgLw-DU6gtZPO4aAzpqJwaCWwK6Bw5BChBsMdpC9PToJCQwVYOUUdy0mFhs9e_WcGSImAp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HHmYr80oMYHGEAeRpdrQadjt90iGSSGHtd2DOL1psypQgLw-DU6gtZPO4aAzpqJwaCWwK6Bw5BChBsMdpC9PToJCQwVYOUUdy0mFhs9e_WcGSImApGE"/>
                    <pic:cNvPicPr>
                      <a:picLocks noChangeAspect="1" noChangeArrowheads="1"/>
                    </pic:cNvPicPr>
                  </pic:nvPicPr>
                  <pic:blipFill>
                    <a:blip r:embed="rId83">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6014085" cy="6014085"/>
                    </a:xfrm>
                    <a:prstGeom prst="rect">
                      <a:avLst/>
                    </a:prstGeom>
                    <a:noFill/>
                    <a:ln>
                      <a:noFill/>
                    </a:ln>
                  </pic:spPr>
                </pic:pic>
              </a:graphicData>
            </a:graphic>
          </wp:inline>
        </w:drawing>
      </w:r>
      <w:r w:rsidRPr="00A9246A">
        <w:rPr>
          <w:rFonts w:ascii="Times" w:hAnsi="Times"/>
          <w:sz w:val="27"/>
          <w:szCs w:val="27"/>
        </w:rPr>
        <w:br/>
      </w:r>
      <w:r w:rsidRPr="00A9246A">
        <w:t>An hours train ride to Kyoto offers a beautiful view of Japan. Kyoto itself has some of the best surviving historic structures of Japan. As the MSN article points out “</w:t>
      </w:r>
      <w:r w:rsidRPr="00A9246A">
        <w:rPr>
          <w:color w:val="333333"/>
        </w:rPr>
        <w:t>In fact, that's the hallmark of any visit to Japan. Rich in history yet obsessed with the modern and the new, it's key to absorb equal amounts of both to fully experience Japanese culture.”</w:t>
      </w:r>
    </w:p>
    <w:p w:rsidR="004330C5" w:rsidRDefault="004330C5" w:rsidP="003015EC"/>
    <w:p w:rsidR="004330C5" w:rsidRDefault="004330C5" w:rsidP="003015EC"/>
    <w:p w:rsidR="004330C5" w:rsidRPr="002F4852" w:rsidRDefault="004330C5" w:rsidP="003015EC"/>
    <w:p w:rsidR="004330C5" w:rsidRPr="001C2998" w:rsidRDefault="004330C5" w:rsidP="003015EC"/>
    <w:p w:rsidR="004330C5" w:rsidRDefault="004330C5" w:rsidP="003015EC"/>
    <w:p w:rsidR="004330C5" w:rsidRPr="005637C0" w:rsidRDefault="004330C5" w:rsidP="003015EC"/>
    <w:p w:rsidR="00810C29" w:rsidRPr="00C6360D" w:rsidRDefault="00810C29" w:rsidP="003015EC">
      <w:pPr>
        <w:pStyle w:val="Heading3"/>
      </w:pPr>
    </w:p>
    <w:p w:rsidR="006F61EB" w:rsidRDefault="006F61EB" w:rsidP="003015EC">
      <w:pPr>
        <w:pStyle w:val="Appendix"/>
      </w:pPr>
      <w:r>
        <w:t>Bibliography</w:t>
      </w:r>
    </w:p>
    <w:p w:rsidR="00E832C0" w:rsidRPr="00810C29" w:rsidRDefault="00E832C0" w:rsidP="003015EC">
      <w:pPr>
        <w:pStyle w:val="Bibliography"/>
      </w:pPr>
    </w:p>
    <w:p w:rsidR="00E832C0" w:rsidRDefault="00E832C0" w:rsidP="003015EC"/>
    <w:p w:rsidR="0041682B" w:rsidRPr="0041682B" w:rsidRDefault="0041682B" w:rsidP="0092075A">
      <w:pPr>
        <w:pStyle w:val="BodyText"/>
        <w:rPr>
          <w:rFonts w:ascii="Times" w:hAnsi="Times" w:cs="Times New Roman"/>
          <w:sz w:val="27"/>
          <w:szCs w:val="27"/>
        </w:rPr>
      </w:pPr>
      <w:proofErr w:type="spellStart"/>
      <w:r w:rsidRPr="0041682B">
        <w:t>Alverez</w:t>
      </w:r>
      <w:proofErr w:type="spellEnd"/>
      <w:r w:rsidRPr="0041682B">
        <w:t xml:space="preserve">, Mike. </w:t>
      </w:r>
      <w:proofErr w:type="gramStart"/>
      <w:r w:rsidRPr="0041682B">
        <w:rPr>
          <w:u w:val="single"/>
        </w:rPr>
        <w:t>U.S. Broadband 100 Years Slower than Japan</w:t>
      </w:r>
      <w:r w:rsidR="0092075A">
        <w:rPr>
          <w:u w:val="single"/>
        </w:rPr>
        <w:t>’</w:t>
      </w:r>
      <w:r w:rsidRPr="0041682B">
        <w:rPr>
          <w:u w:val="single"/>
        </w:rPr>
        <w:t>s</w:t>
      </w:r>
      <w:r w:rsidRPr="0041682B">
        <w:t>.</w:t>
      </w:r>
      <w:proofErr w:type="gramEnd"/>
      <w:r w:rsidRPr="0041682B">
        <w:t xml:space="preserve"> 2008 15-August. </w:t>
      </w:r>
      <w:proofErr w:type="gramStart"/>
      <w:r w:rsidRPr="0041682B">
        <w:t>2012 1-April &lt;</w:t>
      </w:r>
      <w:hyperlink r:id="rId84" w:history="1">
        <w:r w:rsidR="0092075A" w:rsidRPr="002362D1">
          <w:rPr>
            <w:rStyle w:val="Hyperlink"/>
            <w:rFonts w:ascii="Arial" w:eastAsia="Times New Roman" w:hAnsi="Arial" w:cs="Arial"/>
            <w:sz w:val="23"/>
            <w:szCs w:val="23"/>
          </w:rPr>
          <w:t>http://www.atelier.net/node/214036</w:t>
        </w:r>
      </w:hyperlink>
      <w:r w:rsidRPr="0041682B">
        <w:t>&gt;.</w:t>
      </w:r>
      <w:proofErr w:type="gramEnd"/>
    </w:p>
    <w:p w:rsidR="008C0D2F" w:rsidRDefault="0041682B" w:rsidP="0092075A">
      <w:pPr>
        <w:pStyle w:val="BodyText"/>
      </w:pPr>
      <w:r w:rsidRPr="0041682B">
        <w:t xml:space="preserve">ASEAN Plus Three. 2012 1-April </w:t>
      </w:r>
    </w:p>
    <w:p w:rsidR="0041682B" w:rsidRPr="0041682B" w:rsidRDefault="0041682B" w:rsidP="0092075A">
      <w:pPr>
        <w:pStyle w:val="BodyText"/>
        <w:rPr>
          <w:rFonts w:ascii="Times" w:hAnsi="Times" w:cs="Times New Roman"/>
          <w:sz w:val="27"/>
          <w:szCs w:val="27"/>
        </w:rPr>
      </w:pPr>
      <w:proofErr w:type="gramStart"/>
      <w:r w:rsidRPr="0041682B">
        <w:t>&lt;</w:t>
      </w:r>
      <w:hyperlink r:id="rId85" w:history="1">
        <w:r w:rsidR="0092075A" w:rsidRPr="002362D1">
          <w:rPr>
            <w:rStyle w:val="Hyperlink"/>
            <w:rFonts w:ascii="Arial" w:hAnsi="Arial" w:cs="Arial"/>
            <w:sz w:val="23"/>
            <w:szCs w:val="23"/>
          </w:rPr>
          <w:t>http://en.wikipedia.org/wiki/ASEAN_Plus_Three#ASEAN_Plus_Three</w:t>
        </w:r>
      </w:hyperlink>
      <w:r w:rsidRPr="0041682B">
        <w:t>&gt;.</w:t>
      </w:r>
      <w:proofErr w:type="gramEnd"/>
    </w:p>
    <w:p w:rsidR="008C0D2F" w:rsidRDefault="0041682B" w:rsidP="0092075A">
      <w:pPr>
        <w:pStyle w:val="BodyText"/>
      </w:pPr>
      <w:r w:rsidRPr="0041682B">
        <w:t xml:space="preserve">Boswell, Randy. Undersea </w:t>
      </w:r>
      <w:proofErr w:type="spellStart"/>
      <w:r w:rsidRPr="0041682B">
        <w:t>FIbre</w:t>
      </w:r>
      <w:proofErr w:type="spellEnd"/>
      <w:r w:rsidRPr="0041682B">
        <w:t xml:space="preserve"> Optic Cable Would Boost Communications. 2012 27-March. 2012 1-April </w:t>
      </w:r>
    </w:p>
    <w:p w:rsidR="008C0D2F" w:rsidRDefault="0041682B" w:rsidP="0092075A">
      <w:pPr>
        <w:pStyle w:val="BodyText"/>
      </w:pPr>
      <w:r w:rsidRPr="0041682B">
        <w:t>&lt;</w:t>
      </w:r>
      <w:hyperlink r:id="rId86" w:history="1">
        <w:r w:rsidR="0092075A" w:rsidRPr="002362D1">
          <w:rPr>
            <w:rStyle w:val="Hyperlink"/>
            <w:rFonts w:ascii="Arial" w:hAnsi="Arial" w:cs="Arial"/>
            <w:sz w:val="23"/>
            <w:szCs w:val="23"/>
          </w:rPr>
          <w:t>http://www.vancouversun.com/news/national/Undersea+fibre+optic+cable+would+boost+communications+North/6368201/story.html</w:t>
        </w:r>
      </w:hyperlink>
      <w:r w:rsidRPr="0041682B">
        <w:t>&gt;.</w:t>
      </w:r>
    </w:p>
    <w:p w:rsidR="008C0D2F" w:rsidRDefault="0041682B" w:rsidP="0092075A">
      <w:pPr>
        <w:pStyle w:val="BodyText"/>
      </w:pPr>
      <w:proofErr w:type="spellStart"/>
      <w:r w:rsidRPr="0041682B">
        <w:t>Bremner</w:t>
      </w:r>
      <w:proofErr w:type="spellEnd"/>
      <w:r w:rsidRPr="0041682B">
        <w:t xml:space="preserve">, Brian. </w:t>
      </w:r>
      <w:proofErr w:type="gramStart"/>
      <w:r w:rsidRPr="0041682B">
        <w:rPr>
          <w:u w:val="single"/>
        </w:rPr>
        <w:t>Japanese High Techs Five Circles of Hell</w:t>
      </w:r>
      <w:r w:rsidRPr="0041682B">
        <w:t>.</w:t>
      </w:r>
      <w:proofErr w:type="gramEnd"/>
      <w:r w:rsidRPr="0041682B">
        <w:t xml:space="preserve"> 2012 11-March. </w:t>
      </w:r>
      <w:proofErr w:type="gramStart"/>
      <w:r w:rsidRPr="0041682B">
        <w:t xml:space="preserve">2012 </w:t>
      </w:r>
      <w:r w:rsidR="0092075A">
        <w:t xml:space="preserve">1-April </w:t>
      </w:r>
      <w:r w:rsidRPr="0041682B">
        <w:t>&lt;</w:t>
      </w:r>
      <w:hyperlink r:id="rId87" w:history="1">
        <w:r w:rsidR="0092075A" w:rsidRPr="002362D1">
          <w:rPr>
            <w:rStyle w:val="Hyperlink"/>
            <w:rFonts w:ascii="Arial" w:hAnsi="Arial" w:cs="Arial"/>
            <w:sz w:val="23"/>
            <w:szCs w:val="23"/>
          </w:rPr>
          <w:t>http://www.businessweek.com/articles/2012-03-11/japanese-high-techs-five-circles-of-hell</w:t>
        </w:r>
      </w:hyperlink>
      <w:r w:rsidRPr="0041682B">
        <w:t>&gt;.</w:t>
      </w:r>
      <w:proofErr w:type="gramEnd"/>
    </w:p>
    <w:p w:rsidR="008C0D2F" w:rsidRDefault="0041682B" w:rsidP="0092075A">
      <w:pPr>
        <w:pStyle w:val="BodyText"/>
      </w:pPr>
      <w:r w:rsidRPr="0041682B">
        <w:t xml:space="preserve">Chandler, Marc. </w:t>
      </w:r>
      <w:r w:rsidRPr="0041682B">
        <w:rPr>
          <w:u w:val="single"/>
        </w:rPr>
        <w:t>The yen is a safe haven as Japan is the world’s largest creditor</w:t>
      </w:r>
      <w:r w:rsidRPr="0041682B">
        <w:t xml:space="preserve">. </w:t>
      </w:r>
      <w:proofErr w:type="gramStart"/>
      <w:r w:rsidRPr="0041682B">
        <w:t xml:space="preserve">2011 </w:t>
      </w:r>
      <w:proofErr w:type="spellStart"/>
      <w:r w:rsidRPr="0041682B">
        <w:rPr>
          <w:rFonts w:ascii="Times New Roman" w:hAnsi="Times New Roman" w:cs="Times New Roman"/>
        </w:rPr>
        <w:t>йил</w:t>
      </w:r>
      <w:proofErr w:type="spellEnd"/>
      <w:r w:rsidRPr="0041682B">
        <w:t xml:space="preserve"> 19-August.</w:t>
      </w:r>
      <w:proofErr w:type="gramEnd"/>
      <w:r w:rsidRPr="0041682B">
        <w:t xml:space="preserve"> </w:t>
      </w:r>
      <w:proofErr w:type="gramStart"/>
      <w:r w:rsidRPr="0041682B">
        <w:t>2012 1-April &lt;</w:t>
      </w:r>
      <w:hyperlink r:id="rId88" w:history="1">
        <w:r w:rsidR="0092075A" w:rsidRPr="002362D1">
          <w:rPr>
            <w:rStyle w:val="Hyperlink"/>
            <w:rFonts w:ascii="Arial" w:hAnsi="Arial" w:cs="Arial"/>
            <w:sz w:val="23"/>
            <w:szCs w:val="23"/>
          </w:rPr>
          <w:t>http://www.creditwritedowns.com/2011/08/japan-safe-haven.html</w:t>
        </w:r>
      </w:hyperlink>
      <w:r w:rsidRPr="0041682B">
        <w:t>&gt;.</w:t>
      </w:r>
      <w:proofErr w:type="gramEnd"/>
    </w:p>
    <w:p w:rsidR="0041682B" w:rsidRPr="0041682B" w:rsidRDefault="0041682B" w:rsidP="0092075A">
      <w:pPr>
        <w:pStyle w:val="BodyText"/>
        <w:rPr>
          <w:rFonts w:ascii="Times" w:hAnsi="Times" w:cs="Times New Roman"/>
          <w:sz w:val="27"/>
          <w:szCs w:val="27"/>
        </w:rPr>
      </w:pPr>
      <w:r w:rsidRPr="0041682B">
        <w:rPr>
          <w:u w:val="single"/>
        </w:rPr>
        <w:t>Coming of Age</w:t>
      </w:r>
      <w:r w:rsidRPr="0041682B">
        <w:t xml:space="preserve">. </w:t>
      </w:r>
      <w:proofErr w:type="gramStart"/>
      <w:r w:rsidRPr="0041682B">
        <w:t>2012 1-April &lt;</w:t>
      </w:r>
      <w:hyperlink r:id="rId89" w:history="1">
        <w:r w:rsidR="0092075A" w:rsidRPr="002362D1">
          <w:rPr>
            <w:rStyle w:val="Hyperlink"/>
            <w:rFonts w:ascii="Arial" w:hAnsi="Arial" w:cs="Arial"/>
            <w:sz w:val="23"/>
            <w:szCs w:val="23"/>
          </w:rPr>
          <w:t>http://www.japan-guide.com/e/e2280.html</w:t>
        </w:r>
      </w:hyperlink>
      <w:r w:rsidRPr="0041682B">
        <w:t>&gt;.</w:t>
      </w:r>
      <w:proofErr w:type="gramEnd"/>
    </w:p>
    <w:p w:rsidR="008C0D2F" w:rsidRDefault="0041682B" w:rsidP="0092075A">
      <w:pPr>
        <w:pStyle w:val="BodyText"/>
      </w:pPr>
      <w:r w:rsidRPr="0041682B">
        <w:t xml:space="preserve">Crawford, Jaime. </w:t>
      </w:r>
      <w:proofErr w:type="gramStart"/>
      <w:r w:rsidRPr="0041682B">
        <w:rPr>
          <w:u w:val="single"/>
        </w:rPr>
        <w:t>CNN Security Blog</w:t>
      </w:r>
      <w:r w:rsidRPr="0041682B">
        <w:t>.</w:t>
      </w:r>
      <w:proofErr w:type="gramEnd"/>
      <w:r w:rsidRPr="0041682B">
        <w:t xml:space="preserve"> 2012 6-April. 2012 6-April </w:t>
      </w:r>
    </w:p>
    <w:p w:rsidR="008C0D2F" w:rsidRDefault="0041682B" w:rsidP="0092075A">
      <w:pPr>
        <w:pStyle w:val="BodyText"/>
      </w:pPr>
      <w:r w:rsidRPr="0041682B">
        <w:t>&lt;</w:t>
      </w:r>
      <w:hyperlink r:id="rId90" w:history="1">
        <w:r w:rsidR="0092075A" w:rsidRPr="002362D1">
          <w:rPr>
            <w:rStyle w:val="Hyperlink"/>
            <w:rFonts w:ascii="Arial" w:hAnsi="Arial" w:cs="Arial"/>
            <w:sz w:val="23"/>
            <w:szCs w:val="23"/>
          </w:rPr>
          <w:t>http://security.blogs.cnn.com/2012/04/06/north-koreas-neighbors-apprehensive-angry-over-upcoming-rocket-launch/</w:t>
        </w:r>
      </w:hyperlink>
      <w:r w:rsidRPr="0041682B">
        <w:t>&gt;.</w:t>
      </w:r>
    </w:p>
    <w:p w:rsidR="0041682B" w:rsidRPr="0041682B" w:rsidRDefault="0041682B" w:rsidP="0092075A">
      <w:pPr>
        <w:pStyle w:val="BodyText"/>
        <w:rPr>
          <w:rFonts w:ascii="Times" w:hAnsi="Times" w:cs="Times New Roman"/>
          <w:sz w:val="27"/>
          <w:szCs w:val="27"/>
        </w:rPr>
      </w:pPr>
      <w:proofErr w:type="gramStart"/>
      <w:r w:rsidRPr="0041682B">
        <w:rPr>
          <w:u w:val="single"/>
        </w:rPr>
        <w:t>Economy of Japan</w:t>
      </w:r>
      <w:r w:rsidRPr="0041682B">
        <w:t>.</w:t>
      </w:r>
      <w:proofErr w:type="gramEnd"/>
      <w:r w:rsidRPr="0041682B">
        <w:t xml:space="preserve"> </w:t>
      </w:r>
      <w:proofErr w:type="gramStart"/>
      <w:r w:rsidRPr="0041682B">
        <w:t xml:space="preserve">2012 </w:t>
      </w:r>
      <w:proofErr w:type="spellStart"/>
      <w:r w:rsidRPr="0041682B">
        <w:rPr>
          <w:rFonts w:ascii="Times New Roman" w:hAnsi="Times New Roman" w:cs="Times New Roman"/>
        </w:rPr>
        <w:t>йил</w:t>
      </w:r>
      <w:proofErr w:type="spellEnd"/>
      <w:r w:rsidRPr="0041682B">
        <w:t xml:space="preserve"> 1-April &lt;</w:t>
      </w:r>
      <w:hyperlink r:id="rId91" w:history="1">
        <w:r w:rsidR="0092075A" w:rsidRPr="002362D1">
          <w:rPr>
            <w:rStyle w:val="Hyperlink"/>
            <w:rFonts w:ascii="Arial" w:hAnsi="Arial" w:cs="Arial"/>
            <w:sz w:val="23"/>
            <w:szCs w:val="23"/>
          </w:rPr>
          <w:t>http://en.wikipedia.org/wiki/Economy_of_Japan</w:t>
        </w:r>
      </w:hyperlink>
      <w:r w:rsidRPr="0041682B">
        <w:t>&gt;.</w:t>
      </w:r>
      <w:proofErr w:type="gramEnd"/>
    </w:p>
    <w:p w:rsidR="008C0D2F" w:rsidRDefault="0041682B" w:rsidP="0092075A">
      <w:pPr>
        <w:pStyle w:val="BodyText"/>
      </w:pPr>
      <w:r w:rsidRPr="0041682B">
        <w:t xml:space="preserve">Fujita, Akiko. </w:t>
      </w:r>
      <w:r w:rsidRPr="0041682B">
        <w:rPr>
          <w:u w:val="single"/>
        </w:rPr>
        <w:t>Diminishing Waistlines a National Health Problem in Japan</w:t>
      </w:r>
      <w:r w:rsidRPr="0041682B">
        <w:t>. &lt;</w:t>
      </w:r>
      <w:hyperlink r:id="rId92" w:history="1">
        <w:r w:rsidR="0092075A" w:rsidRPr="002362D1">
          <w:rPr>
            <w:rStyle w:val="Hyperlink"/>
            <w:rFonts w:ascii="Arial" w:hAnsi="Arial" w:cs="Arial"/>
            <w:sz w:val="23"/>
            <w:szCs w:val="23"/>
          </w:rPr>
          <w:t>http://abcnews.go.com/blogs/headlines/2012/02/diminishing-waistlines-a-national-health-problem-in-japan/</w:t>
        </w:r>
      </w:hyperlink>
      <w:r w:rsidRPr="0041682B">
        <w:t>&gt;.</w:t>
      </w:r>
    </w:p>
    <w:p w:rsidR="0041682B" w:rsidRPr="0041682B" w:rsidRDefault="0041682B" w:rsidP="0092075A">
      <w:pPr>
        <w:pStyle w:val="BodyText"/>
        <w:rPr>
          <w:rFonts w:ascii="Times" w:hAnsi="Times" w:cs="Times New Roman"/>
          <w:sz w:val="27"/>
          <w:szCs w:val="27"/>
        </w:rPr>
      </w:pPr>
      <w:proofErr w:type="spellStart"/>
      <w:proofErr w:type="gramStart"/>
      <w:r w:rsidRPr="0041682B">
        <w:rPr>
          <w:u w:val="single"/>
        </w:rPr>
        <w:t>Japaenese</w:t>
      </w:r>
      <w:proofErr w:type="spellEnd"/>
      <w:r w:rsidRPr="0041682B">
        <w:rPr>
          <w:u w:val="single"/>
        </w:rPr>
        <w:t xml:space="preserve"> New Year</w:t>
      </w:r>
      <w:r w:rsidRPr="0041682B">
        <w:t>.</w:t>
      </w:r>
      <w:proofErr w:type="gramEnd"/>
      <w:r w:rsidRPr="0041682B">
        <w:t xml:space="preserve"> </w:t>
      </w:r>
      <w:proofErr w:type="gramStart"/>
      <w:r w:rsidRPr="0041682B">
        <w:t>2012 1-April &lt;</w:t>
      </w:r>
      <w:hyperlink r:id="rId93" w:history="1">
        <w:r w:rsidR="0092075A" w:rsidRPr="002362D1">
          <w:rPr>
            <w:rStyle w:val="Hyperlink"/>
            <w:rFonts w:ascii="Arial" w:hAnsi="Arial" w:cs="Arial"/>
            <w:sz w:val="23"/>
            <w:szCs w:val="23"/>
          </w:rPr>
          <w:t>http://www.japan-guide.com/e/e2064.html</w:t>
        </w:r>
      </w:hyperlink>
      <w:r w:rsidRPr="0041682B">
        <w:t>&gt;.</w:t>
      </w:r>
      <w:proofErr w:type="gramEnd"/>
    </w:p>
    <w:p w:rsidR="008C0D2F" w:rsidRDefault="0041682B" w:rsidP="0092075A">
      <w:pPr>
        <w:pStyle w:val="BodyText"/>
      </w:pPr>
      <w:proofErr w:type="gramStart"/>
      <w:r w:rsidRPr="0041682B">
        <w:rPr>
          <w:u w:val="single"/>
        </w:rPr>
        <w:t>Japan Country Profile</w:t>
      </w:r>
      <w:r w:rsidR="0092075A">
        <w:t>.</w:t>
      </w:r>
      <w:proofErr w:type="gramEnd"/>
      <w:r w:rsidR="0092075A">
        <w:t xml:space="preserve"> </w:t>
      </w:r>
      <w:proofErr w:type="gramStart"/>
      <w:r w:rsidR="0092075A">
        <w:t>2012</w:t>
      </w:r>
      <w:r w:rsidRPr="0041682B">
        <w:t xml:space="preserve"> 1-April &lt;</w:t>
      </w:r>
      <w:hyperlink r:id="rId94" w:history="1">
        <w:r w:rsidR="0092075A" w:rsidRPr="002362D1">
          <w:rPr>
            <w:rStyle w:val="Hyperlink"/>
            <w:rFonts w:ascii="Arial" w:hAnsi="Arial" w:cs="Arial"/>
            <w:sz w:val="23"/>
            <w:szCs w:val="23"/>
          </w:rPr>
          <w:t>http://www.kwintessential.co.uk/resources/global-etiquette/japan-country-profiles.html</w:t>
        </w:r>
      </w:hyperlink>
      <w:r w:rsidRPr="0041682B">
        <w:t>&gt;.</w:t>
      </w:r>
      <w:proofErr w:type="gramEnd"/>
    </w:p>
    <w:p w:rsidR="0041682B" w:rsidRPr="0041682B" w:rsidRDefault="0041682B" w:rsidP="0092075A">
      <w:pPr>
        <w:pStyle w:val="BodyText"/>
        <w:rPr>
          <w:rFonts w:ascii="Times" w:hAnsi="Times" w:cs="Times New Roman"/>
          <w:sz w:val="27"/>
          <w:szCs w:val="27"/>
        </w:rPr>
      </w:pPr>
      <w:proofErr w:type="gramStart"/>
      <w:r w:rsidRPr="0041682B">
        <w:rPr>
          <w:u w:val="single"/>
        </w:rPr>
        <w:t>Japan Internet Usage</w:t>
      </w:r>
      <w:r w:rsidRPr="0041682B">
        <w:t>.</w:t>
      </w:r>
      <w:proofErr w:type="gramEnd"/>
      <w:r w:rsidRPr="0041682B">
        <w:t xml:space="preserve"> 2010. 2012 1-April &lt;</w:t>
      </w:r>
      <w:hyperlink r:id="rId95" w:history="1">
        <w:r w:rsidR="0092075A" w:rsidRPr="002362D1">
          <w:rPr>
            <w:rStyle w:val="Hyperlink"/>
            <w:rFonts w:ascii="Arial" w:hAnsi="Arial" w:cs="Arial"/>
            <w:sz w:val="23"/>
            <w:szCs w:val="23"/>
          </w:rPr>
          <w:t>http://www.internetworldstats.com/asia/jp.htm</w:t>
        </w:r>
      </w:hyperlink>
      <w:r w:rsidRPr="0041682B">
        <w:t>&gt;.</w:t>
      </w:r>
    </w:p>
    <w:p w:rsidR="008C0D2F" w:rsidRDefault="0041682B" w:rsidP="0092075A">
      <w:pPr>
        <w:pStyle w:val="BodyText"/>
      </w:pPr>
      <w:r w:rsidRPr="0041682B">
        <w:rPr>
          <w:u w:val="single"/>
        </w:rPr>
        <w:t>Japanese Proverbs</w:t>
      </w:r>
      <w:r w:rsidRPr="0041682B">
        <w:t xml:space="preserve">. </w:t>
      </w:r>
      <w:proofErr w:type="gramStart"/>
      <w:r w:rsidRPr="0041682B">
        <w:t xml:space="preserve">2012 </w:t>
      </w:r>
      <w:proofErr w:type="spellStart"/>
      <w:r w:rsidRPr="0041682B">
        <w:rPr>
          <w:rFonts w:ascii="Times New Roman" w:hAnsi="Times New Roman" w:cs="Times New Roman"/>
        </w:rPr>
        <w:t>йил</w:t>
      </w:r>
      <w:proofErr w:type="spellEnd"/>
      <w:r w:rsidRPr="0041682B">
        <w:t xml:space="preserve"> 1-April &lt;</w:t>
      </w:r>
      <w:hyperlink r:id="rId96" w:history="1">
        <w:r w:rsidR="0092075A" w:rsidRPr="002362D1">
          <w:rPr>
            <w:rStyle w:val="Hyperlink"/>
            <w:rFonts w:ascii="Arial" w:hAnsi="Arial" w:cs="Arial"/>
            <w:sz w:val="23"/>
            <w:szCs w:val="23"/>
          </w:rPr>
          <w:t>http://en.wikiquote.org/wiki/Japanese_proverbs</w:t>
        </w:r>
      </w:hyperlink>
      <w:r w:rsidRPr="0041682B">
        <w:t>&gt;.</w:t>
      </w:r>
      <w:proofErr w:type="gramEnd"/>
    </w:p>
    <w:p w:rsidR="008C0D2F" w:rsidRPr="0092075A" w:rsidRDefault="0041682B" w:rsidP="0092075A">
      <w:pPr>
        <w:pStyle w:val="Heading1"/>
        <w:rPr>
          <w:rFonts w:ascii="Helvetica Light" w:hAnsi="Helvetica Light"/>
          <w:color w:val="auto"/>
          <w:sz w:val="24"/>
        </w:rPr>
      </w:pPr>
      <w:proofErr w:type="spellStart"/>
      <w:r w:rsidRPr="0092075A">
        <w:rPr>
          <w:rFonts w:ascii="Helvetica Light" w:hAnsi="Helvetica Light"/>
          <w:color w:val="auto"/>
          <w:sz w:val="24"/>
        </w:rPr>
        <w:t>Lah</w:t>
      </w:r>
      <w:proofErr w:type="spellEnd"/>
      <w:r w:rsidRPr="0092075A">
        <w:rPr>
          <w:rFonts w:ascii="Helvetica Light" w:hAnsi="Helvetica Light"/>
          <w:color w:val="auto"/>
          <w:sz w:val="24"/>
        </w:rPr>
        <w:t xml:space="preserve">, Kyung. </w:t>
      </w:r>
      <w:r w:rsidRPr="0092075A">
        <w:rPr>
          <w:rFonts w:ascii="Helvetica Light" w:hAnsi="Helvetica Light"/>
          <w:color w:val="auto"/>
          <w:sz w:val="24"/>
          <w:u w:val="single"/>
        </w:rPr>
        <w:t xml:space="preserve">Japan: Economy slips to third in </w:t>
      </w:r>
      <w:proofErr w:type="gramStart"/>
      <w:r w:rsidRPr="0092075A">
        <w:rPr>
          <w:rFonts w:ascii="Helvetica Light" w:hAnsi="Helvetica Light"/>
          <w:color w:val="auto"/>
          <w:sz w:val="24"/>
          <w:u w:val="single"/>
        </w:rPr>
        <w:t xml:space="preserve">world </w:t>
      </w:r>
      <w:r w:rsidRPr="0092075A">
        <w:rPr>
          <w:rFonts w:ascii="Helvetica Light" w:hAnsi="Helvetica Light"/>
          <w:color w:val="auto"/>
          <w:sz w:val="24"/>
        </w:rPr>
        <w:t>.</w:t>
      </w:r>
      <w:proofErr w:type="gramEnd"/>
      <w:r w:rsidRPr="0092075A">
        <w:rPr>
          <w:rFonts w:ascii="Helvetica Light" w:hAnsi="Helvetica Light"/>
          <w:color w:val="auto"/>
          <w:sz w:val="24"/>
        </w:rPr>
        <w:t xml:space="preserve"> 201114-February. 2012 1-April </w:t>
      </w:r>
    </w:p>
    <w:p w:rsidR="0041682B" w:rsidRPr="0041682B" w:rsidRDefault="0041682B" w:rsidP="0092075A">
      <w:pPr>
        <w:pStyle w:val="BodyText"/>
        <w:rPr>
          <w:rFonts w:ascii="Times" w:hAnsi="Times" w:cs="Times New Roman"/>
          <w:sz w:val="27"/>
          <w:szCs w:val="27"/>
        </w:rPr>
      </w:pPr>
      <w:r w:rsidRPr="0041682B">
        <w:t>&lt;</w:t>
      </w:r>
      <w:hyperlink r:id="rId97" w:history="1">
        <w:r w:rsidR="0092075A" w:rsidRPr="002362D1">
          <w:rPr>
            <w:rStyle w:val="Hyperlink"/>
            <w:rFonts w:ascii="Arial" w:hAnsi="Arial" w:cs="Arial"/>
            <w:sz w:val="23"/>
            <w:szCs w:val="23"/>
          </w:rPr>
          <w:t>http://edition.cnn.com/2011/BUSINESS/02/13/japan.economy.third/index.html</w:t>
        </w:r>
      </w:hyperlink>
      <w:r w:rsidRPr="0041682B">
        <w:t>&gt;.</w:t>
      </w:r>
    </w:p>
    <w:p w:rsidR="008C0D2F" w:rsidRDefault="0041682B" w:rsidP="0092075A">
      <w:pPr>
        <w:pStyle w:val="BodyText"/>
      </w:pPr>
      <w:proofErr w:type="spellStart"/>
      <w:r w:rsidRPr="0041682B">
        <w:t>Langlois</w:t>
      </w:r>
      <w:proofErr w:type="spellEnd"/>
      <w:r w:rsidRPr="0041682B">
        <w:t xml:space="preserve">, Shawn. </w:t>
      </w:r>
      <w:r w:rsidRPr="0041682B">
        <w:rPr>
          <w:u w:val="single"/>
        </w:rPr>
        <w:t>US companies forge ahead in Japan</w:t>
      </w:r>
      <w:r w:rsidRPr="0041682B">
        <w:t xml:space="preserve">. 2011 15-March. 2012 1-April </w:t>
      </w:r>
    </w:p>
    <w:p w:rsidR="0041682B" w:rsidRPr="0041682B" w:rsidRDefault="0041682B" w:rsidP="0092075A">
      <w:pPr>
        <w:pStyle w:val="BodyText"/>
        <w:rPr>
          <w:rFonts w:ascii="Times" w:hAnsi="Times" w:cs="Times New Roman"/>
          <w:sz w:val="27"/>
          <w:szCs w:val="27"/>
        </w:rPr>
      </w:pPr>
      <w:r w:rsidRPr="0041682B">
        <w:t>&lt;</w:t>
      </w:r>
      <w:hyperlink r:id="rId98" w:history="1">
        <w:r w:rsidR="0092075A" w:rsidRPr="002362D1">
          <w:rPr>
            <w:rStyle w:val="Hyperlink"/>
            <w:rFonts w:ascii="Arial" w:hAnsi="Arial" w:cs="Arial"/>
            <w:sz w:val="23"/>
            <w:szCs w:val="23"/>
          </w:rPr>
          <w:t>http://articles.marketwatch.com/2011-03-15/markets/30712169_1_japan-aflac-employees</w:t>
        </w:r>
      </w:hyperlink>
      <w:r w:rsidRPr="0041682B">
        <w:t>&gt;.</w:t>
      </w:r>
    </w:p>
    <w:p w:rsidR="0041682B" w:rsidRPr="0041682B" w:rsidRDefault="0041682B" w:rsidP="0092075A">
      <w:pPr>
        <w:pStyle w:val="BodyText"/>
        <w:rPr>
          <w:rFonts w:ascii="Times" w:hAnsi="Times" w:cs="Times New Roman"/>
          <w:sz w:val="27"/>
          <w:szCs w:val="27"/>
        </w:rPr>
      </w:pPr>
      <w:r w:rsidRPr="0041682B">
        <w:rPr>
          <w:u w:val="single"/>
        </w:rPr>
        <w:t>Law</w:t>
      </w:r>
      <w:r w:rsidRPr="0041682B">
        <w:t xml:space="preserve">. </w:t>
      </w:r>
      <w:proofErr w:type="gramStart"/>
      <w:r w:rsidRPr="0041682B">
        <w:t>2012 1-April &lt;</w:t>
      </w:r>
      <w:hyperlink r:id="rId99" w:history="1">
        <w:r w:rsidR="0092075A" w:rsidRPr="002362D1">
          <w:rPr>
            <w:rStyle w:val="Hyperlink"/>
            <w:rFonts w:ascii="Arial" w:hAnsi="Arial" w:cs="Arial"/>
            <w:sz w:val="23"/>
            <w:szCs w:val="23"/>
          </w:rPr>
          <w:t>http://www.jetro.go.jp/en/invest/setting_up/laws/section4/</w:t>
        </w:r>
      </w:hyperlink>
      <w:r w:rsidRPr="0041682B">
        <w:t>&gt;.</w:t>
      </w:r>
      <w:proofErr w:type="gramEnd"/>
    </w:p>
    <w:p w:rsidR="0041682B" w:rsidRPr="0041682B" w:rsidRDefault="0041682B" w:rsidP="0092075A">
      <w:pPr>
        <w:pStyle w:val="BodyText"/>
        <w:rPr>
          <w:rFonts w:ascii="Times" w:hAnsi="Times" w:cs="Times New Roman"/>
          <w:sz w:val="27"/>
          <w:szCs w:val="27"/>
        </w:rPr>
      </w:pPr>
      <w:proofErr w:type="spellStart"/>
      <w:r w:rsidRPr="0041682B">
        <w:t>Lockard</w:t>
      </w:r>
      <w:proofErr w:type="spellEnd"/>
      <w:r w:rsidRPr="0041682B">
        <w:t xml:space="preserve">, Craig A. Societies, Networks, and Transitions: Since 1450. </w:t>
      </w:r>
      <w:proofErr w:type="spellStart"/>
      <w:r w:rsidRPr="0041682B">
        <w:t>Cengage</w:t>
      </w:r>
      <w:proofErr w:type="spellEnd"/>
      <w:r w:rsidRPr="0041682B">
        <w:t xml:space="preserve"> Learning, 2010.</w:t>
      </w:r>
    </w:p>
    <w:p w:rsidR="0041682B" w:rsidRPr="0041682B" w:rsidRDefault="0041682B" w:rsidP="0092075A">
      <w:pPr>
        <w:pStyle w:val="BodyText"/>
        <w:rPr>
          <w:rFonts w:ascii="Times" w:hAnsi="Times" w:cs="Times New Roman"/>
          <w:sz w:val="27"/>
          <w:szCs w:val="27"/>
        </w:rPr>
      </w:pPr>
      <w:proofErr w:type="spellStart"/>
      <w:r w:rsidRPr="0041682B">
        <w:t>Lutynec</w:t>
      </w:r>
      <w:proofErr w:type="spellEnd"/>
      <w:r w:rsidRPr="0041682B">
        <w:t xml:space="preserve">, Joanne. </w:t>
      </w:r>
      <w:r w:rsidRPr="0041682B">
        <w:rPr>
          <w:u w:val="single"/>
        </w:rPr>
        <w:t>American Junk Food is a Big Hit in Japan</w:t>
      </w:r>
      <w:r w:rsidRPr="0041682B">
        <w:t>. &lt;</w:t>
      </w:r>
      <w:hyperlink r:id="rId100" w:history="1">
        <w:r w:rsidR="0092075A" w:rsidRPr="002362D1">
          <w:rPr>
            <w:rStyle w:val="Hyperlink"/>
            <w:rFonts w:ascii="Arial" w:hAnsi="Arial" w:cs="Arial"/>
            <w:sz w:val="23"/>
            <w:szCs w:val="23"/>
          </w:rPr>
          <w:t>http://www.slashfood.com/2007/04/04/american-junk-food-is-a-big-hit-in-japan/</w:t>
        </w:r>
      </w:hyperlink>
      <w:r w:rsidRPr="0041682B">
        <w:t>&gt;.</w:t>
      </w:r>
    </w:p>
    <w:p w:rsidR="0041682B" w:rsidRPr="0041682B" w:rsidRDefault="0041682B" w:rsidP="0092075A">
      <w:pPr>
        <w:pStyle w:val="BodyText"/>
        <w:rPr>
          <w:rFonts w:ascii="Times" w:hAnsi="Times" w:cs="Times New Roman"/>
          <w:sz w:val="27"/>
          <w:szCs w:val="27"/>
        </w:rPr>
      </w:pPr>
      <w:proofErr w:type="spellStart"/>
      <w:r w:rsidRPr="0041682B">
        <w:t>Miyagawa</w:t>
      </w:r>
      <w:proofErr w:type="spellEnd"/>
      <w:r w:rsidRPr="0041682B">
        <w:t xml:space="preserve">, Shigeru. </w:t>
      </w:r>
      <w:r w:rsidRPr="0041682B">
        <w:rPr>
          <w:u w:val="single"/>
        </w:rPr>
        <w:t>Japanese Language</w:t>
      </w:r>
      <w:r w:rsidRPr="0041682B">
        <w:t xml:space="preserve">. </w:t>
      </w:r>
      <w:proofErr w:type="gramStart"/>
      <w:r w:rsidRPr="0041682B">
        <w:t>2012 1-April &lt;</w:t>
      </w:r>
      <w:hyperlink r:id="rId101" w:history="1">
        <w:r w:rsidR="0092075A" w:rsidRPr="002362D1">
          <w:rPr>
            <w:rStyle w:val="Hyperlink"/>
            <w:rFonts w:ascii="Arial" w:hAnsi="Arial" w:cs="Arial"/>
            <w:sz w:val="23"/>
            <w:szCs w:val="23"/>
          </w:rPr>
          <w:t>http://web.mit.edu/jpnet/articles/JapaneseLanguage.html</w:t>
        </w:r>
      </w:hyperlink>
      <w:r w:rsidRPr="0041682B">
        <w:t>&gt;.</w:t>
      </w:r>
      <w:proofErr w:type="gramEnd"/>
    </w:p>
    <w:p w:rsidR="008C0D2F" w:rsidRDefault="0041682B" w:rsidP="0092075A">
      <w:pPr>
        <w:pStyle w:val="BodyText"/>
      </w:pPr>
      <w:proofErr w:type="gramStart"/>
      <w:r w:rsidRPr="0041682B">
        <w:t xml:space="preserve">Nguyen, Dat. </w:t>
      </w:r>
      <w:r w:rsidRPr="0041682B">
        <w:rPr>
          <w:u w:val="single"/>
        </w:rPr>
        <w:t>Japanese Etiquette</w:t>
      </w:r>
      <w:r w:rsidRPr="0041682B">
        <w:t>.</w:t>
      </w:r>
      <w:proofErr w:type="gramEnd"/>
      <w:r w:rsidRPr="0041682B">
        <w:t xml:space="preserve"> </w:t>
      </w:r>
      <w:proofErr w:type="gramStart"/>
      <w:r w:rsidRPr="0041682B">
        <w:t xml:space="preserve">2012 </w:t>
      </w:r>
      <w:proofErr w:type="spellStart"/>
      <w:r w:rsidRPr="0041682B">
        <w:rPr>
          <w:rFonts w:ascii="Times New Roman" w:hAnsi="Times New Roman" w:cs="Times New Roman"/>
        </w:rPr>
        <w:t>йил</w:t>
      </w:r>
      <w:proofErr w:type="spellEnd"/>
      <w:r w:rsidRPr="0041682B">
        <w:t xml:space="preserve"> 1-April &lt;</w:t>
      </w:r>
      <w:hyperlink r:id="rId102" w:history="1">
        <w:r w:rsidR="0092075A" w:rsidRPr="002362D1">
          <w:rPr>
            <w:rStyle w:val="Hyperlink"/>
            <w:rFonts w:ascii="Arial" w:hAnsi="Arial" w:cs="Arial"/>
            <w:sz w:val="23"/>
            <w:szCs w:val="23"/>
          </w:rPr>
          <w:t>http://www.culture-4-travel.com/japanese-etiquette.html</w:t>
        </w:r>
      </w:hyperlink>
      <w:r w:rsidRPr="0041682B">
        <w:t>&gt;.</w:t>
      </w:r>
      <w:proofErr w:type="gramEnd"/>
    </w:p>
    <w:p w:rsidR="008C0D2F" w:rsidRDefault="0041682B" w:rsidP="0092075A">
      <w:pPr>
        <w:pStyle w:val="BodyText"/>
      </w:pPr>
      <w:r w:rsidRPr="0041682B">
        <w:rPr>
          <w:u w:val="single"/>
        </w:rPr>
        <w:t>RTE Business</w:t>
      </w:r>
      <w:r w:rsidRPr="0041682B">
        <w:t xml:space="preserve">. </w:t>
      </w:r>
      <w:proofErr w:type="gramStart"/>
      <w:r w:rsidRPr="0041682B">
        <w:t xml:space="preserve">2012 </w:t>
      </w:r>
      <w:proofErr w:type="spellStart"/>
      <w:r w:rsidRPr="0041682B">
        <w:rPr>
          <w:rFonts w:ascii="Times New Roman" w:hAnsi="Times New Roman" w:cs="Times New Roman"/>
        </w:rPr>
        <w:t>йил</w:t>
      </w:r>
      <w:proofErr w:type="spellEnd"/>
      <w:r w:rsidRPr="0041682B">
        <w:t xml:space="preserve"> 12-January.</w:t>
      </w:r>
      <w:proofErr w:type="gramEnd"/>
      <w:r w:rsidRPr="0041682B">
        <w:t xml:space="preserve"> </w:t>
      </w:r>
      <w:proofErr w:type="gramStart"/>
      <w:r w:rsidRPr="0041682B">
        <w:t xml:space="preserve">2012 </w:t>
      </w:r>
      <w:proofErr w:type="spellStart"/>
      <w:r w:rsidRPr="0041682B">
        <w:rPr>
          <w:rFonts w:ascii="Times New Roman" w:hAnsi="Times New Roman" w:cs="Times New Roman"/>
        </w:rPr>
        <w:t>йил</w:t>
      </w:r>
      <w:proofErr w:type="spellEnd"/>
      <w:r w:rsidRPr="0041682B">
        <w:t xml:space="preserve"> 1-April &lt;</w:t>
      </w:r>
      <w:hyperlink r:id="rId103" w:history="1">
        <w:r w:rsidR="0092075A" w:rsidRPr="002362D1">
          <w:rPr>
            <w:rStyle w:val="Hyperlink"/>
            <w:rFonts w:ascii="Arial" w:hAnsi="Arial" w:cs="Arial"/>
            <w:sz w:val="23"/>
            <w:szCs w:val="23"/>
          </w:rPr>
          <w:t>http://www.rte.ie/news/2012/0125/japan-business.html</w:t>
        </w:r>
      </w:hyperlink>
      <w:r w:rsidRPr="0041682B">
        <w:t>&gt;.</w:t>
      </w:r>
      <w:proofErr w:type="gramEnd"/>
    </w:p>
    <w:p w:rsidR="008C0D2F" w:rsidRDefault="0041682B" w:rsidP="0092075A">
      <w:pPr>
        <w:pStyle w:val="BodyText"/>
      </w:pPr>
      <w:proofErr w:type="spellStart"/>
      <w:r w:rsidRPr="0041682B">
        <w:t>Scheid</w:t>
      </w:r>
      <w:proofErr w:type="spellEnd"/>
      <w:r w:rsidRPr="0041682B">
        <w:t xml:space="preserve">, Bernhard. </w:t>
      </w:r>
      <w:proofErr w:type="gramStart"/>
      <w:r w:rsidRPr="0041682B">
        <w:rPr>
          <w:u w:val="single"/>
        </w:rPr>
        <w:t>Religion in Japan</w:t>
      </w:r>
      <w:r w:rsidRPr="0041682B">
        <w:t>.</w:t>
      </w:r>
      <w:proofErr w:type="gramEnd"/>
      <w:r w:rsidRPr="0041682B">
        <w:t xml:space="preserve"> 29 February 2012. 1 April 2012 &lt;</w:t>
      </w:r>
      <w:hyperlink r:id="rId104" w:history="1">
        <w:r w:rsidR="0092075A" w:rsidRPr="002362D1">
          <w:rPr>
            <w:rStyle w:val="Hyperlink"/>
            <w:rFonts w:ascii="Arial" w:hAnsi="Arial" w:cs="Arial"/>
            <w:sz w:val="23"/>
            <w:szCs w:val="23"/>
          </w:rPr>
          <w:t>http://www.univie.ac.at/rel_jap/an/Hauptseite</w:t>
        </w:r>
      </w:hyperlink>
      <w:r w:rsidRPr="0041682B">
        <w:t>&gt;.</w:t>
      </w:r>
    </w:p>
    <w:p w:rsidR="008C0D2F" w:rsidRDefault="0041682B" w:rsidP="0092075A">
      <w:pPr>
        <w:pStyle w:val="BodyText"/>
      </w:pPr>
      <w:proofErr w:type="gramStart"/>
      <w:r w:rsidRPr="0041682B">
        <w:rPr>
          <w:u w:val="single"/>
        </w:rPr>
        <w:t>The CIA World Fact Book</w:t>
      </w:r>
      <w:r w:rsidRPr="0041682B">
        <w:t>.</w:t>
      </w:r>
      <w:proofErr w:type="gramEnd"/>
      <w:r w:rsidRPr="0041682B">
        <w:t xml:space="preserve"> </w:t>
      </w:r>
      <w:proofErr w:type="gramStart"/>
      <w:r w:rsidRPr="0041682B">
        <w:t xml:space="preserve">2012 </w:t>
      </w:r>
      <w:proofErr w:type="spellStart"/>
      <w:r w:rsidRPr="0041682B">
        <w:rPr>
          <w:rFonts w:ascii="Times New Roman" w:hAnsi="Times New Roman" w:cs="Times New Roman"/>
        </w:rPr>
        <w:t>йил</w:t>
      </w:r>
      <w:proofErr w:type="spellEnd"/>
      <w:r w:rsidRPr="0041682B">
        <w:t xml:space="preserve"> April.</w:t>
      </w:r>
      <w:proofErr w:type="gramEnd"/>
      <w:r w:rsidRPr="0041682B">
        <w:t xml:space="preserve"> CIA. </w:t>
      </w:r>
      <w:proofErr w:type="gramStart"/>
      <w:r w:rsidRPr="0041682B">
        <w:t>2012 1-April &lt;</w:t>
      </w:r>
      <w:hyperlink r:id="rId105" w:history="1">
        <w:r w:rsidR="0092075A" w:rsidRPr="002362D1">
          <w:rPr>
            <w:rStyle w:val="Hyperlink"/>
            <w:rFonts w:ascii="Arial" w:hAnsi="Arial" w:cs="Arial"/>
            <w:sz w:val="23"/>
            <w:szCs w:val="23"/>
          </w:rPr>
          <w:t>https://www.cia.gov/library/publications/the-world-factbook/geos/ja.html</w:t>
        </w:r>
      </w:hyperlink>
      <w:r w:rsidRPr="0041682B">
        <w:t>&gt;.</w:t>
      </w:r>
      <w:proofErr w:type="gramEnd"/>
    </w:p>
    <w:p w:rsidR="0041682B" w:rsidRPr="0041682B" w:rsidRDefault="0041682B" w:rsidP="0092075A">
      <w:pPr>
        <w:pStyle w:val="BodyText"/>
        <w:rPr>
          <w:rFonts w:ascii="Times" w:hAnsi="Times" w:cs="Times New Roman"/>
          <w:sz w:val="27"/>
          <w:szCs w:val="27"/>
        </w:rPr>
      </w:pPr>
      <w:r w:rsidRPr="0041682B">
        <w:t xml:space="preserve">Turner, Sarah. </w:t>
      </w:r>
      <w:r w:rsidRPr="0041682B">
        <w:rPr>
          <w:u w:val="single"/>
        </w:rPr>
        <w:t>Japanese Stock Gains</w:t>
      </w:r>
      <w:r w:rsidRPr="0041682B">
        <w:t xml:space="preserve">. </w:t>
      </w:r>
      <w:proofErr w:type="gramStart"/>
      <w:r w:rsidRPr="0041682B">
        <w:t xml:space="preserve">2012 </w:t>
      </w:r>
      <w:proofErr w:type="spellStart"/>
      <w:r w:rsidRPr="0041682B">
        <w:rPr>
          <w:rFonts w:ascii="Times New Roman" w:hAnsi="Times New Roman" w:cs="Times New Roman"/>
        </w:rPr>
        <w:t>йил</w:t>
      </w:r>
      <w:proofErr w:type="spellEnd"/>
      <w:r w:rsidRPr="0041682B">
        <w:t xml:space="preserve"> 4-April.</w:t>
      </w:r>
      <w:proofErr w:type="gramEnd"/>
      <w:r w:rsidRPr="0041682B">
        <w:t xml:space="preserve"> </w:t>
      </w:r>
      <w:proofErr w:type="gramStart"/>
      <w:r w:rsidRPr="0041682B">
        <w:t xml:space="preserve">2012 </w:t>
      </w:r>
      <w:proofErr w:type="spellStart"/>
      <w:r w:rsidRPr="0041682B">
        <w:rPr>
          <w:rFonts w:ascii="Times New Roman" w:hAnsi="Times New Roman" w:cs="Times New Roman"/>
        </w:rPr>
        <w:t>йил</w:t>
      </w:r>
      <w:proofErr w:type="spellEnd"/>
      <w:r w:rsidRPr="0041682B">
        <w:t xml:space="preserve"> 6-April &lt;</w:t>
      </w:r>
      <w:hyperlink r:id="rId106" w:history="1">
        <w:r w:rsidR="0092075A" w:rsidRPr="002362D1">
          <w:rPr>
            <w:rStyle w:val="Hyperlink"/>
            <w:rFonts w:ascii="Arial" w:hAnsi="Arial" w:cs="Arial"/>
            <w:sz w:val="23"/>
            <w:szCs w:val="23"/>
          </w:rPr>
          <w:t>http://articles.marketwatch.com/2012-04-04/markets/31286438_1_japanese-stocks-stock-gains-cheap-stocks</w:t>
        </w:r>
      </w:hyperlink>
      <w:r w:rsidRPr="0041682B">
        <w:t>&gt;.</w:t>
      </w:r>
      <w:proofErr w:type="gramEnd"/>
    </w:p>
    <w:p w:rsidR="0041682B" w:rsidRDefault="0041682B" w:rsidP="00E71526">
      <w:pPr>
        <w:spacing w:before="100" w:after="100" w:line="240" w:lineRule="auto"/>
        <w:rPr>
          <w:rFonts w:ascii="Times New Roman" w:eastAsia="Times New Roman" w:hAnsi="Times New Roman" w:cs="Times New Roman"/>
        </w:rPr>
      </w:pPr>
    </w:p>
    <w:p w:rsidR="0041682B" w:rsidRDefault="0041682B" w:rsidP="00E71526">
      <w:pPr>
        <w:spacing w:before="100" w:after="100" w:line="240" w:lineRule="auto"/>
        <w:rPr>
          <w:rFonts w:ascii="Times New Roman" w:eastAsia="Times New Roman" w:hAnsi="Times New Roman" w:cs="Times New Roman"/>
        </w:rPr>
      </w:pPr>
    </w:p>
    <w:p w:rsidR="00E71526" w:rsidRDefault="00ED3ECC" w:rsidP="00E71526">
      <w:pPr>
        <w:spacing w:before="100" w:after="100" w:line="240" w:lineRule="auto"/>
        <w:rPr>
          <w:rFonts w:ascii="Times New Roman" w:eastAsia="Times New Roman" w:hAnsi="Times New Roman" w:cs="Times New Roman"/>
        </w:rPr>
      </w:pPr>
      <w:r>
        <w:rPr>
          <w:rFonts w:ascii="Times New Roman" w:eastAsia="Times New Roman" w:hAnsi="Times New Roman" w:cs="Times New Roman"/>
        </w:rPr>
        <w:t xml:space="preserve">1.6 </w:t>
      </w:r>
      <w:r w:rsidR="00E71526">
        <w:rPr>
          <w:rFonts w:ascii="Times New Roman" w:eastAsia="Times New Roman" w:hAnsi="Times New Roman" w:cs="Times New Roman"/>
        </w:rPr>
        <w:t>Sources:</w:t>
      </w:r>
    </w:p>
    <w:p w:rsidR="00E71526" w:rsidRDefault="00E71526" w:rsidP="00E71526">
      <w:pPr>
        <w:spacing w:before="100" w:after="100" w:line="240" w:lineRule="auto"/>
        <w:rPr>
          <w:sz w:val="22"/>
          <w:szCs w:val="22"/>
        </w:rPr>
      </w:pPr>
      <w:r>
        <w:rPr>
          <w:sz w:val="22"/>
          <w:szCs w:val="22"/>
        </w:rPr>
        <w:t xml:space="preserve">"Indicators for JAPAN." </w:t>
      </w:r>
      <w:r>
        <w:rPr>
          <w:i/>
          <w:iCs/>
          <w:sz w:val="22"/>
          <w:szCs w:val="22"/>
        </w:rPr>
        <w:t>TradingEconomics.com</w:t>
      </w:r>
      <w:r>
        <w:rPr>
          <w:sz w:val="22"/>
          <w:szCs w:val="22"/>
        </w:rPr>
        <w:t>. TradingEconomics.com, Apr. 2012. Web. 15 Apr. 2012. &lt;http://www.tradingeconomics.com/japan/indicators&gt;.</w:t>
      </w:r>
    </w:p>
    <w:p w:rsidR="00E71526" w:rsidRDefault="00E71526" w:rsidP="00E71526">
      <w:pPr>
        <w:spacing w:before="100" w:after="100" w:line="240" w:lineRule="auto"/>
        <w:rPr>
          <w:sz w:val="22"/>
          <w:szCs w:val="22"/>
        </w:rPr>
      </w:pPr>
    </w:p>
    <w:p w:rsidR="00E71526" w:rsidRDefault="00E71526" w:rsidP="00E71526">
      <w:pPr>
        <w:spacing w:line="240" w:lineRule="auto"/>
        <w:ind w:firstLine="0"/>
        <w:rPr>
          <w:sz w:val="22"/>
          <w:szCs w:val="22"/>
        </w:rPr>
      </w:pPr>
      <w:r>
        <w:rPr>
          <w:sz w:val="22"/>
          <w:szCs w:val="22"/>
        </w:rPr>
        <w:t xml:space="preserve">"Background Note: Japan." </w:t>
      </w:r>
      <w:proofErr w:type="gramStart"/>
      <w:r>
        <w:rPr>
          <w:i/>
          <w:iCs/>
          <w:sz w:val="22"/>
          <w:szCs w:val="22"/>
        </w:rPr>
        <w:t>U.S. Department of State</w:t>
      </w:r>
      <w:r>
        <w:rPr>
          <w:sz w:val="22"/>
          <w:szCs w:val="22"/>
        </w:rPr>
        <w:t>.</w:t>
      </w:r>
      <w:proofErr w:type="gramEnd"/>
      <w:r>
        <w:rPr>
          <w:sz w:val="22"/>
          <w:szCs w:val="22"/>
        </w:rPr>
        <w:t xml:space="preserve"> U.S. Department of State, 5 Mar. 2012. Web. 23 Apr. 2012. &lt;</w:t>
      </w:r>
      <w:hyperlink w:history="1">
        <w:r>
          <w:rPr>
            <w:color w:val="1155CC"/>
            <w:sz w:val="22"/>
            <w:szCs w:val="22"/>
            <w:u w:val="single"/>
          </w:rPr>
          <w:t>http</w:t>
        </w:r>
      </w:hyperlink>
      <w:hyperlink w:history="1">
        <w:r>
          <w:rPr>
            <w:color w:val="1155CC"/>
            <w:sz w:val="22"/>
            <w:szCs w:val="22"/>
            <w:u w:val="single"/>
          </w:rPr>
          <w:t>://</w:t>
        </w:r>
      </w:hyperlink>
      <w:hyperlink w:history="1">
        <w:r>
          <w:rPr>
            <w:color w:val="1155CC"/>
            <w:sz w:val="22"/>
            <w:szCs w:val="22"/>
            <w:u w:val="single"/>
          </w:rPr>
          <w:t>www</w:t>
        </w:r>
      </w:hyperlink>
      <w:hyperlink w:history="1">
        <w:r>
          <w:rPr>
            <w:color w:val="1155CC"/>
            <w:sz w:val="22"/>
            <w:szCs w:val="22"/>
            <w:u w:val="single"/>
          </w:rPr>
          <w:t>.</w:t>
        </w:r>
      </w:hyperlink>
      <w:hyperlink w:history="1">
        <w:r>
          <w:rPr>
            <w:color w:val="1155CC"/>
            <w:sz w:val="22"/>
            <w:szCs w:val="22"/>
            <w:u w:val="single"/>
          </w:rPr>
          <w:t>state</w:t>
        </w:r>
      </w:hyperlink>
      <w:hyperlink w:history="1">
        <w:r>
          <w:rPr>
            <w:color w:val="1155CC"/>
            <w:sz w:val="22"/>
            <w:szCs w:val="22"/>
            <w:u w:val="single"/>
          </w:rPr>
          <w:t>.</w:t>
        </w:r>
      </w:hyperlink>
      <w:hyperlink w:history="1">
        <w:r>
          <w:rPr>
            <w:color w:val="1155CC"/>
            <w:sz w:val="22"/>
            <w:szCs w:val="22"/>
            <w:u w:val="single"/>
          </w:rPr>
          <w:t>gov</w:t>
        </w:r>
      </w:hyperlink>
      <w:hyperlink w:history="1">
        <w:r>
          <w:rPr>
            <w:color w:val="1155CC"/>
            <w:sz w:val="22"/>
            <w:szCs w:val="22"/>
            <w:u w:val="single"/>
          </w:rPr>
          <w:t>/</w:t>
        </w:r>
      </w:hyperlink>
      <w:hyperlink w:history="1">
        <w:r>
          <w:rPr>
            <w:color w:val="1155CC"/>
            <w:sz w:val="22"/>
            <w:szCs w:val="22"/>
            <w:u w:val="single"/>
          </w:rPr>
          <w:t>r</w:t>
        </w:r>
      </w:hyperlink>
      <w:hyperlink w:history="1">
        <w:r>
          <w:rPr>
            <w:color w:val="1155CC"/>
            <w:sz w:val="22"/>
            <w:szCs w:val="22"/>
            <w:u w:val="single"/>
          </w:rPr>
          <w:t>/</w:t>
        </w:r>
      </w:hyperlink>
      <w:hyperlink w:history="1">
        <w:r>
          <w:rPr>
            <w:color w:val="1155CC"/>
            <w:sz w:val="22"/>
            <w:szCs w:val="22"/>
            <w:u w:val="single"/>
          </w:rPr>
          <w:t>pa</w:t>
        </w:r>
      </w:hyperlink>
      <w:hyperlink w:history="1">
        <w:r>
          <w:rPr>
            <w:color w:val="1155CC"/>
            <w:sz w:val="22"/>
            <w:szCs w:val="22"/>
            <w:u w:val="single"/>
          </w:rPr>
          <w:t>/</w:t>
        </w:r>
      </w:hyperlink>
      <w:hyperlink w:history="1">
        <w:r>
          <w:rPr>
            <w:color w:val="1155CC"/>
            <w:sz w:val="22"/>
            <w:szCs w:val="22"/>
            <w:u w:val="single"/>
          </w:rPr>
          <w:t>ei</w:t>
        </w:r>
      </w:hyperlink>
      <w:hyperlink w:history="1">
        <w:r>
          <w:rPr>
            <w:color w:val="1155CC"/>
            <w:sz w:val="22"/>
            <w:szCs w:val="22"/>
            <w:u w:val="single"/>
          </w:rPr>
          <w:t>/</w:t>
        </w:r>
      </w:hyperlink>
      <w:hyperlink w:history="1">
        <w:r>
          <w:rPr>
            <w:color w:val="1155CC"/>
            <w:sz w:val="22"/>
            <w:szCs w:val="22"/>
            <w:u w:val="single"/>
          </w:rPr>
          <w:t>bgn</w:t>
        </w:r>
      </w:hyperlink>
      <w:hyperlink w:history="1">
        <w:r>
          <w:rPr>
            <w:color w:val="1155CC"/>
            <w:sz w:val="22"/>
            <w:szCs w:val="22"/>
            <w:u w:val="single"/>
          </w:rPr>
          <w:t>/4142.</w:t>
        </w:r>
      </w:hyperlink>
      <w:hyperlink w:history="1">
        <w:r>
          <w:rPr>
            <w:color w:val="1155CC"/>
            <w:sz w:val="22"/>
            <w:szCs w:val="22"/>
            <w:u w:val="single"/>
          </w:rPr>
          <w:t>htm</w:t>
        </w:r>
      </w:hyperlink>
      <w:hyperlink w:history="1">
        <w:r>
          <w:rPr>
            <w:color w:val="1155CC"/>
            <w:sz w:val="22"/>
            <w:szCs w:val="22"/>
            <w:u w:val="single"/>
          </w:rPr>
          <w:t>&gt;.</w:t>
        </w:r>
      </w:hyperlink>
    </w:p>
    <w:p w:rsidR="00E71526" w:rsidRDefault="00E71526" w:rsidP="00E71526">
      <w:pPr>
        <w:spacing w:line="240" w:lineRule="auto"/>
        <w:ind w:firstLine="0"/>
        <w:rPr>
          <w:sz w:val="22"/>
          <w:szCs w:val="22"/>
        </w:rPr>
      </w:pPr>
      <w:r>
        <w:rPr>
          <w:sz w:val="22"/>
          <w:szCs w:val="22"/>
        </w:rPr>
        <w:t xml:space="preserve">"Japanese Economy." </w:t>
      </w:r>
      <w:r>
        <w:rPr>
          <w:i/>
          <w:iCs/>
          <w:sz w:val="22"/>
          <w:szCs w:val="22"/>
        </w:rPr>
        <w:t>Japan-guide.com</w:t>
      </w:r>
      <w:r>
        <w:rPr>
          <w:sz w:val="22"/>
          <w:szCs w:val="22"/>
        </w:rPr>
        <w:t>. Japan-guide.com, 17 Aug. 2010. Web. 14 Apr. 2012. &lt;</w:t>
      </w:r>
      <w:hyperlink w:history="1">
        <w:r>
          <w:rPr>
            <w:color w:val="1155CC"/>
            <w:sz w:val="22"/>
            <w:szCs w:val="22"/>
            <w:u w:val="single"/>
          </w:rPr>
          <w:t>http</w:t>
        </w:r>
      </w:hyperlink>
      <w:hyperlink w:history="1">
        <w:r>
          <w:rPr>
            <w:color w:val="1155CC"/>
            <w:sz w:val="22"/>
            <w:szCs w:val="22"/>
            <w:u w:val="single"/>
          </w:rPr>
          <w:t>://</w:t>
        </w:r>
      </w:hyperlink>
      <w:hyperlink w:history="1">
        <w:r>
          <w:rPr>
            <w:color w:val="1155CC"/>
            <w:sz w:val="22"/>
            <w:szCs w:val="22"/>
            <w:u w:val="single"/>
          </w:rPr>
          <w:t>www</w:t>
        </w:r>
      </w:hyperlink>
      <w:hyperlink w:history="1">
        <w:r>
          <w:rPr>
            <w:color w:val="1155CC"/>
            <w:sz w:val="22"/>
            <w:szCs w:val="22"/>
            <w:u w:val="single"/>
          </w:rPr>
          <w:t>.</w:t>
        </w:r>
      </w:hyperlink>
      <w:hyperlink w:history="1">
        <w:r>
          <w:rPr>
            <w:color w:val="1155CC"/>
            <w:sz w:val="22"/>
            <w:szCs w:val="22"/>
            <w:u w:val="single"/>
          </w:rPr>
          <w:t>japan</w:t>
        </w:r>
      </w:hyperlink>
      <w:hyperlink w:history="1">
        <w:r>
          <w:rPr>
            <w:color w:val="1155CC"/>
            <w:sz w:val="22"/>
            <w:szCs w:val="22"/>
            <w:u w:val="single"/>
          </w:rPr>
          <w:t>-</w:t>
        </w:r>
      </w:hyperlink>
      <w:hyperlink w:history="1">
        <w:r>
          <w:rPr>
            <w:color w:val="1155CC"/>
            <w:sz w:val="22"/>
            <w:szCs w:val="22"/>
            <w:u w:val="single"/>
          </w:rPr>
          <w:t>guide</w:t>
        </w:r>
      </w:hyperlink>
      <w:hyperlink w:history="1">
        <w:r>
          <w:rPr>
            <w:color w:val="1155CC"/>
            <w:sz w:val="22"/>
            <w:szCs w:val="22"/>
            <w:u w:val="single"/>
          </w:rPr>
          <w:t>.</w:t>
        </w:r>
      </w:hyperlink>
      <w:hyperlink w:history="1">
        <w:r>
          <w:rPr>
            <w:color w:val="1155CC"/>
            <w:sz w:val="22"/>
            <w:szCs w:val="22"/>
            <w:u w:val="single"/>
          </w:rPr>
          <w:t>com</w:t>
        </w:r>
      </w:hyperlink>
      <w:hyperlink w:history="1">
        <w:r>
          <w:rPr>
            <w:color w:val="1155CC"/>
            <w:sz w:val="22"/>
            <w:szCs w:val="22"/>
            <w:u w:val="single"/>
          </w:rPr>
          <w:t>/</w:t>
        </w:r>
      </w:hyperlink>
      <w:hyperlink w:history="1">
        <w:r>
          <w:rPr>
            <w:color w:val="1155CC"/>
            <w:sz w:val="22"/>
            <w:szCs w:val="22"/>
            <w:u w:val="single"/>
          </w:rPr>
          <w:t>e</w:t>
        </w:r>
      </w:hyperlink>
      <w:hyperlink w:history="1">
        <w:r>
          <w:rPr>
            <w:color w:val="1155CC"/>
            <w:sz w:val="22"/>
            <w:szCs w:val="22"/>
            <w:u w:val="single"/>
          </w:rPr>
          <w:t>/</w:t>
        </w:r>
      </w:hyperlink>
      <w:hyperlink w:history="1">
        <w:r>
          <w:rPr>
            <w:color w:val="1155CC"/>
            <w:sz w:val="22"/>
            <w:szCs w:val="22"/>
            <w:u w:val="single"/>
          </w:rPr>
          <w:t>e</w:t>
        </w:r>
      </w:hyperlink>
      <w:hyperlink w:history="1">
        <w:r>
          <w:rPr>
            <w:color w:val="1155CC"/>
            <w:sz w:val="22"/>
            <w:szCs w:val="22"/>
            <w:u w:val="single"/>
          </w:rPr>
          <w:t>644.</w:t>
        </w:r>
      </w:hyperlink>
      <w:hyperlink w:history="1">
        <w:r>
          <w:rPr>
            <w:color w:val="1155CC"/>
            <w:sz w:val="22"/>
            <w:szCs w:val="22"/>
            <w:u w:val="single"/>
          </w:rPr>
          <w:t>html</w:t>
        </w:r>
      </w:hyperlink>
      <w:hyperlink w:history="1">
        <w:r>
          <w:rPr>
            <w:color w:val="1155CC"/>
            <w:sz w:val="22"/>
            <w:szCs w:val="22"/>
            <w:u w:val="single"/>
          </w:rPr>
          <w:t>&gt;.</w:t>
        </w:r>
      </w:hyperlink>
    </w:p>
    <w:p w:rsidR="00E71526" w:rsidRDefault="00E71526" w:rsidP="00E71526">
      <w:pPr>
        <w:spacing w:line="240" w:lineRule="auto"/>
        <w:ind w:firstLine="0"/>
        <w:rPr>
          <w:sz w:val="22"/>
          <w:szCs w:val="22"/>
        </w:rPr>
      </w:pPr>
      <w:r>
        <w:rPr>
          <w:sz w:val="22"/>
          <w:szCs w:val="22"/>
        </w:rPr>
        <w:t xml:space="preserve">"Trade Profiles." </w:t>
      </w:r>
      <w:r>
        <w:rPr>
          <w:i/>
          <w:iCs/>
          <w:sz w:val="22"/>
          <w:szCs w:val="22"/>
        </w:rPr>
        <w:t>Wto.org</w:t>
      </w:r>
      <w:r>
        <w:rPr>
          <w:sz w:val="22"/>
          <w:szCs w:val="22"/>
        </w:rPr>
        <w:t>. World Trade Organization, Oct. 2011. Web. 23 Apr. 2012. &lt;</w:t>
      </w:r>
      <w:hyperlink w:history="1">
        <w:r>
          <w:rPr>
            <w:color w:val="1155CC"/>
            <w:sz w:val="22"/>
            <w:szCs w:val="22"/>
            <w:u w:val="single"/>
          </w:rPr>
          <w:t>http</w:t>
        </w:r>
      </w:hyperlink>
      <w:hyperlink w:history="1">
        <w:r>
          <w:rPr>
            <w:color w:val="1155CC"/>
            <w:sz w:val="22"/>
            <w:szCs w:val="22"/>
            <w:u w:val="single"/>
          </w:rPr>
          <w:t>://</w:t>
        </w:r>
      </w:hyperlink>
      <w:hyperlink w:history="1">
        <w:r>
          <w:rPr>
            <w:color w:val="1155CC"/>
            <w:sz w:val="22"/>
            <w:szCs w:val="22"/>
            <w:u w:val="single"/>
          </w:rPr>
          <w:t>stat</w:t>
        </w:r>
      </w:hyperlink>
      <w:hyperlink w:history="1">
        <w:r>
          <w:rPr>
            <w:color w:val="1155CC"/>
            <w:sz w:val="22"/>
            <w:szCs w:val="22"/>
            <w:u w:val="single"/>
          </w:rPr>
          <w:t>.</w:t>
        </w:r>
      </w:hyperlink>
      <w:hyperlink w:history="1">
        <w:r>
          <w:rPr>
            <w:color w:val="1155CC"/>
            <w:sz w:val="22"/>
            <w:szCs w:val="22"/>
            <w:u w:val="single"/>
          </w:rPr>
          <w:t>wto</w:t>
        </w:r>
      </w:hyperlink>
      <w:hyperlink w:history="1">
        <w:r>
          <w:rPr>
            <w:color w:val="1155CC"/>
            <w:sz w:val="22"/>
            <w:szCs w:val="22"/>
            <w:u w:val="single"/>
          </w:rPr>
          <w:t>.</w:t>
        </w:r>
      </w:hyperlink>
      <w:hyperlink w:history="1">
        <w:r>
          <w:rPr>
            <w:color w:val="1155CC"/>
            <w:sz w:val="22"/>
            <w:szCs w:val="22"/>
            <w:u w:val="single"/>
          </w:rPr>
          <w:t>org</w:t>
        </w:r>
      </w:hyperlink>
      <w:hyperlink w:history="1">
        <w:r>
          <w:rPr>
            <w:color w:val="1155CC"/>
            <w:sz w:val="22"/>
            <w:szCs w:val="22"/>
            <w:u w:val="single"/>
          </w:rPr>
          <w:t>/</w:t>
        </w:r>
      </w:hyperlink>
      <w:hyperlink w:history="1">
        <w:r>
          <w:rPr>
            <w:color w:val="1155CC"/>
            <w:sz w:val="22"/>
            <w:szCs w:val="22"/>
            <w:u w:val="single"/>
          </w:rPr>
          <w:t>CountryProfile</w:t>
        </w:r>
      </w:hyperlink>
      <w:hyperlink w:history="1">
        <w:r>
          <w:rPr>
            <w:color w:val="1155CC"/>
            <w:sz w:val="22"/>
            <w:szCs w:val="22"/>
            <w:u w:val="single"/>
          </w:rPr>
          <w:t>/</w:t>
        </w:r>
      </w:hyperlink>
      <w:hyperlink w:history="1">
        <w:r>
          <w:rPr>
            <w:color w:val="1155CC"/>
            <w:sz w:val="22"/>
            <w:szCs w:val="22"/>
            <w:u w:val="single"/>
          </w:rPr>
          <w:t>WSDBCountryPFView</w:t>
        </w:r>
      </w:hyperlink>
      <w:hyperlink w:history="1">
        <w:r>
          <w:rPr>
            <w:color w:val="1155CC"/>
            <w:sz w:val="22"/>
            <w:szCs w:val="22"/>
            <w:u w:val="single"/>
          </w:rPr>
          <w:t>.</w:t>
        </w:r>
      </w:hyperlink>
      <w:hyperlink w:history="1">
        <w:r>
          <w:rPr>
            <w:color w:val="1155CC"/>
            <w:sz w:val="22"/>
            <w:szCs w:val="22"/>
            <w:u w:val="single"/>
          </w:rPr>
          <w:t>aspx</w:t>
        </w:r>
      </w:hyperlink>
      <w:hyperlink w:history="1">
        <w:r>
          <w:rPr>
            <w:color w:val="1155CC"/>
            <w:sz w:val="22"/>
            <w:szCs w:val="22"/>
            <w:u w:val="single"/>
          </w:rPr>
          <w:t>?</w:t>
        </w:r>
      </w:hyperlink>
      <w:hyperlink w:history="1">
        <w:r>
          <w:rPr>
            <w:color w:val="1155CC"/>
            <w:sz w:val="22"/>
            <w:szCs w:val="22"/>
            <w:u w:val="single"/>
          </w:rPr>
          <w:t>Country</w:t>
        </w:r>
      </w:hyperlink>
      <w:hyperlink w:history="1">
        <w:r>
          <w:rPr>
            <w:color w:val="1155CC"/>
            <w:sz w:val="22"/>
            <w:szCs w:val="22"/>
            <w:u w:val="single"/>
          </w:rPr>
          <w:t>=</w:t>
        </w:r>
      </w:hyperlink>
      <w:hyperlink w:history="1">
        <w:r>
          <w:rPr>
            <w:color w:val="1155CC"/>
            <w:sz w:val="22"/>
            <w:szCs w:val="22"/>
            <w:u w:val="single"/>
          </w:rPr>
          <w:t>JP</w:t>
        </w:r>
      </w:hyperlink>
      <w:hyperlink w:history="1">
        <w:r>
          <w:rPr>
            <w:color w:val="1155CC"/>
            <w:sz w:val="22"/>
            <w:szCs w:val="22"/>
            <w:u w:val="single"/>
          </w:rPr>
          <w:t>&gt;.</w:t>
        </w:r>
      </w:hyperlink>
    </w:p>
    <w:p w:rsidR="00D71EE5" w:rsidRDefault="00D71EE5" w:rsidP="003015EC">
      <w:pPr>
        <w:pStyle w:val="Bibliography"/>
      </w:pPr>
    </w:p>
    <w:p w:rsidR="00D71EE5" w:rsidRDefault="00D71EE5" w:rsidP="00D71EE5"/>
    <w:p w:rsidR="00D71EE5" w:rsidRPr="00D71EE5" w:rsidRDefault="00D71EE5" w:rsidP="00D71EE5">
      <w:r>
        <w:t>From Jay</w:t>
      </w:r>
    </w:p>
    <w:p w:rsidR="00C014B2" w:rsidRDefault="00D71EE5" w:rsidP="003015EC">
      <w:pPr>
        <w:pStyle w:val="Bibliography"/>
      </w:pPr>
      <w:r w:rsidRPr="00D71EE5">
        <w:t xml:space="preserve"> </w:t>
      </w:r>
      <w:r w:rsidR="00373773">
        <w:fldChar w:fldCharType="begin"/>
      </w:r>
      <w:r>
        <w:instrText xml:space="preserve"> HYPERLINK "http://" </w:instrText>
      </w:r>
      <w:r w:rsidR="00373773">
        <w:fldChar w:fldCharType="separate"/>
      </w:r>
      <w:proofErr w:type="spellStart"/>
      <w:ins w:id="179" w:author="GDocs" w:date="2012-04-24T02:13:00Z">
        <w:r w:rsidRPr="00BE157C">
          <w:rPr>
            <w:rStyle w:val="Hyperlink"/>
          </w:rPr>
          <w:t>www.education-in-japan.info</w:t>
        </w:r>
      </w:ins>
      <w:proofErr w:type="spellEnd"/>
      <w:r w:rsidR="00373773">
        <w:fldChar w:fldCharType="end"/>
      </w:r>
      <w:r w:rsidRPr="00AF0563">
        <w:t>)</w:t>
      </w:r>
      <w:r>
        <w:t xml:space="preserve"> </w:t>
      </w:r>
    </w:p>
    <w:p w:rsidR="00D71EE5" w:rsidRDefault="00D71EE5" w:rsidP="00D71EE5"/>
    <w:p w:rsidR="0068737F" w:rsidRDefault="00D71EE5" w:rsidP="0068737F">
      <w:pPr>
        <w:pStyle w:val="FreeFormA"/>
        <w:tabs>
          <w:tab w:val="left" w:pos="220"/>
          <w:tab w:val="left" w:pos="720"/>
        </w:tabs>
        <w:spacing w:line="360" w:lineRule="auto"/>
        <w:rPr>
          <w:rFonts w:ascii="Times New Roman" w:hAnsi="Times New Roman"/>
        </w:rPr>
      </w:pPr>
      <w:r>
        <w:rPr>
          <w:sz w:val="22"/>
          <w:szCs w:val="22"/>
        </w:rPr>
        <w:t>(</w:t>
      </w:r>
      <w:proofErr w:type="spellStart"/>
      <w:r>
        <w:rPr>
          <w:sz w:val="22"/>
          <w:szCs w:val="22"/>
        </w:rPr>
        <w:t>Sofie</w:t>
      </w:r>
      <w:proofErr w:type="spellEnd"/>
      <w:r>
        <w:rPr>
          <w:sz w:val="22"/>
          <w:szCs w:val="22"/>
        </w:rPr>
        <w:t>,</w:t>
      </w:r>
      <w:hyperlink r:id="rId107" w:history="1">
        <w:r>
          <w:rPr>
            <w:sz w:val="22"/>
            <w:szCs w:val="22"/>
          </w:rPr>
          <w:t xml:space="preserve"> </w:t>
        </w:r>
      </w:hyperlink>
      <w:hyperlink r:id="rId108" w:history="1">
        <w:r>
          <w:rPr>
            <w:color w:val="1155CC"/>
            <w:sz w:val="22"/>
            <w:szCs w:val="22"/>
            <w:u w:val="single"/>
          </w:rPr>
          <w:t xml:space="preserve">10 </w:t>
        </w:r>
      </w:hyperlink>
      <w:hyperlink r:id="rId109" w:history="1">
        <w:r>
          <w:rPr>
            <w:color w:val="1155CC"/>
            <w:sz w:val="22"/>
            <w:szCs w:val="22"/>
            <w:u w:val="single"/>
          </w:rPr>
          <w:t>Unusual</w:t>
        </w:r>
      </w:hyperlink>
      <w:hyperlink r:id="rId110" w:history="1">
        <w:r>
          <w:rPr>
            <w:color w:val="1155CC"/>
            <w:sz w:val="22"/>
            <w:szCs w:val="22"/>
            <w:u w:val="single"/>
          </w:rPr>
          <w:t xml:space="preserve"> </w:t>
        </w:r>
      </w:hyperlink>
      <w:hyperlink r:id="rId111" w:history="1">
        <w:r>
          <w:rPr>
            <w:color w:val="1155CC"/>
            <w:sz w:val="22"/>
            <w:szCs w:val="22"/>
            <w:u w:val="single"/>
          </w:rPr>
          <w:t>Japanese</w:t>
        </w:r>
      </w:hyperlink>
      <w:hyperlink r:id="rId112" w:history="1">
        <w:r>
          <w:rPr>
            <w:color w:val="1155CC"/>
            <w:sz w:val="22"/>
            <w:szCs w:val="22"/>
            <w:u w:val="single"/>
          </w:rPr>
          <w:t xml:space="preserve"> </w:t>
        </w:r>
      </w:hyperlink>
      <w:hyperlink r:id="rId113" w:history="1">
        <w:r>
          <w:rPr>
            <w:color w:val="1155CC"/>
            <w:sz w:val="22"/>
            <w:szCs w:val="22"/>
            <w:u w:val="single"/>
          </w:rPr>
          <w:t>Fashions</w:t>
        </w:r>
      </w:hyperlink>
      <w:hyperlink r:id="rId114" w:history="1">
        <w:r>
          <w:rPr>
            <w:color w:val="1155CC"/>
            <w:sz w:val="22"/>
            <w:szCs w:val="22"/>
            <w:u w:val="single"/>
          </w:rPr>
          <w:t xml:space="preserve"> </w:t>
        </w:r>
      </w:hyperlink>
      <w:hyperlink r:id="rId115" w:history="1">
        <w:r>
          <w:rPr>
            <w:color w:val="1155CC"/>
            <w:sz w:val="22"/>
            <w:szCs w:val="22"/>
            <w:u w:val="single"/>
          </w:rPr>
          <w:t>and</w:t>
        </w:r>
      </w:hyperlink>
      <w:hyperlink r:id="rId116" w:history="1">
        <w:r>
          <w:rPr>
            <w:color w:val="1155CC"/>
            <w:sz w:val="22"/>
            <w:szCs w:val="22"/>
            <w:u w:val="single"/>
          </w:rPr>
          <w:t xml:space="preserve"> </w:t>
        </w:r>
      </w:hyperlink>
      <w:hyperlink r:id="rId117" w:history="1">
        <w:r>
          <w:rPr>
            <w:color w:val="1155CC"/>
            <w:sz w:val="22"/>
            <w:szCs w:val="22"/>
            <w:u w:val="single"/>
          </w:rPr>
          <w:t>Subculture</w:t>
        </w:r>
      </w:hyperlink>
      <w:r>
        <w:rPr>
          <w:sz w:val="22"/>
          <w:szCs w:val="22"/>
        </w:rPr>
        <w:t xml:space="preserve">) </w:t>
      </w:r>
      <w:r w:rsidR="00373773" w:rsidRPr="00373773">
        <w:rPr>
          <w:sz w:val="22"/>
          <w:szCs w:val="22"/>
        </w:rPr>
        <w:fldChar w:fldCharType="begin"/>
      </w:r>
      <w:r>
        <w:rPr>
          <w:sz w:val="22"/>
          <w:szCs w:val="22"/>
        </w:rPr>
        <w:instrText xml:space="preserve"> HYPERLINK "</w:instrText>
      </w:r>
      <w:r w:rsidRPr="00D71EE5">
        <w:rPr>
          <w:sz w:val="22"/>
          <w:szCs w:val="22"/>
        </w:rPr>
        <w:instrText>http://listverse.com/2009/04/20/10-unusual-japanese-fashions-and-subcultures/</w:instrText>
      </w:r>
      <w:r>
        <w:rPr>
          <w:sz w:val="22"/>
          <w:szCs w:val="22"/>
        </w:rPr>
        <w:instrText xml:space="preserve">" </w:instrText>
      </w:r>
      <w:r w:rsidR="00373773" w:rsidRPr="00373773">
        <w:rPr>
          <w:sz w:val="22"/>
          <w:szCs w:val="22"/>
        </w:rPr>
        <w:fldChar w:fldCharType="separate"/>
      </w:r>
      <w:r w:rsidRPr="00BE157C">
        <w:rPr>
          <w:rStyle w:val="Hyperlink"/>
          <w:sz w:val="22"/>
          <w:szCs w:val="22"/>
        </w:rPr>
        <w:t>http://listverse.com/2009/04/20/10-unusual-japanese-fashions-and-subcultur</w:t>
      </w:r>
    </w:p>
    <w:p w:rsidR="0068737F" w:rsidRDefault="0068737F" w:rsidP="0068737F">
      <w:pPr>
        <w:pStyle w:val="FreeFormA"/>
        <w:tabs>
          <w:tab w:val="left" w:pos="220"/>
          <w:tab w:val="left" w:pos="720"/>
        </w:tabs>
        <w:spacing w:line="360" w:lineRule="auto"/>
        <w:rPr>
          <w:rFonts w:ascii="Times New Roman" w:hAnsi="Times New Roman"/>
        </w:rPr>
      </w:pPr>
    </w:p>
    <w:p w:rsidR="0068737F" w:rsidRPr="00AF0563" w:rsidRDefault="0068737F" w:rsidP="0068737F">
      <w:pPr>
        <w:pStyle w:val="FreeFormA"/>
        <w:tabs>
          <w:tab w:val="left" w:pos="220"/>
          <w:tab w:val="left" w:pos="720"/>
        </w:tabs>
        <w:spacing w:line="360" w:lineRule="auto"/>
        <w:rPr>
          <w:rFonts w:ascii="Helvetica Light" w:hAnsi="Helvetica Light"/>
        </w:rPr>
      </w:pPr>
      <w:r w:rsidRPr="00AF0563">
        <w:rPr>
          <w:rFonts w:ascii="Helvetica Light" w:hAnsi="Helvetica Light"/>
          <w:color w:val="001682"/>
          <w:u w:val="single"/>
        </w:rPr>
        <w:t>http://www.sf.us.emb-japan.go.jp/en/e_m08_01_08.htm</w:t>
      </w:r>
    </w:p>
    <w:p w:rsidR="00D71EE5" w:rsidRDefault="00D71EE5" w:rsidP="00D71EE5">
      <w:pPr>
        <w:rPr>
          <w:sz w:val="22"/>
          <w:szCs w:val="22"/>
        </w:rPr>
      </w:pPr>
      <w:proofErr w:type="spellStart"/>
      <w:r w:rsidRPr="00BE157C">
        <w:rPr>
          <w:rStyle w:val="Hyperlink"/>
          <w:sz w:val="22"/>
          <w:szCs w:val="22"/>
        </w:rPr>
        <w:t>es</w:t>
      </w:r>
      <w:proofErr w:type="spellEnd"/>
      <w:r w:rsidRPr="00BE157C">
        <w:rPr>
          <w:rStyle w:val="Hyperlink"/>
          <w:sz w:val="22"/>
          <w:szCs w:val="22"/>
        </w:rPr>
        <w:t>/</w:t>
      </w:r>
      <w:r w:rsidR="00373773">
        <w:rPr>
          <w:sz w:val="22"/>
          <w:szCs w:val="22"/>
        </w:rPr>
        <w:fldChar w:fldCharType="end"/>
      </w:r>
      <w:r>
        <w:rPr>
          <w:sz w:val="22"/>
          <w:szCs w:val="22"/>
        </w:rPr>
        <w:t xml:space="preserve"> </w:t>
      </w:r>
    </w:p>
    <w:p w:rsidR="00A54598" w:rsidRDefault="00A54598" w:rsidP="00D71EE5">
      <w:pPr>
        <w:rPr>
          <w:sz w:val="22"/>
          <w:szCs w:val="22"/>
        </w:rPr>
      </w:pPr>
    </w:p>
    <w:p w:rsidR="00A54598" w:rsidRDefault="00A54598" w:rsidP="00D71EE5">
      <w:pPr>
        <w:rPr>
          <w:sz w:val="22"/>
          <w:szCs w:val="22"/>
        </w:rPr>
      </w:pPr>
    </w:p>
    <w:p w:rsidR="00A54598" w:rsidRDefault="00A54598" w:rsidP="00D71EE5">
      <w:pPr>
        <w:rPr>
          <w:sz w:val="22"/>
          <w:szCs w:val="22"/>
        </w:rPr>
      </w:pPr>
    </w:p>
    <w:p w:rsidR="00A54598" w:rsidRPr="001E365E" w:rsidRDefault="00ED3ECC" w:rsidP="00A54598">
      <w:r>
        <w:t xml:space="preserve">1.7 </w:t>
      </w:r>
      <w:r w:rsidR="00A54598" w:rsidRPr="001E365E">
        <w:t>Sources:</w:t>
      </w:r>
    </w:p>
    <w:p w:rsidR="00A54598" w:rsidRDefault="00A54598" w:rsidP="00A54598">
      <w:pPr>
        <w:rPr>
          <w:sz w:val="22"/>
          <w:szCs w:val="22"/>
        </w:rPr>
      </w:pPr>
      <w:r>
        <w:rPr>
          <w:sz w:val="22"/>
          <w:szCs w:val="22"/>
        </w:rPr>
        <w:t xml:space="preserve">"Japan Unemployment Rate." </w:t>
      </w:r>
      <w:r>
        <w:rPr>
          <w:i/>
          <w:iCs/>
          <w:sz w:val="22"/>
          <w:szCs w:val="22"/>
        </w:rPr>
        <w:t>TradingEconomics.com</w:t>
      </w:r>
      <w:r>
        <w:rPr>
          <w:sz w:val="22"/>
          <w:szCs w:val="22"/>
        </w:rPr>
        <w:t>. Trading Economics, Apr. 2012. Web. 12 Apr. 2012. &lt;</w:t>
      </w:r>
      <w:hyperlink w:history="1">
        <w:r>
          <w:rPr>
            <w:color w:val="1155CC"/>
            <w:sz w:val="22"/>
            <w:szCs w:val="22"/>
            <w:u w:val="single"/>
          </w:rPr>
          <w:t>http</w:t>
        </w:r>
      </w:hyperlink>
      <w:hyperlink w:history="1">
        <w:r>
          <w:rPr>
            <w:color w:val="1155CC"/>
            <w:sz w:val="22"/>
            <w:szCs w:val="22"/>
            <w:u w:val="single"/>
          </w:rPr>
          <w:t>://</w:t>
        </w:r>
      </w:hyperlink>
      <w:hyperlink w:history="1">
        <w:r>
          <w:rPr>
            <w:color w:val="1155CC"/>
            <w:sz w:val="22"/>
            <w:szCs w:val="22"/>
            <w:u w:val="single"/>
          </w:rPr>
          <w:t>www</w:t>
        </w:r>
      </w:hyperlink>
      <w:hyperlink w:history="1">
        <w:r>
          <w:rPr>
            <w:color w:val="1155CC"/>
            <w:sz w:val="22"/>
            <w:szCs w:val="22"/>
            <w:u w:val="single"/>
          </w:rPr>
          <w:t>.</w:t>
        </w:r>
      </w:hyperlink>
      <w:hyperlink w:history="1">
        <w:r>
          <w:rPr>
            <w:color w:val="1155CC"/>
            <w:sz w:val="22"/>
            <w:szCs w:val="22"/>
            <w:u w:val="single"/>
          </w:rPr>
          <w:t>tradingeconomics</w:t>
        </w:r>
      </w:hyperlink>
      <w:hyperlink w:history="1">
        <w:r>
          <w:rPr>
            <w:color w:val="1155CC"/>
            <w:sz w:val="22"/>
            <w:szCs w:val="22"/>
            <w:u w:val="single"/>
          </w:rPr>
          <w:t>.</w:t>
        </w:r>
      </w:hyperlink>
      <w:hyperlink w:history="1">
        <w:r>
          <w:rPr>
            <w:color w:val="1155CC"/>
            <w:sz w:val="22"/>
            <w:szCs w:val="22"/>
            <w:u w:val="single"/>
          </w:rPr>
          <w:t>com</w:t>
        </w:r>
      </w:hyperlink>
      <w:hyperlink w:history="1">
        <w:r>
          <w:rPr>
            <w:color w:val="1155CC"/>
            <w:sz w:val="22"/>
            <w:szCs w:val="22"/>
            <w:u w:val="single"/>
          </w:rPr>
          <w:t>/</w:t>
        </w:r>
      </w:hyperlink>
      <w:hyperlink w:history="1">
        <w:r>
          <w:rPr>
            <w:color w:val="1155CC"/>
            <w:sz w:val="22"/>
            <w:szCs w:val="22"/>
            <w:u w:val="single"/>
          </w:rPr>
          <w:t>japan</w:t>
        </w:r>
      </w:hyperlink>
      <w:hyperlink w:history="1">
        <w:r>
          <w:rPr>
            <w:color w:val="1155CC"/>
            <w:sz w:val="22"/>
            <w:szCs w:val="22"/>
            <w:u w:val="single"/>
          </w:rPr>
          <w:t>/</w:t>
        </w:r>
      </w:hyperlink>
      <w:hyperlink w:history="1">
        <w:r>
          <w:rPr>
            <w:color w:val="1155CC"/>
            <w:sz w:val="22"/>
            <w:szCs w:val="22"/>
            <w:u w:val="single"/>
          </w:rPr>
          <w:t>unemployment</w:t>
        </w:r>
      </w:hyperlink>
      <w:hyperlink w:history="1">
        <w:r>
          <w:rPr>
            <w:color w:val="1155CC"/>
            <w:sz w:val="22"/>
            <w:szCs w:val="22"/>
            <w:u w:val="single"/>
          </w:rPr>
          <w:t>-</w:t>
        </w:r>
      </w:hyperlink>
      <w:hyperlink w:history="1">
        <w:r>
          <w:rPr>
            <w:color w:val="1155CC"/>
            <w:sz w:val="22"/>
            <w:szCs w:val="22"/>
            <w:u w:val="single"/>
          </w:rPr>
          <w:t>rate</w:t>
        </w:r>
      </w:hyperlink>
      <w:hyperlink w:history="1">
        <w:r>
          <w:rPr>
            <w:color w:val="1155CC"/>
            <w:sz w:val="22"/>
            <w:szCs w:val="22"/>
            <w:u w:val="single"/>
          </w:rPr>
          <w:t>&gt;.</w:t>
        </w:r>
      </w:hyperlink>
    </w:p>
    <w:p w:rsidR="00577123" w:rsidRDefault="00577123" w:rsidP="00577123">
      <w:pPr>
        <w:spacing w:line="240" w:lineRule="auto"/>
        <w:ind w:firstLine="0"/>
      </w:pPr>
    </w:p>
    <w:p w:rsidR="00577123" w:rsidRDefault="00577123" w:rsidP="00577123">
      <w:pPr>
        <w:spacing w:line="240" w:lineRule="auto"/>
        <w:ind w:firstLine="0"/>
      </w:pPr>
      <w:r>
        <w:t xml:space="preserve">1.9: </w:t>
      </w:r>
    </w:p>
    <w:p w:rsidR="00577123" w:rsidRDefault="00577123" w:rsidP="00577123">
      <w:pPr>
        <w:spacing w:line="240" w:lineRule="auto"/>
        <w:ind w:firstLine="0"/>
      </w:pPr>
      <w:r>
        <w:t>Source: Japanese Lifestyle and Everyday Living, 2006, 6 April 2012, &lt;</w:t>
      </w:r>
      <w:hyperlink r:id="rId118" w:history="1">
        <w:r>
          <w:rPr>
            <w:color w:val="1155CC"/>
            <w:sz w:val="22"/>
            <w:szCs w:val="22"/>
            <w:u w:val="single"/>
          </w:rPr>
          <w:t>http</w:t>
        </w:r>
      </w:hyperlink>
      <w:hyperlink r:id="rId119" w:history="1">
        <w:r>
          <w:rPr>
            <w:color w:val="1155CC"/>
            <w:sz w:val="22"/>
            <w:szCs w:val="22"/>
            <w:u w:val="single"/>
          </w:rPr>
          <w:t>://</w:t>
        </w:r>
      </w:hyperlink>
      <w:hyperlink r:id="rId120" w:history="1">
        <w:r>
          <w:rPr>
            <w:color w:val="1155CC"/>
            <w:sz w:val="22"/>
            <w:szCs w:val="22"/>
            <w:u w:val="single"/>
          </w:rPr>
          <w:t>www</w:t>
        </w:r>
      </w:hyperlink>
      <w:hyperlink r:id="rId121" w:history="1">
        <w:r>
          <w:rPr>
            <w:color w:val="1155CC"/>
            <w:sz w:val="22"/>
            <w:szCs w:val="22"/>
            <w:u w:val="single"/>
          </w:rPr>
          <w:t>.</w:t>
        </w:r>
      </w:hyperlink>
      <w:hyperlink r:id="rId122" w:history="1">
        <w:proofErr w:type="gramStart"/>
        <w:r>
          <w:rPr>
            <w:color w:val="1155CC"/>
            <w:sz w:val="22"/>
            <w:szCs w:val="22"/>
            <w:u w:val="single"/>
          </w:rPr>
          <w:t>k</w:t>
        </w:r>
        <w:proofErr w:type="gramEnd"/>
      </w:hyperlink>
      <w:hyperlink r:id="rId123" w:history="1">
        <w:r>
          <w:rPr>
            <w:color w:val="1155CC"/>
            <w:sz w:val="22"/>
            <w:szCs w:val="22"/>
            <w:u w:val="single"/>
          </w:rPr>
          <w:t>.</w:t>
        </w:r>
      </w:hyperlink>
      <w:hyperlink r:id="rId124" w:history="1">
        <w:proofErr w:type="gramStart"/>
        <w:r>
          <w:rPr>
            <w:color w:val="1155CC"/>
            <w:sz w:val="22"/>
            <w:szCs w:val="22"/>
            <w:u w:val="single"/>
          </w:rPr>
          <w:t>u</w:t>
        </w:r>
        <w:proofErr w:type="gramEnd"/>
      </w:hyperlink>
      <w:hyperlink r:id="rId125" w:history="1">
        <w:r>
          <w:rPr>
            <w:color w:val="1155CC"/>
            <w:sz w:val="22"/>
            <w:szCs w:val="22"/>
            <w:u w:val="single"/>
          </w:rPr>
          <w:t>-</w:t>
        </w:r>
      </w:hyperlink>
      <w:hyperlink r:id="rId126" w:history="1">
        <w:r>
          <w:rPr>
            <w:color w:val="1155CC"/>
            <w:sz w:val="22"/>
            <w:szCs w:val="22"/>
            <w:u w:val="single"/>
          </w:rPr>
          <w:t>tokyo</w:t>
        </w:r>
      </w:hyperlink>
      <w:hyperlink r:id="rId127" w:history="1">
        <w:r>
          <w:rPr>
            <w:color w:val="1155CC"/>
            <w:sz w:val="22"/>
            <w:szCs w:val="22"/>
            <w:u w:val="single"/>
          </w:rPr>
          <w:t>.</w:t>
        </w:r>
      </w:hyperlink>
      <w:hyperlink r:id="rId128" w:history="1">
        <w:proofErr w:type="gramStart"/>
        <w:r>
          <w:rPr>
            <w:color w:val="1155CC"/>
            <w:sz w:val="22"/>
            <w:szCs w:val="22"/>
            <w:u w:val="single"/>
          </w:rPr>
          <w:t>ac</w:t>
        </w:r>
        <w:proofErr w:type="gramEnd"/>
      </w:hyperlink>
      <w:hyperlink r:id="rId129" w:history="1">
        <w:r>
          <w:rPr>
            <w:color w:val="1155CC"/>
            <w:sz w:val="22"/>
            <w:szCs w:val="22"/>
            <w:u w:val="single"/>
          </w:rPr>
          <w:t>.</w:t>
        </w:r>
      </w:hyperlink>
      <w:hyperlink r:id="rId130" w:history="1">
        <w:proofErr w:type="gramStart"/>
        <w:r>
          <w:rPr>
            <w:color w:val="1155CC"/>
            <w:sz w:val="22"/>
            <w:szCs w:val="22"/>
            <w:u w:val="single"/>
          </w:rPr>
          <w:t>jp</w:t>
        </w:r>
        <w:proofErr w:type="gramEnd"/>
      </w:hyperlink>
      <w:hyperlink r:id="rId131" w:history="1">
        <w:r>
          <w:rPr>
            <w:color w:val="1155CC"/>
            <w:sz w:val="22"/>
            <w:szCs w:val="22"/>
            <w:u w:val="single"/>
          </w:rPr>
          <w:t>/</w:t>
        </w:r>
      </w:hyperlink>
      <w:hyperlink r:id="rId132" w:history="1">
        <w:r>
          <w:rPr>
            <w:color w:val="1155CC"/>
            <w:sz w:val="22"/>
            <w:szCs w:val="22"/>
            <w:u w:val="single"/>
          </w:rPr>
          <w:t>housingnavi</w:t>
        </w:r>
      </w:hyperlink>
      <w:hyperlink r:id="rId133" w:history="1">
        <w:r>
          <w:rPr>
            <w:color w:val="1155CC"/>
            <w:sz w:val="22"/>
            <w:szCs w:val="22"/>
            <w:u w:val="single"/>
          </w:rPr>
          <w:t>/</w:t>
        </w:r>
      </w:hyperlink>
      <w:hyperlink r:id="rId134" w:history="1">
        <w:r>
          <w:rPr>
            <w:color w:val="1155CC"/>
            <w:sz w:val="22"/>
            <w:szCs w:val="22"/>
            <w:u w:val="single"/>
          </w:rPr>
          <w:t>en</w:t>
        </w:r>
      </w:hyperlink>
      <w:hyperlink r:id="rId135" w:history="1">
        <w:r>
          <w:rPr>
            <w:color w:val="1155CC"/>
            <w:sz w:val="22"/>
            <w:szCs w:val="22"/>
            <w:u w:val="single"/>
          </w:rPr>
          <w:t>/</w:t>
        </w:r>
      </w:hyperlink>
      <w:hyperlink r:id="rId136" w:history="1">
        <w:r>
          <w:rPr>
            <w:color w:val="1155CC"/>
            <w:sz w:val="22"/>
            <w:szCs w:val="22"/>
            <w:u w:val="single"/>
          </w:rPr>
          <w:t>living</w:t>
        </w:r>
      </w:hyperlink>
      <w:hyperlink r:id="rId137" w:history="1">
        <w:r>
          <w:rPr>
            <w:color w:val="1155CC"/>
            <w:sz w:val="22"/>
            <w:szCs w:val="22"/>
            <w:u w:val="single"/>
          </w:rPr>
          <w:t>_</w:t>
        </w:r>
      </w:hyperlink>
      <w:hyperlink r:id="rId138" w:history="1">
        <w:r>
          <w:rPr>
            <w:color w:val="1155CC"/>
            <w:sz w:val="22"/>
            <w:szCs w:val="22"/>
            <w:u w:val="single"/>
          </w:rPr>
          <w:t>in</w:t>
        </w:r>
      </w:hyperlink>
      <w:hyperlink r:id="rId139" w:history="1">
        <w:r>
          <w:rPr>
            <w:color w:val="1155CC"/>
            <w:sz w:val="22"/>
            <w:szCs w:val="22"/>
            <w:u w:val="single"/>
          </w:rPr>
          <w:t>_</w:t>
        </w:r>
      </w:hyperlink>
      <w:hyperlink r:id="rId140" w:history="1">
        <w:r>
          <w:rPr>
            <w:color w:val="1155CC"/>
            <w:sz w:val="22"/>
            <w:szCs w:val="22"/>
            <w:u w:val="single"/>
          </w:rPr>
          <w:t>japan</w:t>
        </w:r>
      </w:hyperlink>
      <w:hyperlink r:id="rId141" w:history="1">
        <w:r>
          <w:rPr>
            <w:color w:val="1155CC"/>
            <w:sz w:val="22"/>
            <w:szCs w:val="22"/>
            <w:u w:val="single"/>
          </w:rPr>
          <w:t>/</w:t>
        </w:r>
      </w:hyperlink>
      <w:hyperlink r:id="rId142" w:history="1">
        <w:r>
          <w:rPr>
            <w:color w:val="1155CC"/>
            <w:sz w:val="22"/>
            <w:szCs w:val="22"/>
            <w:u w:val="single"/>
          </w:rPr>
          <w:t>custom</w:t>
        </w:r>
      </w:hyperlink>
      <w:hyperlink r:id="rId143" w:history="1">
        <w:r>
          <w:rPr>
            <w:color w:val="1155CC"/>
            <w:sz w:val="22"/>
            <w:szCs w:val="22"/>
            <w:u w:val="single"/>
          </w:rPr>
          <w:t>.</w:t>
        </w:r>
      </w:hyperlink>
      <w:hyperlink r:id="rId144" w:history="1">
        <w:proofErr w:type="gramStart"/>
        <w:r>
          <w:rPr>
            <w:color w:val="1155CC"/>
            <w:sz w:val="22"/>
            <w:szCs w:val="22"/>
            <w:u w:val="single"/>
          </w:rPr>
          <w:t>html</w:t>
        </w:r>
        <w:proofErr w:type="gramEnd"/>
      </w:hyperlink>
      <w:r>
        <w:t>&gt;</w:t>
      </w:r>
    </w:p>
    <w:p w:rsidR="00577123" w:rsidRDefault="00577123" w:rsidP="00577123">
      <w:pPr>
        <w:spacing w:line="240" w:lineRule="auto"/>
        <w:ind w:firstLine="0"/>
      </w:pPr>
      <w:r>
        <w:t>Source: Living in Japan, 2012, 6 April 2012 &lt;</w:t>
      </w:r>
      <w:hyperlink r:id="rId145" w:history="1">
        <w:r>
          <w:rPr>
            <w:color w:val="1155CC"/>
            <w:sz w:val="22"/>
            <w:szCs w:val="22"/>
            <w:u w:val="single"/>
          </w:rPr>
          <w:t>http</w:t>
        </w:r>
      </w:hyperlink>
      <w:hyperlink r:id="rId146" w:history="1">
        <w:r>
          <w:rPr>
            <w:color w:val="1155CC"/>
            <w:sz w:val="22"/>
            <w:szCs w:val="22"/>
            <w:u w:val="single"/>
          </w:rPr>
          <w:t>://</w:t>
        </w:r>
      </w:hyperlink>
      <w:hyperlink r:id="rId147" w:history="1">
        <w:r>
          <w:rPr>
            <w:color w:val="1155CC"/>
            <w:sz w:val="22"/>
            <w:szCs w:val="22"/>
            <w:u w:val="single"/>
          </w:rPr>
          <w:t>www</w:t>
        </w:r>
      </w:hyperlink>
      <w:hyperlink r:id="rId148" w:history="1">
        <w:r>
          <w:rPr>
            <w:color w:val="1155CC"/>
            <w:sz w:val="22"/>
            <w:szCs w:val="22"/>
            <w:u w:val="single"/>
          </w:rPr>
          <w:t>.</w:t>
        </w:r>
      </w:hyperlink>
      <w:hyperlink r:id="rId149" w:history="1">
        <w:r>
          <w:rPr>
            <w:color w:val="1155CC"/>
            <w:sz w:val="22"/>
            <w:szCs w:val="22"/>
            <w:u w:val="single"/>
          </w:rPr>
          <w:t>japan</w:t>
        </w:r>
      </w:hyperlink>
      <w:hyperlink r:id="rId150" w:history="1">
        <w:r>
          <w:rPr>
            <w:color w:val="1155CC"/>
            <w:sz w:val="22"/>
            <w:szCs w:val="22"/>
            <w:u w:val="single"/>
          </w:rPr>
          <w:t>-</w:t>
        </w:r>
      </w:hyperlink>
      <w:hyperlink r:id="rId151" w:history="1">
        <w:r>
          <w:rPr>
            <w:color w:val="1155CC"/>
            <w:sz w:val="22"/>
            <w:szCs w:val="22"/>
            <w:u w:val="single"/>
          </w:rPr>
          <w:t>guide</w:t>
        </w:r>
      </w:hyperlink>
      <w:hyperlink r:id="rId152" w:history="1">
        <w:r>
          <w:rPr>
            <w:color w:val="1155CC"/>
            <w:sz w:val="22"/>
            <w:szCs w:val="22"/>
            <w:u w:val="single"/>
          </w:rPr>
          <w:t>.</w:t>
        </w:r>
      </w:hyperlink>
      <w:hyperlink r:id="rId153" w:history="1">
        <w:r>
          <w:rPr>
            <w:color w:val="1155CC"/>
            <w:sz w:val="22"/>
            <w:szCs w:val="22"/>
            <w:u w:val="single"/>
          </w:rPr>
          <w:t>com</w:t>
        </w:r>
      </w:hyperlink>
      <w:hyperlink r:id="rId154" w:history="1">
        <w:r>
          <w:rPr>
            <w:color w:val="1155CC"/>
            <w:sz w:val="22"/>
            <w:szCs w:val="22"/>
            <w:u w:val="single"/>
          </w:rPr>
          <w:t>/</w:t>
        </w:r>
      </w:hyperlink>
      <w:hyperlink r:id="rId155" w:history="1">
        <w:r>
          <w:rPr>
            <w:color w:val="1155CC"/>
            <w:sz w:val="22"/>
            <w:szCs w:val="22"/>
            <w:u w:val="single"/>
          </w:rPr>
          <w:t>e</w:t>
        </w:r>
      </w:hyperlink>
      <w:hyperlink r:id="rId156" w:history="1">
        <w:r>
          <w:rPr>
            <w:color w:val="1155CC"/>
            <w:sz w:val="22"/>
            <w:szCs w:val="22"/>
            <w:u w:val="single"/>
          </w:rPr>
          <w:t>/</w:t>
        </w:r>
      </w:hyperlink>
      <w:hyperlink r:id="rId157" w:history="1">
        <w:r>
          <w:rPr>
            <w:color w:val="1155CC"/>
            <w:sz w:val="22"/>
            <w:szCs w:val="22"/>
            <w:u w:val="single"/>
          </w:rPr>
          <w:t>e</w:t>
        </w:r>
      </w:hyperlink>
      <w:hyperlink r:id="rId158" w:history="1">
        <w:r>
          <w:rPr>
            <w:color w:val="1155CC"/>
            <w:sz w:val="22"/>
            <w:szCs w:val="22"/>
            <w:u w:val="single"/>
          </w:rPr>
          <w:t>625.</w:t>
        </w:r>
      </w:hyperlink>
      <w:hyperlink r:id="rId159" w:history="1">
        <w:r>
          <w:rPr>
            <w:color w:val="1155CC"/>
            <w:sz w:val="22"/>
            <w:szCs w:val="22"/>
            <w:u w:val="single"/>
          </w:rPr>
          <w:t>html</w:t>
        </w:r>
      </w:hyperlink>
      <w:r>
        <w:t>&gt;</w:t>
      </w:r>
    </w:p>
    <w:p w:rsidR="00577123" w:rsidRDefault="00577123" w:rsidP="00577123">
      <w:pPr>
        <w:spacing w:line="240" w:lineRule="auto"/>
        <w:ind w:firstLine="0"/>
      </w:pPr>
      <w:r>
        <w:t xml:space="preserve"> </w:t>
      </w:r>
      <w:r>
        <w:rPr>
          <w:rFonts w:ascii="Calibri" w:eastAsia="Calibri" w:hAnsi="Calibri" w:cs="Calibri"/>
          <w:sz w:val="22"/>
          <w:szCs w:val="22"/>
        </w:rPr>
        <w:t>Source:  House, Food, and Clothing. 6 April 2012 &lt;http://web-japan.org/kidsweb/explore/housing/index.html&gt;</w:t>
      </w:r>
    </w:p>
    <w:p w:rsidR="00577123" w:rsidRDefault="00577123" w:rsidP="00577123">
      <w:pPr>
        <w:spacing w:line="240" w:lineRule="auto"/>
        <w:ind w:firstLine="0"/>
      </w:pPr>
    </w:p>
    <w:p w:rsidR="00A54598" w:rsidRDefault="00A54598" w:rsidP="00D71EE5"/>
    <w:p w:rsidR="00577123" w:rsidRDefault="00577123" w:rsidP="00D71EE5"/>
    <w:p w:rsidR="00577123" w:rsidRDefault="00577123" w:rsidP="00577123">
      <w:pPr>
        <w:spacing w:line="240" w:lineRule="auto"/>
        <w:ind w:firstLine="0"/>
        <w:rPr>
          <w:rFonts w:ascii="Calibri" w:eastAsia="Calibri" w:hAnsi="Calibri" w:cs="Calibri"/>
          <w:sz w:val="22"/>
          <w:szCs w:val="22"/>
        </w:rPr>
      </w:pPr>
      <w:r>
        <w:rPr>
          <w:rFonts w:ascii="Calibri" w:eastAsia="Calibri" w:hAnsi="Calibri" w:cs="Calibri"/>
          <w:sz w:val="22"/>
          <w:szCs w:val="22"/>
        </w:rPr>
        <w:t>1.9</w:t>
      </w:r>
    </w:p>
    <w:p w:rsidR="00577123" w:rsidRDefault="00577123" w:rsidP="00577123">
      <w:pPr>
        <w:spacing w:line="240" w:lineRule="auto"/>
        <w:ind w:firstLine="0"/>
        <w:rPr>
          <w:rFonts w:ascii="Calibri" w:eastAsia="Calibri" w:hAnsi="Calibri" w:cs="Calibri"/>
          <w:sz w:val="22"/>
          <w:szCs w:val="22"/>
        </w:rPr>
      </w:pPr>
      <w:r>
        <w:rPr>
          <w:rFonts w:ascii="Calibri" w:eastAsia="Calibri" w:hAnsi="Calibri" w:cs="Calibri"/>
          <w:sz w:val="22"/>
          <w:szCs w:val="22"/>
        </w:rPr>
        <w:t xml:space="preserve"> The Japanese Lifestyle, </w:t>
      </w:r>
      <w:proofErr w:type="spellStart"/>
      <w:r>
        <w:rPr>
          <w:rFonts w:ascii="Calibri" w:eastAsia="Calibri" w:hAnsi="Calibri" w:cs="Calibri"/>
          <w:sz w:val="22"/>
          <w:szCs w:val="22"/>
        </w:rPr>
        <w:t>McGarry</w:t>
      </w:r>
      <w:proofErr w:type="spellEnd"/>
      <w:r>
        <w:rPr>
          <w:rFonts w:ascii="Calibri" w:eastAsia="Calibri" w:hAnsi="Calibri" w:cs="Calibri"/>
          <w:sz w:val="22"/>
          <w:szCs w:val="22"/>
        </w:rPr>
        <w:t xml:space="preserve"> Peter, 2012, 6 April 2012 &lt;</w:t>
      </w:r>
      <w:hyperlink r:id="rId160" w:history="1">
        <w:r>
          <w:rPr>
            <w:rFonts w:ascii="Calibri" w:eastAsia="Calibri" w:hAnsi="Calibri" w:cs="Calibri"/>
            <w:sz w:val="22"/>
            <w:szCs w:val="22"/>
          </w:rPr>
          <w:t xml:space="preserve"> </w:t>
        </w:r>
      </w:hyperlink>
      <w:hyperlink r:id="rId161" w:history="1">
        <w:r>
          <w:rPr>
            <w:rFonts w:ascii="Calibri" w:eastAsia="Calibri" w:hAnsi="Calibri" w:cs="Calibri"/>
            <w:color w:val="1155CC"/>
            <w:sz w:val="22"/>
            <w:szCs w:val="22"/>
            <w:u w:val="single"/>
          </w:rPr>
          <w:t>http</w:t>
        </w:r>
      </w:hyperlink>
      <w:hyperlink r:id="rId162" w:history="1">
        <w:r>
          <w:rPr>
            <w:rFonts w:ascii="Calibri" w:eastAsia="Calibri" w:hAnsi="Calibri" w:cs="Calibri"/>
            <w:color w:val="1155CC"/>
            <w:sz w:val="22"/>
            <w:szCs w:val="22"/>
            <w:u w:val="single"/>
          </w:rPr>
          <w:t>://</w:t>
        </w:r>
      </w:hyperlink>
      <w:hyperlink r:id="rId163" w:history="1">
        <w:r>
          <w:rPr>
            <w:rFonts w:ascii="Calibri" w:eastAsia="Calibri" w:hAnsi="Calibri" w:cs="Calibri"/>
            <w:color w:val="1155CC"/>
            <w:sz w:val="22"/>
            <w:szCs w:val="22"/>
            <w:u w:val="single"/>
          </w:rPr>
          <w:t>www</w:t>
        </w:r>
      </w:hyperlink>
      <w:hyperlink r:id="rId164" w:history="1">
        <w:r>
          <w:rPr>
            <w:rFonts w:ascii="Calibri" w:eastAsia="Calibri" w:hAnsi="Calibri" w:cs="Calibri"/>
            <w:color w:val="1155CC"/>
            <w:sz w:val="22"/>
            <w:szCs w:val="22"/>
            <w:u w:val="single"/>
          </w:rPr>
          <w:t>.</w:t>
        </w:r>
      </w:hyperlink>
      <w:hyperlink r:id="rId165" w:history="1">
        <w:proofErr w:type="gramStart"/>
        <w:r>
          <w:rPr>
            <w:rFonts w:ascii="Calibri" w:eastAsia="Calibri" w:hAnsi="Calibri" w:cs="Calibri"/>
            <w:color w:val="1155CC"/>
            <w:sz w:val="22"/>
            <w:szCs w:val="22"/>
            <w:u w:val="single"/>
          </w:rPr>
          <w:t>streetdirectory</w:t>
        </w:r>
        <w:proofErr w:type="gramEnd"/>
      </w:hyperlink>
      <w:hyperlink r:id="rId166" w:history="1">
        <w:r>
          <w:rPr>
            <w:rFonts w:ascii="Calibri" w:eastAsia="Calibri" w:hAnsi="Calibri" w:cs="Calibri"/>
            <w:color w:val="1155CC"/>
            <w:sz w:val="22"/>
            <w:szCs w:val="22"/>
            <w:u w:val="single"/>
          </w:rPr>
          <w:t>.</w:t>
        </w:r>
      </w:hyperlink>
      <w:hyperlink r:id="rId167" w:history="1">
        <w:proofErr w:type="gramStart"/>
        <w:r>
          <w:rPr>
            <w:rFonts w:ascii="Calibri" w:eastAsia="Calibri" w:hAnsi="Calibri" w:cs="Calibri"/>
            <w:color w:val="1155CC"/>
            <w:sz w:val="22"/>
            <w:szCs w:val="22"/>
            <w:u w:val="single"/>
          </w:rPr>
          <w:t>com</w:t>
        </w:r>
        <w:proofErr w:type="gramEnd"/>
      </w:hyperlink>
      <w:hyperlink r:id="rId168" w:history="1">
        <w:r>
          <w:rPr>
            <w:rFonts w:ascii="Calibri" w:eastAsia="Calibri" w:hAnsi="Calibri" w:cs="Calibri"/>
            <w:color w:val="1155CC"/>
            <w:sz w:val="22"/>
            <w:szCs w:val="22"/>
            <w:u w:val="single"/>
          </w:rPr>
          <w:t>/</w:t>
        </w:r>
      </w:hyperlink>
      <w:hyperlink r:id="rId169" w:history="1">
        <w:r>
          <w:rPr>
            <w:rFonts w:ascii="Calibri" w:eastAsia="Calibri" w:hAnsi="Calibri" w:cs="Calibri"/>
            <w:color w:val="1155CC"/>
            <w:sz w:val="22"/>
            <w:szCs w:val="22"/>
            <w:u w:val="single"/>
          </w:rPr>
          <w:t>travel</w:t>
        </w:r>
      </w:hyperlink>
      <w:hyperlink r:id="rId170" w:history="1">
        <w:r>
          <w:rPr>
            <w:rFonts w:ascii="Calibri" w:eastAsia="Calibri" w:hAnsi="Calibri" w:cs="Calibri"/>
            <w:color w:val="1155CC"/>
            <w:sz w:val="22"/>
            <w:szCs w:val="22"/>
            <w:u w:val="single"/>
          </w:rPr>
          <w:t>_</w:t>
        </w:r>
      </w:hyperlink>
      <w:hyperlink r:id="rId171" w:history="1">
        <w:r>
          <w:rPr>
            <w:rFonts w:ascii="Calibri" w:eastAsia="Calibri" w:hAnsi="Calibri" w:cs="Calibri"/>
            <w:color w:val="1155CC"/>
            <w:sz w:val="22"/>
            <w:szCs w:val="22"/>
            <w:u w:val="single"/>
          </w:rPr>
          <w:t>guide</w:t>
        </w:r>
      </w:hyperlink>
      <w:hyperlink r:id="rId172" w:history="1">
        <w:r>
          <w:rPr>
            <w:rFonts w:ascii="Calibri" w:eastAsia="Calibri" w:hAnsi="Calibri" w:cs="Calibri"/>
            <w:color w:val="1155CC"/>
            <w:sz w:val="22"/>
            <w:szCs w:val="22"/>
            <w:u w:val="single"/>
          </w:rPr>
          <w:t>/3886/</w:t>
        </w:r>
      </w:hyperlink>
      <w:hyperlink r:id="rId173" w:history="1">
        <w:r>
          <w:rPr>
            <w:rFonts w:ascii="Calibri" w:eastAsia="Calibri" w:hAnsi="Calibri" w:cs="Calibri"/>
            <w:color w:val="1155CC"/>
            <w:sz w:val="22"/>
            <w:szCs w:val="22"/>
            <w:u w:val="single"/>
          </w:rPr>
          <w:t>health</w:t>
        </w:r>
      </w:hyperlink>
      <w:hyperlink r:id="rId174" w:history="1">
        <w:r>
          <w:rPr>
            <w:rFonts w:ascii="Calibri" w:eastAsia="Calibri" w:hAnsi="Calibri" w:cs="Calibri"/>
            <w:color w:val="1155CC"/>
            <w:sz w:val="22"/>
            <w:szCs w:val="22"/>
            <w:u w:val="single"/>
          </w:rPr>
          <w:t>/</w:t>
        </w:r>
      </w:hyperlink>
      <w:hyperlink r:id="rId175" w:history="1">
        <w:r>
          <w:rPr>
            <w:rFonts w:ascii="Calibri" w:eastAsia="Calibri" w:hAnsi="Calibri" w:cs="Calibri"/>
            <w:color w:val="1155CC"/>
            <w:sz w:val="22"/>
            <w:szCs w:val="22"/>
            <w:u w:val="single"/>
          </w:rPr>
          <w:t>the</w:t>
        </w:r>
      </w:hyperlink>
      <w:hyperlink r:id="rId176" w:history="1">
        <w:r>
          <w:rPr>
            <w:rFonts w:ascii="Calibri" w:eastAsia="Calibri" w:hAnsi="Calibri" w:cs="Calibri"/>
            <w:color w:val="1155CC"/>
            <w:sz w:val="22"/>
            <w:szCs w:val="22"/>
            <w:u w:val="single"/>
          </w:rPr>
          <w:t>_</w:t>
        </w:r>
      </w:hyperlink>
      <w:hyperlink r:id="rId177" w:history="1">
        <w:r>
          <w:rPr>
            <w:rFonts w:ascii="Calibri" w:eastAsia="Calibri" w:hAnsi="Calibri" w:cs="Calibri"/>
            <w:color w:val="1155CC"/>
            <w:sz w:val="22"/>
            <w:szCs w:val="22"/>
            <w:u w:val="single"/>
          </w:rPr>
          <w:t>japanese</w:t>
        </w:r>
      </w:hyperlink>
      <w:hyperlink r:id="rId178" w:history="1">
        <w:r>
          <w:rPr>
            <w:rFonts w:ascii="Calibri" w:eastAsia="Calibri" w:hAnsi="Calibri" w:cs="Calibri"/>
            <w:color w:val="1155CC"/>
            <w:sz w:val="22"/>
            <w:szCs w:val="22"/>
            <w:u w:val="single"/>
          </w:rPr>
          <w:t>_</w:t>
        </w:r>
      </w:hyperlink>
      <w:hyperlink r:id="rId179" w:history="1">
        <w:r>
          <w:rPr>
            <w:rFonts w:ascii="Calibri" w:eastAsia="Calibri" w:hAnsi="Calibri" w:cs="Calibri"/>
            <w:color w:val="1155CC"/>
            <w:sz w:val="22"/>
            <w:szCs w:val="22"/>
            <w:u w:val="single"/>
          </w:rPr>
          <w:t>lifestyle</w:t>
        </w:r>
      </w:hyperlink>
      <w:hyperlink r:id="rId180" w:history="1">
        <w:r>
          <w:rPr>
            <w:rFonts w:ascii="Calibri" w:eastAsia="Calibri" w:hAnsi="Calibri" w:cs="Calibri"/>
            <w:color w:val="1155CC"/>
            <w:sz w:val="22"/>
            <w:szCs w:val="22"/>
            <w:u w:val="single"/>
          </w:rPr>
          <w:t>.</w:t>
        </w:r>
      </w:hyperlink>
      <w:hyperlink r:id="rId181" w:history="1">
        <w:proofErr w:type="gramStart"/>
        <w:r>
          <w:rPr>
            <w:rFonts w:ascii="Calibri" w:eastAsia="Calibri" w:hAnsi="Calibri" w:cs="Calibri"/>
            <w:color w:val="1155CC"/>
            <w:sz w:val="22"/>
            <w:szCs w:val="22"/>
            <w:u w:val="single"/>
          </w:rPr>
          <w:t>html</w:t>
        </w:r>
        <w:proofErr w:type="gramEnd"/>
      </w:hyperlink>
      <w:r>
        <w:rPr>
          <w:rFonts w:ascii="Calibri" w:eastAsia="Calibri" w:hAnsi="Calibri" w:cs="Calibri"/>
          <w:sz w:val="22"/>
          <w:szCs w:val="22"/>
        </w:rPr>
        <w:t>&gt;</w:t>
      </w:r>
    </w:p>
    <w:p w:rsidR="00577123" w:rsidRDefault="00577123" w:rsidP="00D71EE5"/>
    <w:p w:rsidR="009912C2" w:rsidRPr="009912C2" w:rsidRDefault="009912C2" w:rsidP="009912C2">
      <w:pPr>
        <w:spacing w:after="0" w:line="240" w:lineRule="auto"/>
        <w:ind w:firstLine="0"/>
        <w:rPr>
          <w:rFonts w:ascii="Times" w:eastAsia="Times New Roman" w:hAnsi="Times" w:cs="Times New Roman"/>
          <w:sz w:val="20"/>
          <w:szCs w:val="20"/>
        </w:rPr>
      </w:pPr>
      <w:r w:rsidRPr="009912C2">
        <w:rPr>
          <w:rFonts w:ascii="Arial" w:eastAsia="Times New Roman" w:hAnsi="Arial" w:cs="Arial"/>
          <w:color w:val="000000"/>
        </w:rPr>
        <w:t>From Corey:</w:t>
      </w:r>
      <w:r w:rsidRPr="009912C2">
        <w:rPr>
          <w:rFonts w:ascii="Times" w:eastAsia="Times New Roman" w:hAnsi="Times" w:cs="Times New Roman"/>
          <w:color w:val="000000"/>
          <w:sz w:val="27"/>
          <w:szCs w:val="27"/>
        </w:rPr>
        <w:br/>
      </w:r>
      <w:r w:rsidRPr="009912C2">
        <w:rPr>
          <w:rFonts w:ascii="Arial" w:eastAsia="Times New Roman" w:hAnsi="Arial" w:cs="Arial"/>
          <w:color w:val="000000"/>
        </w:rPr>
        <w:t>1.4 (Japan GDP, 2012, 9 April 2012,www.tradingeconomies.com/japan).</w:t>
      </w:r>
    </w:p>
    <w:p w:rsidR="009912C2" w:rsidRDefault="009912C2" w:rsidP="00D71EE5"/>
    <w:p w:rsidR="00FF06C5" w:rsidRDefault="00FF06C5" w:rsidP="00D71EE5"/>
    <w:p w:rsidR="00FF06C5" w:rsidRDefault="00FF06C5" w:rsidP="00FF06C5">
      <w:pPr>
        <w:spacing w:line="240" w:lineRule="auto"/>
        <w:ind w:firstLine="0"/>
        <w:rPr>
          <w:rFonts w:ascii="Calibri" w:eastAsia="Calibri" w:hAnsi="Calibri" w:cs="Calibri"/>
          <w:sz w:val="22"/>
          <w:szCs w:val="22"/>
        </w:rPr>
      </w:pPr>
      <w:r>
        <w:t xml:space="preserve">1.10 </w:t>
      </w:r>
      <w:r>
        <w:rPr>
          <w:rFonts w:ascii="Calibri" w:eastAsia="Calibri" w:hAnsi="Calibri" w:cs="Calibri"/>
          <w:sz w:val="22"/>
          <w:szCs w:val="22"/>
        </w:rPr>
        <w:t xml:space="preserve">Source: </w:t>
      </w:r>
    </w:p>
    <w:p w:rsidR="00FF06C5" w:rsidRDefault="00FF06C5" w:rsidP="00FF06C5">
      <w:pPr>
        <w:spacing w:line="240" w:lineRule="auto"/>
        <w:ind w:firstLine="0"/>
        <w:rPr>
          <w:rFonts w:ascii="Calibri" w:eastAsia="Calibri" w:hAnsi="Calibri" w:cs="Calibri"/>
          <w:sz w:val="22"/>
          <w:szCs w:val="22"/>
        </w:rPr>
      </w:pPr>
      <w:r>
        <w:rPr>
          <w:rFonts w:ascii="Calibri" w:eastAsia="Calibri" w:hAnsi="Calibri" w:cs="Calibri"/>
          <w:sz w:val="22"/>
          <w:szCs w:val="22"/>
        </w:rPr>
        <w:t>Source: Typical Japanese Teacher, B. Jim, 31 March 2011, 6 April 2012 &lt;</w:t>
      </w:r>
      <w:hyperlink r:id="rId182" w:history="1">
        <w:r>
          <w:rPr>
            <w:rFonts w:ascii="Calibri" w:eastAsia="Calibri" w:hAnsi="Calibri" w:cs="Calibri"/>
            <w:sz w:val="22"/>
            <w:szCs w:val="22"/>
          </w:rPr>
          <w:t xml:space="preserve"> </w:t>
        </w:r>
      </w:hyperlink>
      <w:hyperlink r:id="rId183" w:history="1">
        <w:r>
          <w:rPr>
            <w:rFonts w:ascii="Calibri" w:eastAsia="Calibri" w:hAnsi="Calibri" w:cs="Calibri"/>
            <w:color w:val="1155CC"/>
            <w:sz w:val="22"/>
            <w:szCs w:val="22"/>
            <w:u w:val="single"/>
          </w:rPr>
          <w:t>http</w:t>
        </w:r>
      </w:hyperlink>
      <w:hyperlink r:id="rId184" w:history="1">
        <w:r>
          <w:rPr>
            <w:rFonts w:ascii="Calibri" w:eastAsia="Calibri" w:hAnsi="Calibri" w:cs="Calibri"/>
            <w:color w:val="1155CC"/>
            <w:sz w:val="22"/>
            <w:szCs w:val="22"/>
            <w:u w:val="single"/>
          </w:rPr>
          <w:t>://</w:t>
        </w:r>
      </w:hyperlink>
      <w:hyperlink r:id="rId185" w:history="1">
        <w:r>
          <w:rPr>
            <w:rFonts w:ascii="Calibri" w:eastAsia="Calibri" w:hAnsi="Calibri" w:cs="Calibri"/>
            <w:color w:val="1155CC"/>
            <w:sz w:val="22"/>
            <w:szCs w:val="22"/>
            <w:u w:val="single"/>
          </w:rPr>
          <w:t>www</w:t>
        </w:r>
      </w:hyperlink>
      <w:hyperlink r:id="rId186" w:history="1">
        <w:r>
          <w:rPr>
            <w:rFonts w:ascii="Calibri" w:eastAsia="Calibri" w:hAnsi="Calibri" w:cs="Calibri"/>
            <w:color w:val="1155CC"/>
            <w:sz w:val="22"/>
            <w:szCs w:val="22"/>
            <w:u w:val="single"/>
          </w:rPr>
          <w:t>.</w:t>
        </w:r>
      </w:hyperlink>
      <w:hyperlink r:id="rId187" w:history="1">
        <w:proofErr w:type="gramStart"/>
        <w:r>
          <w:rPr>
            <w:rFonts w:ascii="Calibri" w:eastAsia="Calibri" w:hAnsi="Calibri" w:cs="Calibri"/>
            <w:color w:val="1155CC"/>
            <w:sz w:val="22"/>
            <w:szCs w:val="22"/>
            <w:u w:val="single"/>
          </w:rPr>
          <w:t>livestrong</w:t>
        </w:r>
        <w:proofErr w:type="gramEnd"/>
      </w:hyperlink>
      <w:hyperlink r:id="rId188" w:history="1">
        <w:r>
          <w:rPr>
            <w:rFonts w:ascii="Calibri" w:eastAsia="Calibri" w:hAnsi="Calibri" w:cs="Calibri"/>
            <w:color w:val="1155CC"/>
            <w:sz w:val="22"/>
            <w:szCs w:val="22"/>
            <w:u w:val="single"/>
          </w:rPr>
          <w:t>.</w:t>
        </w:r>
      </w:hyperlink>
      <w:hyperlink r:id="rId189" w:history="1">
        <w:proofErr w:type="gramStart"/>
        <w:r>
          <w:rPr>
            <w:rFonts w:ascii="Calibri" w:eastAsia="Calibri" w:hAnsi="Calibri" w:cs="Calibri"/>
            <w:color w:val="1155CC"/>
            <w:sz w:val="22"/>
            <w:szCs w:val="22"/>
            <w:u w:val="single"/>
          </w:rPr>
          <w:t>com</w:t>
        </w:r>
        <w:proofErr w:type="gramEnd"/>
      </w:hyperlink>
      <w:hyperlink r:id="rId190" w:history="1">
        <w:r>
          <w:rPr>
            <w:rFonts w:ascii="Calibri" w:eastAsia="Calibri" w:hAnsi="Calibri" w:cs="Calibri"/>
            <w:color w:val="1155CC"/>
            <w:sz w:val="22"/>
            <w:szCs w:val="22"/>
            <w:u w:val="single"/>
          </w:rPr>
          <w:t>/</w:t>
        </w:r>
      </w:hyperlink>
      <w:hyperlink r:id="rId191" w:history="1">
        <w:r>
          <w:rPr>
            <w:rFonts w:ascii="Calibri" w:eastAsia="Calibri" w:hAnsi="Calibri" w:cs="Calibri"/>
            <w:color w:val="1155CC"/>
            <w:sz w:val="22"/>
            <w:szCs w:val="22"/>
            <w:u w:val="single"/>
          </w:rPr>
          <w:t>article</w:t>
        </w:r>
      </w:hyperlink>
      <w:hyperlink r:id="rId192" w:history="1">
        <w:r>
          <w:rPr>
            <w:rFonts w:ascii="Calibri" w:eastAsia="Calibri" w:hAnsi="Calibri" w:cs="Calibri"/>
            <w:color w:val="1155CC"/>
            <w:sz w:val="22"/>
            <w:szCs w:val="22"/>
            <w:u w:val="single"/>
          </w:rPr>
          <w:t>/264082-</w:t>
        </w:r>
      </w:hyperlink>
      <w:hyperlink r:id="rId193" w:history="1">
        <w:r>
          <w:rPr>
            <w:rFonts w:ascii="Calibri" w:eastAsia="Calibri" w:hAnsi="Calibri" w:cs="Calibri"/>
            <w:color w:val="1155CC"/>
            <w:sz w:val="22"/>
            <w:szCs w:val="22"/>
            <w:u w:val="single"/>
          </w:rPr>
          <w:t>a</w:t>
        </w:r>
      </w:hyperlink>
      <w:hyperlink r:id="rId194" w:history="1">
        <w:r>
          <w:rPr>
            <w:rFonts w:ascii="Calibri" w:eastAsia="Calibri" w:hAnsi="Calibri" w:cs="Calibri"/>
            <w:color w:val="1155CC"/>
            <w:sz w:val="22"/>
            <w:szCs w:val="22"/>
            <w:u w:val="single"/>
          </w:rPr>
          <w:t>-</w:t>
        </w:r>
      </w:hyperlink>
      <w:hyperlink r:id="rId195" w:history="1">
        <w:r>
          <w:rPr>
            <w:rFonts w:ascii="Calibri" w:eastAsia="Calibri" w:hAnsi="Calibri" w:cs="Calibri"/>
            <w:color w:val="1155CC"/>
            <w:sz w:val="22"/>
            <w:szCs w:val="22"/>
            <w:u w:val="single"/>
          </w:rPr>
          <w:t>typical</w:t>
        </w:r>
      </w:hyperlink>
      <w:hyperlink r:id="rId196" w:history="1">
        <w:r>
          <w:rPr>
            <w:rFonts w:ascii="Calibri" w:eastAsia="Calibri" w:hAnsi="Calibri" w:cs="Calibri"/>
            <w:color w:val="1155CC"/>
            <w:sz w:val="22"/>
            <w:szCs w:val="22"/>
            <w:u w:val="single"/>
          </w:rPr>
          <w:t>-</w:t>
        </w:r>
      </w:hyperlink>
      <w:hyperlink r:id="rId197" w:history="1">
        <w:r>
          <w:rPr>
            <w:rFonts w:ascii="Calibri" w:eastAsia="Calibri" w:hAnsi="Calibri" w:cs="Calibri"/>
            <w:color w:val="1155CC"/>
            <w:sz w:val="22"/>
            <w:szCs w:val="22"/>
            <w:u w:val="single"/>
          </w:rPr>
          <w:t>japanese</w:t>
        </w:r>
      </w:hyperlink>
      <w:hyperlink r:id="rId198" w:history="1">
        <w:r>
          <w:rPr>
            <w:rFonts w:ascii="Calibri" w:eastAsia="Calibri" w:hAnsi="Calibri" w:cs="Calibri"/>
            <w:color w:val="1155CC"/>
            <w:sz w:val="22"/>
            <w:szCs w:val="22"/>
            <w:u w:val="single"/>
          </w:rPr>
          <w:t>-</w:t>
        </w:r>
      </w:hyperlink>
      <w:hyperlink r:id="rId199" w:history="1">
        <w:r>
          <w:rPr>
            <w:rFonts w:ascii="Calibri" w:eastAsia="Calibri" w:hAnsi="Calibri" w:cs="Calibri"/>
            <w:color w:val="1155CC"/>
            <w:sz w:val="22"/>
            <w:szCs w:val="22"/>
            <w:u w:val="single"/>
          </w:rPr>
          <w:t>diet</w:t>
        </w:r>
      </w:hyperlink>
      <w:hyperlink r:id="rId200" w:history="1">
        <w:r>
          <w:rPr>
            <w:rFonts w:ascii="Calibri" w:eastAsia="Calibri" w:hAnsi="Calibri" w:cs="Calibri"/>
            <w:color w:val="1155CC"/>
            <w:sz w:val="22"/>
            <w:szCs w:val="22"/>
            <w:u w:val="single"/>
          </w:rPr>
          <w:t>/</w:t>
        </w:r>
      </w:hyperlink>
      <w:r>
        <w:rPr>
          <w:rFonts w:ascii="Calibri" w:eastAsia="Calibri" w:hAnsi="Calibri" w:cs="Calibri"/>
          <w:sz w:val="22"/>
          <w:szCs w:val="22"/>
        </w:rPr>
        <w:t>&gt;</w:t>
      </w:r>
    </w:p>
    <w:p w:rsidR="00FF06C5" w:rsidRDefault="00FF06C5" w:rsidP="00FF06C5">
      <w:pPr>
        <w:ind w:firstLine="0"/>
      </w:pPr>
    </w:p>
    <w:p w:rsidR="00FF06C5" w:rsidRDefault="00FF06C5" w:rsidP="00FF06C5">
      <w:pPr>
        <w:spacing w:line="240" w:lineRule="auto"/>
        <w:ind w:firstLine="0"/>
        <w:rPr>
          <w:rFonts w:ascii="Calibri" w:eastAsia="Calibri" w:hAnsi="Calibri" w:cs="Calibri"/>
          <w:sz w:val="22"/>
          <w:szCs w:val="22"/>
        </w:rPr>
      </w:pPr>
      <w:r>
        <w:t xml:space="preserve">1.10 </w:t>
      </w:r>
      <w:r>
        <w:rPr>
          <w:rFonts w:ascii="Calibri" w:eastAsia="Calibri" w:hAnsi="Calibri" w:cs="Calibri"/>
          <w:sz w:val="22"/>
          <w:szCs w:val="22"/>
        </w:rPr>
        <w:t xml:space="preserve">Source: About Japan Clothing, Moore </w:t>
      </w:r>
      <w:proofErr w:type="spellStart"/>
      <w:r>
        <w:rPr>
          <w:rFonts w:ascii="Calibri" w:eastAsia="Calibri" w:hAnsi="Calibri" w:cs="Calibri"/>
          <w:sz w:val="22"/>
          <w:szCs w:val="22"/>
        </w:rPr>
        <w:t>Kaelyn</w:t>
      </w:r>
      <w:proofErr w:type="spellEnd"/>
      <w:r>
        <w:rPr>
          <w:rFonts w:ascii="Calibri" w:eastAsia="Calibri" w:hAnsi="Calibri" w:cs="Calibri"/>
          <w:sz w:val="22"/>
          <w:szCs w:val="22"/>
        </w:rPr>
        <w:t>, 2012, 7 April 2012, &lt;</w:t>
      </w:r>
      <w:hyperlink r:id="rId201" w:history="1">
        <w:r>
          <w:rPr>
            <w:rFonts w:ascii="Calibri" w:eastAsia="Calibri" w:hAnsi="Calibri" w:cs="Calibri"/>
            <w:sz w:val="22"/>
            <w:szCs w:val="22"/>
          </w:rPr>
          <w:t xml:space="preserve"> </w:t>
        </w:r>
      </w:hyperlink>
      <w:hyperlink r:id="rId202" w:history="1">
        <w:r>
          <w:rPr>
            <w:rFonts w:ascii="Calibri" w:eastAsia="Calibri" w:hAnsi="Calibri" w:cs="Calibri"/>
            <w:color w:val="1155CC"/>
            <w:sz w:val="22"/>
            <w:szCs w:val="22"/>
            <w:u w:val="single"/>
          </w:rPr>
          <w:t>http</w:t>
        </w:r>
      </w:hyperlink>
      <w:hyperlink r:id="rId203" w:history="1">
        <w:r>
          <w:rPr>
            <w:rFonts w:ascii="Calibri" w:eastAsia="Calibri" w:hAnsi="Calibri" w:cs="Calibri"/>
            <w:color w:val="1155CC"/>
            <w:sz w:val="22"/>
            <w:szCs w:val="22"/>
            <w:u w:val="single"/>
          </w:rPr>
          <w:t>://</w:t>
        </w:r>
      </w:hyperlink>
      <w:hyperlink r:id="rId204" w:history="1">
        <w:r>
          <w:rPr>
            <w:rFonts w:ascii="Calibri" w:eastAsia="Calibri" w:hAnsi="Calibri" w:cs="Calibri"/>
            <w:color w:val="1155CC"/>
            <w:sz w:val="22"/>
            <w:szCs w:val="22"/>
            <w:u w:val="single"/>
          </w:rPr>
          <w:t>www</w:t>
        </w:r>
      </w:hyperlink>
      <w:hyperlink r:id="rId205" w:history="1">
        <w:r>
          <w:rPr>
            <w:rFonts w:ascii="Calibri" w:eastAsia="Calibri" w:hAnsi="Calibri" w:cs="Calibri"/>
            <w:color w:val="1155CC"/>
            <w:sz w:val="22"/>
            <w:szCs w:val="22"/>
            <w:u w:val="single"/>
          </w:rPr>
          <w:t>.</w:t>
        </w:r>
      </w:hyperlink>
      <w:hyperlink r:id="rId206" w:history="1">
        <w:r>
          <w:rPr>
            <w:rFonts w:ascii="Calibri" w:eastAsia="Calibri" w:hAnsi="Calibri" w:cs="Calibri"/>
            <w:color w:val="1155CC"/>
            <w:sz w:val="22"/>
            <w:szCs w:val="22"/>
            <w:u w:val="single"/>
          </w:rPr>
          <w:t>ehow</w:t>
        </w:r>
      </w:hyperlink>
      <w:hyperlink r:id="rId207" w:history="1">
        <w:r>
          <w:rPr>
            <w:rFonts w:ascii="Calibri" w:eastAsia="Calibri" w:hAnsi="Calibri" w:cs="Calibri"/>
            <w:color w:val="1155CC"/>
            <w:sz w:val="22"/>
            <w:szCs w:val="22"/>
            <w:u w:val="single"/>
          </w:rPr>
          <w:t>.</w:t>
        </w:r>
      </w:hyperlink>
      <w:hyperlink r:id="rId208" w:history="1">
        <w:r>
          <w:rPr>
            <w:rFonts w:ascii="Calibri" w:eastAsia="Calibri" w:hAnsi="Calibri" w:cs="Calibri"/>
            <w:color w:val="1155CC"/>
            <w:sz w:val="22"/>
            <w:szCs w:val="22"/>
            <w:u w:val="single"/>
          </w:rPr>
          <w:t>com</w:t>
        </w:r>
      </w:hyperlink>
      <w:hyperlink r:id="rId209" w:history="1">
        <w:r>
          <w:rPr>
            <w:rFonts w:ascii="Calibri" w:eastAsia="Calibri" w:hAnsi="Calibri" w:cs="Calibri"/>
            <w:color w:val="1155CC"/>
            <w:sz w:val="22"/>
            <w:szCs w:val="22"/>
            <w:u w:val="single"/>
          </w:rPr>
          <w:t>/</w:t>
        </w:r>
      </w:hyperlink>
      <w:hyperlink r:id="rId210" w:history="1">
        <w:r>
          <w:rPr>
            <w:rFonts w:ascii="Calibri" w:eastAsia="Calibri" w:hAnsi="Calibri" w:cs="Calibri"/>
            <w:color w:val="1155CC"/>
            <w:sz w:val="22"/>
            <w:szCs w:val="22"/>
            <w:u w:val="single"/>
          </w:rPr>
          <w:t>about</w:t>
        </w:r>
      </w:hyperlink>
      <w:hyperlink r:id="rId211" w:history="1">
        <w:r>
          <w:rPr>
            <w:rFonts w:ascii="Calibri" w:eastAsia="Calibri" w:hAnsi="Calibri" w:cs="Calibri"/>
            <w:color w:val="1155CC"/>
            <w:sz w:val="22"/>
            <w:szCs w:val="22"/>
            <w:u w:val="single"/>
          </w:rPr>
          <w:t>_6629373_</w:t>
        </w:r>
      </w:hyperlink>
      <w:hyperlink r:id="rId212" w:history="1">
        <w:r>
          <w:rPr>
            <w:rFonts w:ascii="Calibri" w:eastAsia="Calibri" w:hAnsi="Calibri" w:cs="Calibri"/>
            <w:color w:val="1155CC"/>
            <w:sz w:val="22"/>
            <w:szCs w:val="22"/>
            <w:u w:val="single"/>
          </w:rPr>
          <w:t>japan</w:t>
        </w:r>
      </w:hyperlink>
      <w:hyperlink r:id="rId213" w:history="1">
        <w:r>
          <w:rPr>
            <w:rFonts w:ascii="Calibri" w:eastAsia="Calibri" w:hAnsi="Calibri" w:cs="Calibri"/>
            <w:color w:val="1155CC"/>
            <w:sz w:val="22"/>
            <w:szCs w:val="22"/>
            <w:u w:val="single"/>
          </w:rPr>
          <w:t>-</w:t>
        </w:r>
      </w:hyperlink>
      <w:hyperlink r:id="rId214" w:history="1">
        <w:r>
          <w:rPr>
            <w:rFonts w:ascii="Calibri" w:eastAsia="Calibri" w:hAnsi="Calibri" w:cs="Calibri"/>
            <w:color w:val="1155CC"/>
            <w:sz w:val="22"/>
            <w:szCs w:val="22"/>
            <w:u w:val="single"/>
          </w:rPr>
          <w:t>clothing</w:t>
        </w:r>
      </w:hyperlink>
      <w:hyperlink r:id="rId215" w:history="1">
        <w:r>
          <w:rPr>
            <w:rFonts w:ascii="Calibri" w:eastAsia="Calibri" w:hAnsi="Calibri" w:cs="Calibri"/>
            <w:color w:val="1155CC"/>
            <w:sz w:val="22"/>
            <w:szCs w:val="22"/>
            <w:u w:val="single"/>
          </w:rPr>
          <w:t>.</w:t>
        </w:r>
      </w:hyperlink>
      <w:hyperlink r:id="rId216" w:history="1">
        <w:r>
          <w:rPr>
            <w:rFonts w:ascii="Calibri" w:eastAsia="Calibri" w:hAnsi="Calibri" w:cs="Calibri"/>
            <w:color w:val="1155CC"/>
            <w:sz w:val="22"/>
            <w:szCs w:val="22"/>
            <w:u w:val="single"/>
          </w:rPr>
          <w:t>html</w:t>
        </w:r>
      </w:hyperlink>
      <w:r>
        <w:rPr>
          <w:rFonts w:ascii="Calibri" w:eastAsia="Calibri" w:hAnsi="Calibri" w:cs="Calibri"/>
          <w:sz w:val="22"/>
          <w:szCs w:val="22"/>
        </w:rPr>
        <w:t>&gt;</w:t>
      </w:r>
    </w:p>
    <w:p w:rsidR="00FF06C5" w:rsidRDefault="00FF06C5" w:rsidP="00FF06C5">
      <w:pPr>
        <w:spacing w:line="240" w:lineRule="auto"/>
        <w:ind w:firstLine="0"/>
        <w:rPr>
          <w:rFonts w:ascii="Calibri" w:eastAsia="Calibri" w:hAnsi="Calibri" w:cs="Calibri"/>
          <w:sz w:val="22"/>
          <w:szCs w:val="22"/>
        </w:rPr>
      </w:pPr>
      <w:r>
        <w:t xml:space="preserve">1.10 </w:t>
      </w:r>
      <w:r>
        <w:rPr>
          <w:rFonts w:ascii="Calibri" w:eastAsia="Calibri" w:hAnsi="Calibri" w:cs="Calibri"/>
          <w:sz w:val="22"/>
          <w:szCs w:val="22"/>
        </w:rPr>
        <w:t>Source: Recreation in Japan, Hayes Jeffery, October 2011, 7 April 2012, &lt;</w:t>
      </w:r>
      <w:hyperlink r:id="rId217" w:history="1">
        <w:r>
          <w:rPr>
            <w:rFonts w:ascii="Calibri" w:eastAsia="Calibri" w:hAnsi="Calibri" w:cs="Calibri"/>
            <w:sz w:val="22"/>
            <w:szCs w:val="22"/>
          </w:rPr>
          <w:t xml:space="preserve"> </w:t>
        </w:r>
      </w:hyperlink>
      <w:hyperlink r:id="rId218" w:history="1">
        <w:r>
          <w:rPr>
            <w:rFonts w:ascii="Calibri" w:eastAsia="Calibri" w:hAnsi="Calibri" w:cs="Calibri"/>
            <w:color w:val="1155CC"/>
            <w:sz w:val="22"/>
            <w:szCs w:val="22"/>
            <w:u w:val="single"/>
          </w:rPr>
          <w:t>http</w:t>
        </w:r>
      </w:hyperlink>
      <w:hyperlink r:id="rId219" w:history="1">
        <w:r>
          <w:rPr>
            <w:rFonts w:ascii="Calibri" w:eastAsia="Calibri" w:hAnsi="Calibri" w:cs="Calibri"/>
            <w:color w:val="1155CC"/>
            <w:sz w:val="22"/>
            <w:szCs w:val="22"/>
            <w:u w:val="single"/>
          </w:rPr>
          <w:t>://</w:t>
        </w:r>
      </w:hyperlink>
      <w:hyperlink r:id="rId220" w:history="1">
        <w:r>
          <w:rPr>
            <w:rFonts w:ascii="Calibri" w:eastAsia="Calibri" w:hAnsi="Calibri" w:cs="Calibri"/>
            <w:color w:val="1155CC"/>
            <w:sz w:val="22"/>
            <w:szCs w:val="22"/>
            <w:u w:val="single"/>
          </w:rPr>
          <w:t>factsanddetails</w:t>
        </w:r>
      </w:hyperlink>
      <w:hyperlink r:id="rId221" w:history="1">
        <w:r>
          <w:rPr>
            <w:rFonts w:ascii="Calibri" w:eastAsia="Calibri" w:hAnsi="Calibri" w:cs="Calibri"/>
            <w:color w:val="1155CC"/>
            <w:sz w:val="22"/>
            <w:szCs w:val="22"/>
            <w:u w:val="single"/>
          </w:rPr>
          <w:t>.</w:t>
        </w:r>
      </w:hyperlink>
      <w:hyperlink r:id="rId222" w:history="1">
        <w:proofErr w:type="gramStart"/>
        <w:r>
          <w:rPr>
            <w:rFonts w:ascii="Calibri" w:eastAsia="Calibri" w:hAnsi="Calibri" w:cs="Calibri"/>
            <w:color w:val="1155CC"/>
            <w:sz w:val="22"/>
            <w:szCs w:val="22"/>
            <w:u w:val="single"/>
          </w:rPr>
          <w:t>com</w:t>
        </w:r>
        <w:proofErr w:type="gramEnd"/>
      </w:hyperlink>
      <w:hyperlink r:id="rId223" w:history="1">
        <w:r>
          <w:rPr>
            <w:rFonts w:ascii="Calibri" w:eastAsia="Calibri" w:hAnsi="Calibri" w:cs="Calibri"/>
            <w:color w:val="1155CC"/>
            <w:sz w:val="22"/>
            <w:szCs w:val="22"/>
            <w:u w:val="single"/>
          </w:rPr>
          <w:t>/</w:t>
        </w:r>
      </w:hyperlink>
      <w:hyperlink r:id="rId224" w:history="1">
        <w:r>
          <w:rPr>
            <w:rFonts w:ascii="Calibri" w:eastAsia="Calibri" w:hAnsi="Calibri" w:cs="Calibri"/>
            <w:color w:val="1155CC"/>
            <w:sz w:val="22"/>
            <w:szCs w:val="22"/>
            <w:u w:val="single"/>
          </w:rPr>
          <w:t>japan</w:t>
        </w:r>
      </w:hyperlink>
      <w:hyperlink r:id="rId225" w:history="1">
        <w:r>
          <w:rPr>
            <w:rFonts w:ascii="Calibri" w:eastAsia="Calibri" w:hAnsi="Calibri" w:cs="Calibri"/>
            <w:color w:val="1155CC"/>
            <w:sz w:val="22"/>
            <w:szCs w:val="22"/>
            <w:u w:val="single"/>
          </w:rPr>
          <w:t>.</w:t>
        </w:r>
      </w:hyperlink>
      <w:hyperlink r:id="rId226" w:history="1">
        <w:proofErr w:type="gramStart"/>
        <w:r>
          <w:rPr>
            <w:rFonts w:ascii="Calibri" w:eastAsia="Calibri" w:hAnsi="Calibri" w:cs="Calibri"/>
            <w:color w:val="1155CC"/>
            <w:sz w:val="22"/>
            <w:szCs w:val="22"/>
            <w:u w:val="single"/>
          </w:rPr>
          <w:t>php</w:t>
        </w:r>
        <w:proofErr w:type="gramEnd"/>
      </w:hyperlink>
      <w:hyperlink r:id="rId227" w:history="1">
        <w:r>
          <w:rPr>
            <w:rFonts w:ascii="Calibri" w:eastAsia="Calibri" w:hAnsi="Calibri" w:cs="Calibri"/>
            <w:color w:val="1155CC"/>
            <w:sz w:val="22"/>
            <w:szCs w:val="22"/>
            <w:u w:val="single"/>
          </w:rPr>
          <w:t>?</w:t>
        </w:r>
      </w:hyperlink>
      <w:hyperlink r:id="rId228" w:history="1">
        <w:proofErr w:type="gramStart"/>
        <w:r>
          <w:rPr>
            <w:rFonts w:ascii="Calibri" w:eastAsia="Calibri" w:hAnsi="Calibri" w:cs="Calibri"/>
            <w:color w:val="1155CC"/>
            <w:sz w:val="22"/>
            <w:szCs w:val="22"/>
            <w:u w:val="single"/>
          </w:rPr>
          <w:t>itemid</w:t>
        </w:r>
        <w:proofErr w:type="gramEnd"/>
      </w:hyperlink>
      <w:hyperlink r:id="rId229" w:history="1">
        <w:r>
          <w:rPr>
            <w:rFonts w:ascii="Calibri" w:eastAsia="Calibri" w:hAnsi="Calibri" w:cs="Calibri"/>
            <w:color w:val="1155CC"/>
            <w:sz w:val="22"/>
            <w:szCs w:val="22"/>
            <w:u w:val="single"/>
          </w:rPr>
          <w:t>=786&amp;</w:t>
        </w:r>
      </w:hyperlink>
      <w:hyperlink r:id="rId230" w:history="1">
        <w:r>
          <w:rPr>
            <w:rFonts w:ascii="Calibri" w:eastAsia="Calibri" w:hAnsi="Calibri" w:cs="Calibri"/>
            <w:color w:val="1155CC"/>
            <w:sz w:val="22"/>
            <w:szCs w:val="22"/>
            <w:u w:val="single"/>
          </w:rPr>
          <w:t>catid</w:t>
        </w:r>
      </w:hyperlink>
      <w:hyperlink r:id="rId231" w:history="1">
        <w:r>
          <w:rPr>
            <w:rFonts w:ascii="Calibri" w:eastAsia="Calibri" w:hAnsi="Calibri" w:cs="Calibri"/>
            <w:color w:val="1155CC"/>
            <w:sz w:val="22"/>
            <w:szCs w:val="22"/>
            <w:u w:val="single"/>
          </w:rPr>
          <w:t>=21&amp;</w:t>
        </w:r>
      </w:hyperlink>
      <w:hyperlink r:id="rId232" w:history="1">
        <w:r>
          <w:rPr>
            <w:rFonts w:ascii="Calibri" w:eastAsia="Calibri" w:hAnsi="Calibri" w:cs="Calibri"/>
            <w:color w:val="1155CC"/>
            <w:sz w:val="22"/>
            <w:szCs w:val="22"/>
            <w:u w:val="single"/>
          </w:rPr>
          <w:t>subcatid</w:t>
        </w:r>
      </w:hyperlink>
      <w:hyperlink r:id="rId233" w:history="1">
        <w:r>
          <w:rPr>
            <w:rFonts w:ascii="Calibri" w:eastAsia="Calibri" w:hAnsi="Calibri" w:cs="Calibri"/>
            <w:color w:val="1155CC"/>
            <w:sz w:val="22"/>
            <w:szCs w:val="22"/>
            <w:u w:val="single"/>
          </w:rPr>
          <w:t>=143</w:t>
        </w:r>
      </w:hyperlink>
      <w:r>
        <w:rPr>
          <w:rFonts w:ascii="Calibri" w:eastAsia="Calibri" w:hAnsi="Calibri" w:cs="Calibri"/>
          <w:sz w:val="22"/>
          <w:szCs w:val="22"/>
        </w:rPr>
        <w:t>&gt;</w:t>
      </w:r>
    </w:p>
    <w:p w:rsidR="00FF06C5" w:rsidRDefault="00FF06C5" w:rsidP="00FF06C5">
      <w:pPr>
        <w:spacing w:line="240" w:lineRule="auto"/>
        <w:ind w:firstLine="0"/>
        <w:rPr>
          <w:sz w:val="22"/>
          <w:szCs w:val="22"/>
        </w:rPr>
      </w:pPr>
      <w:r>
        <w:t xml:space="preserve">1.14 </w:t>
      </w:r>
      <w:r>
        <w:rPr>
          <w:sz w:val="22"/>
          <w:szCs w:val="22"/>
        </w:rPr>
        <w:t>"</w:t>
      </w:r>
      <w:proofErr w:type="spellStart"/>
      <w:r>
        <w:rPr>
          <w:sz w:val="22"/>
          <w:szCs w:val="22"/>
        </w:rPr>
        <w:t>Untouchability</w:t>
      </w:r>
      <w:proofErr w:type="spellEnd"/>
      <w:r>
        <w:rPr>
          <w:sz w:val="22"/>
          <w:szCs w:val="22"/>
        </w:rPr>
        <w:t xml:space="preserve"> in Japan: Discrimination against </w:t>
      </w:r>
      <w:proofErr w:type="spellStart"/>
      <w:r>
        <w:rPr>
          <w:sz w:val="22"/>
          <w:szCs w:val="22"/>
        </w:rPr>
        <w:t>Burakumin</w:t>
      </w:r>
      <w:proofErr w:type="spellEnd"/>
      <w:r>
        <w:rPr>
          <w:sz w:val="22"/>
          <w:szCs w:val="22"/>
        </w:rPr>
        <w:t xml:space="preserve">." </w:t>
      </w:r>
      <w:r>
        <w:rPr>
          <w:i/>
          <w:iCs/>
          <w:sz w:val="22"/>
          <w:szCs w:val="22"/>
        </w:rPr>
        <w:t>Iheu.org</w:t>
      </w:r>
      <w:r>
        <w:rPr>
          <w:sz w:val="22"/>
          <w:szCs w:val="22"/>
        </w:rPr>
        <w:t xml:space="preserve">. </w:t>
      </w:r>
      <w:proofErr w:type="spellStart"/>
      <w:r>
        <w:rPr>
          <w:sz w:val="22"/>
          <w:szCs w:val="22"/>
        </w:rPr>
        <w:t>Internation</w:t>
      </w:r>
      <w:proofErr w:type="spellEnd"/>
      <w:r>
        <w:rPr>
          <w:sz w:val="22"/>
          <w:szCs w:val="22"/>
        </w:rPr>
        <w:t xml:space="preserve"> Humanist and Ethical Union, 21 Aug. 2009. Web. 24 Apr. 2012. &lt;</w:t>
      </w:r>
      <w:hyperlink w:history="1">
        <w:r>
          <w:rPr>
            <w:color w:val="1155CC"/>
            <w:sz w:val="22"/>
            <w:szCs w:val="22"/>
            <w:u w:val="single"/>
          </w:rPr>
          <w:t>http</w:t>
        </w:r>
      </w:hyperlink>
      <w:hyperlink w:history="1">
        <w:r>
          <w:rPr>
            <w:color w:val="1155CC"/>
            <w:sz w:val="22"/>
            <w:szCs w:val="22"/>
            <w:u w:val="single"/>
          </w:rPr>
          <w:t>://</w:t>
        </w:r>
      </w:hyperlink>
      <w:hyperlink w:history="1">
        <w:r>
          <w:rPr>
            <w:color w:val="1155CC"/>
            <w:sz w:val="22"/>
            <w:szCs w:val="22"/>
            <w:u w:val="single"/>
          </w:rPr>
          <w:t>www</w:t>
        </w:r>
      </w:hyperlink>
      <w:hyperlink w:history="1">
        <w:r>
          <w:rPr>
            <w:color w:val="1155CC"/>
            <w:sz w:val="22"/>
            <w:szCs w:val="22"/>
            <w:u w:val="single"/>
          </w:rPr>
          <w:t>.</w:t>
        </w:r>
      </w:hyperlink>
      <w:hyperlink w:history="1">
        <w:r>
          <w:rPr>
            <w:color w:val="1155CC"/>
            <w:sz w:val="22"/>
            <w:szCs w:val="22"/>
            <w:u w:val="single"/>
          </w:rPr>
          <w:t>iheu</w:t>
        </w:r>
      </w:hyperlink>
      <w:hyperlink w:history="1">
        <w:r>
          <w:rPr>
            <w:color w:val="1155CC"/>
            <w:sz w:val="22"/>
            <w:szCs w:val="22"/>
            <w:u w:val="single"/>
          </w:rPr>
          <w:t>.</w:t>
        </w:r>
      </w:hyperlink>
      <w:hyperlink w:history="1">
        <w:proofErr w:type="gramStart"/>
        <w:r>
          <w:rPr>
            <w:color w:val="1155CC"/>
            <w:sz w:val="22"/>
            <w:szCs w:val="22"/>
            <w:u w:val="single"/>
          </w:rPr>
          <w:t>org</w:t>
        </w:r>
        <w:proofErr w:type="gramEnd"/>
      </w:hyperlink>
      <w:hyperlink w:history="1">
        <w:r>
          <w:rPr>
            <w:color w:val="1155CC"/>
            <w:sz w:val="22"/>
            <w:szCs w:val="22"/>
            <w:u w:val="single"/>
          </w:rPr>
          <w:t>/</w:t>
        </w:r>
      </w:hyperlink>
      <w:hyperlink w:history="1">
        <w:r>
          <w:rPr>
            <w:color w:val="1155CC"/>
            <w:sz w:val="22"/>
            <w:szCs w:val="22"/>
            <w:u w:val="single"/>
          </w:rPr>
          <w:t>untouchability</w:t>
        </w:r>
      </w:hyperlink>
      <w:hyperlink w:history="1">
        <w:r>
          <w:rPr>
            <w:color w:val="1155CC"/>
            <w:sz w:val="22"/>
            <w:szCs w:val="22"/>
            <w:u w:val="single"/>
          </w:rPr>
          <w:t>-</w:t>
        </w:r>
      </w:hyperlink>
      <w:hyperlink w:history="1">
        <w:r>
          <w:rPr>
            <w:color w:val="1155CC"/>
            <w:sz w:val="22"/>
            <w:szCs w:val="22"/>
            <w:u w:val="single"/>
          </w:rPr>
          <w:t>japan</w:t>
        </w:r>
      </w:hyperlink>
      <w:hyperlink w:history="1">
        <w:r>
          <w:rPr>
            <w:color w:val="1155CC"/>
            <w:sz w:val="22"/>
            <w:szCs w:val="22"/>
            <w:u w:val="single"/>
          </w:rPr>
          <w:t>-</w:t>
        </w:r>
      </w:hyperlink>
      <w:hyperlink w:history="1">
        <w:r>
          <w:rPr>
            <w:color w:val="1155CC"/>
            <w:sz w:val="22"/>
            <w:szCs w:val="22"/>
            <w:u w:val="single"/>
          </w:rPr>
          <w:t>discrimination</w:t>
        </w:r>
      </w:hyperlink>
      <w:hyperlink w:history="1">
        <w:r>
          <w:rPr>
            <w:color w:val="1155CC"/>
            <w:sz w:val="22"/>
            <w:szCs w:val="22"/>
            <w:u w:val="single"/>
          </w:rPr>
          <w:t>-</w:t>
        </w:r>
      </w:hyperlink>
      <w:hyperlink w:history="1">
        <w:r>
          <w:rPr>
            <w:color w:val="1155CC"/>
            <w:sz w:val="22"/>
            <w:szCs w:val="22"/>
            <w:u w:val="single"/>
          </w:rPr>
          <w:t>against</w:t>
        </w:r>
      </w:hyperlink>
      <w:hyperlink w:history="1">
        <w:r>
          <w:rPr>
            <w:color w:val="1155CC"/>
            <w:sz w:val="22"/>
            <w:szCs w:val="22"/>
            <w:u w:val="single"/>
          </w:rPr>
          <w:t>-</w:t>
        </w:r>
      </w:hyperlink>
      <w:hyperlink w:history="1">
        <w:r>
          <w:rPr>
            <w:color w:val="1155CC"/>
            <w:sz w:val="22"/>
            <w:szCs w:val="22"/>
            <w:u w:val="single"/>
          </w:rPr>
          <w:t>burakumin</w:t>
        </w:r>
      </w:hyperlink>
      <w:hyperlink w:history="1">
        <w:r>
          <w:rPr>
            <w:color w:val="1155CC"/>
            <w:sz w:val="22"/>
            <w:szCs w:val="22"/>
            <w:u w:val="single"/>
          </w:rPr>
          <w:t>&gt;.</w:t>
        </w:r>
      </w:hyperlink>
    </w:p>
    <w:p w:rsidR="00FF06C5" w:rsidRDefault="00FF06C5" w:rsidP="00FF06C5">
      <w:pPr>
        <w:spacing w:line="240" w:lineRule="auto"/>
        <w:ind w:firstLine="0"/>
        <w:rPr>
          <w:sz w:val="22"/>
          <w:szCs w:val="22"/>
        </w:rPr>
      </w:pPr>
      <w:r>
        <w:rPr>
          <w:sz w:val="22"/>
          <w:szCs w:val="22"/>
        </w:rPr>
        <w:t xml:space="preserve">"Harvard Law School Human Rights Journal." </w:t>
      </w:r>
      <w:proofErr w:type="gramStart"/>
      <w:r>
        <w:rPr>
          <w:i/>
          <w:iCs/>
          <w:sz w:val="22"/>
          <w:szCs w:val="22"/>
        </w:rPr>
        <w:t>Harvard Law School Human Rights Journal</w:t>
      </w:r>
      <w:r>
        <w:rPr>
          <w:sz w:val="22"/>
          <w:szCs w:val="22"/>
        </w:rPr>
        <w:t>.</w:t>
      </w:r>
      <w:proofErr w:type="gramEnd"/>
      <w:r>
        <w:rPr>
          <w:sz w:val="22"/>
          <w:szCs w:val="22"/>
        </w:rPr>
        <w:t xml:space="preserve"> Nov.-Dec. 2010. Web. 24 Apr. 2012. &lt;</w:t>
      </w:r>
      <w:hyperlink w:history="1">
        <w:r>
          <w:rPr>
            <w:color w:val="1155CC"/>
            <w:sz w:val="22"/>
            <w:szCs w:val="22"/>
            <w:u w:val="single"/>
          </w:rPr>
          <w:t>http</w:t>
        </w:r>
      </w:hyperlink>
      <w:hyperlink w:history="1">
        <w:r>
          <w:rPr>
            <w:color w:val="1155CC"/>
            <w:sz w:val="22"/>
            <w:szCs w:val="22"/>
            <w:u w:val="single"/>
          </w:rPr>
          <w:t>://</w:t>
        </w:r>
      </w:hyperlink>
      <w:hyperlink w:history="1">
        <w:r>
          <w:rPr>
            <w:color w:val="1155CC"/>
            <w:sz w:val="22"/>
            <w:szCs w:val="22"/>
            <w:u w:val="single"/>
          </w:rPr>
          <w:t>harvardhrj</w:t>
        </w:r>
      </w:hyperlink>
      <w:hyperlink w:history="1">
        <w:r>
          <w:rPr>
            <w:color w:val="1155CC"/>
            <w:sz w:val="22"/>
            <w:szCs w:val="22"/>
            <w:u w:val="single"/>
          </w:rPr>
          <w:t>.</w:t>
        </w:r>
      </w:hyperlink>
      <w:hyperlink w:history="1">
        <w:r>
          <w:rPr>
            <w:color w:val="1155CC"/>
            <w:sz w:val="22"/>
            <w:szCs w:val="22"/>
            <w:u w:val="single"/>
          </w:rPr>
          <w:t>com</w:t>
        </w:r>
      </w:hyperlink>
      <w:hyperlink w:history="1">
        <w:r>
          <w:rPr>
            <w:color w:val="1155CC"/>
            <w:sz w:val="22"/>
            <w:szCs w:val="22"/>
            <w:u w:val="single"/>
          </w:rPr>
          <w:t>/&gt;.</w:t>
        </w:r>
      </w:hyperlink>
    </w:p>
    <w:p w:rsidR="00FF06C5" w:rsidRDefault="00FF06C5" w:rsidP="00FF06C5">
      <w:pPr>
        <w:spacing w:line="240" w:lineRule="auto"/>
        <w:ind w:firstLine="0"/>
        <w:rPr>
          <w:sz w:val="22"/>
          <w:szCs w:val="22"/>
        </w:rPr>
      </w:pPr>
      <w:r>
        <w:rPr>
          <w:sz w:val="22"/>
          <w:szCs w:val="22"/>
        </w:rPr>
        <w:t xml:space="preserve">Yamamoto, Akiko. "Japanese Working Women Still Serve the Tea." </w:t>
      </w:r>
      <w:r>
        <w:rPr>
          <w:i/>
          <w:iCs/>
          <w:sz w:val="22"/>
          <w:szCs w:val="22"/>
        </w:rPr>
        <w:t>Washington Post</w:t>
      </w:r>
      <w:r>
        <w:rPr>
          <w:sz w:val="22"/>
          <w:szCs w:val="22"/>
        </w:rPr>
        <w:t>. The Washington Post, 02 Mar. 2007. Web. 8 Apr. 2012. &lt;</w:t>
      </w:r>
      <w:hyperlink w:history="1">
        <w:r>
          <w:rPr>
            <w:color w:val="1155CC"/>
            <w:sz w:val="22"/>
            <w:szCs w:val="22"/>
            <w:u w:val="single"/>
          </w:rPr>
          <w:t>http</w:t>
        </w:r>
      </w:hyperlink>
      <w:hyperlink w:history="1">
        <w:r>
          <w:rPr>
            <w:color w:val="1155CC"/>
            <w:sz w:val="22"/>
            <w:szCs w:val="22"/>
            <w:u w:val="single"/>
          </w:rPr>
          <w:t>://</w:t>
        </w:r>
      </w:hyperlink>
      <w:hyperlink w:history="1">
        <w:r>
          <w:rPr>
            <w:color w:val="1155CC"/>
            <w:sz w:val="22"/>
            <w:szCs w:val="22"/>
            <w:u w:val="single"/>
          </w:rPr>
          <w:t>www</w:t>
        </w:r>
      </w:hyperlink>
      <w:hyperlink w:history="1">
        <w:r>
          <w:rPr>
            <w:color w:val="1155CC"/>
            <w:sz w:val="22"/>
            <w:szCs w:val="22"/>
            <w:u w:val="single"/>
          </w:rPr>
          <w:t>.</w:t>
        </w:r>
      </w:hyperlink>
      <w:hyperlink w:history="1">
        <w:r>
          <w:rPr>
            <w:color w:val="1155CC"/>
            <w:sz w:val="22"/>
            <w:szCs w:val="22"/>
            <w:u w:val="single"/>
          </w:rPr>
          <w:t>washingtonpost</w:t>
        </w:r>
      </w:hyperlink>
      <w:hyperlink w:history="1">
        <w:r>
          <w:rPr>
            <w:color w:val="1155CC"/>
            <w:sz w:val="22"/>
            <w:szCs w:val="22"/>
            <w:u w:val="single"/>
          </w:rPr>
          <w:t>.</w:t>
        </w:r>
      </w:hyperlink>
      <w:hyperlink w:history="1">
        <w:r>
          <w:rPr>
            <w:color w:val="1155CC"/>
            <w:sz w:val="22"/>
            <w:szCs w:val="22"/>
            <w:u w:val="single"/>
          </w:rPr>
          <w:t>com</w:t>
        </w:r>
      </w:hyperlink>
      <w:hyperlink w:history="1">
        <w:r>
          <w:rPr>
            <w:color w:val="1155CC"/>
            <w:sz w:val="22"/>
            <w:szCs w:val="22"/>
            <w:u w:val="single"/>
          </w:rPr>
          <w:t>/</w:t>
        </w:r>
      </w:hyperlink>
      <w:hyperlink w:history="1">
        <w:r>
          <w:rPr>
            <w:color w:val="1155CC"/>
            <w:sz w:val="22"/>
            <w:szCs w:val="22"/>
            <w:u w:val="single"/>
          </w:rPr>
          <w:t>wp</w:t>
        </w:r>
      </w:hyperlink>
      <w:hyperlink w:history="1">
        <w:r>
          <w:rPr>
            <w:color w:val="1155CC"/>
            <w:sz w:val="22"/>
            <w:szCs w:val="22"/>
            <w:u w:val="single"/>
          </w:rPr>
          <w:t>-</w:t>
        </w:r>
      </w:hyperlink>
      <w:hyperlink w:history="1">
        <w:r>
          <w:rPr>
            <w:color w:val="1155CC"/>
            <w:sz w:val="22"/>
            <w:szCs w:val="22"/>
            <w:u w:val="single"/>
          </w:rPr>
          <w:t>dyn</w:t>
        </w:r>
      </w:hyperlink>
      <w:hyperlink w:history="1">
        <w:r>
          <w:rPr>
            <w:color w:val="1155CC"/>
            <w:sz w:val="22"/>
            <w:szCs w:val="22"/>
            <w:u w:val="single"/>
          </w:rPr>
          <w:t>/</w:t>
        </w:r>
      </w:hyperlink>
      <w:hyperlink w:history="1">
        <w:r>
          <w:rPr>
            <w:color w:val="1155CC"/>
            <w:sz w:val="22"/>
            <w:szCs w:val="22"/>
            <w:u w:val="single"/>
          </w:rPr>
          <w:t>content</w:t>
        </w:r>
      </w:hyperlink>
      <w:hyperlink w:history="1">
        <w:r>
          <w:rPr>
            <w:color w:val="1155CC"/>
            <w:sz w:val="22"/>
            <w:szCs w:val="22"/>
            <w:u w:val="single"/>
          </w:rPr>
          <w:t>/</w:t>
        </w:r>
      </w:hyperlink>
      <w:hyperlink w:history="1">
        <w:r>
          <w:rPr>
            <w:color w:val="1155CC"/>
            <w:sz w:val="22"/>
            <w:szCs w:val="22"/>
            <w:u w:val="single"/>
          </w:rPr>
          <w:t>article</w:t>
        </w:r>
      </w:hyperlink>
      <w:hyperlink w:history="1">
        <w:r>
          <w:rPr>
            <w:color w:val="1155CC"/>
            <w:sz w:val="22"/>
            <w:szCs w:val="22"/>
            <w:u w:val="single"/>
          </w:rPr>
          <w:t>/2007/03/01/</w:t>
        </w:r>
      </w:hyperlink>
      <w:hyperlink w:history="1">
        <w:r>
          <w:rPr>
            <w:color w:val="1155CC"/>
            <w:sz w:val="22"/>
            <w:szCs w:val="22"/>
            <w:u w:val="single"/>
          </w:rPr>
          <w:t>AR</w:t>
        </w:r>
      </w:hyperlink>
      <w:hyperlink w:history="1">
        <w:r>
          <w:rPr>
            <w:color w:val="1155CC"/>
            <w:sz w:val="22"/>
            <w:szCs w:val="22"/>
            <w:u w:val="single"/>
          </w:rPr>
          <w:t>2007030101654_2.</w:t>
        </w:r>
      </w:hyperlink>
      <w:hyperlink w:history="1">
        <w:proofErr w:type="gramStart"/>
        <w:r>
          <w:rPr>
            <w:color w:val="1155CC"/>
            <w:sz w:val="22"/>
            <w:szCs w:val="22"/>
            <w:u w:val="single"/>
          </w:rPr>
          <w:t>html</w:t>
        </w:r>
        <w:proofErr w:type="gramEnd"/>
      </w:hyperlink>
      <w:hyperlink w:history="1">
        <w:r>
          <w:rPr>
            <w:color w:val="1155CC"/>
            <w:sz w:val="22"/>
            <w:szCs w:val="22"/>
            <w:u w:val="single"/>
          </w:rPr>
          <w:t>&gt;</w:t>
        </w:r>
      </w:hyperlink>
    </w:p>
    <w:p w:rsidR="00FF06C5" w:rsidRDefault="00FF06C5" w:rsidP="00FF06C5">
      <w:pPr>
        <w:spacing w:line="240" w:lineRule="auto"/>
        <w:ind w:firstLine="0"/>
        <w:rPr>
          <w:sz w:val="22"/>
          <w:szCs w:val="22"/>
        </w:rPr>
      </w:pPr>
      <w:proofErr w:type="spellStart"/>
      <w:r>
        <w:rPr>
          <w:sz w:val="22"/>
          <w:szCs w:val="22"/>
        </w:rPr>
        <w:t>Menkedick</w:t>
      </w:r>
      <w:proofErr w:type="spellEnd"/>
      <w:r>
        <w:rPr>
          <w:sz w:val="22"/>
          <w:szCs w:val="22"/>
        </w:rPr>
        <w:t xml:space="preserve">, Sarah. "Japan Reaches All-Time Low in Gender Equality Report." </w:t>
      </w:r>
      <w:r>
        <w:rPr>
          <w:i/>
          <w:iCs/>
          <w:sz w:val="22"/>
          <w:szCs w:val="22"/>
        </w:rPr>
        <w:t>Change.org News</w:t>
      </w:r>
      <w:r>
        <w:rPr>
          <w:sz w:val="22"/>
          <w:szCs w:val="22"/>
        </w:rPr>
        <w:t>. Chnge.org, 14 May 2010. Web. 4 Apr. 2012. &lt;</w:t>
      </w:r>
      <w:hyperlink w:history="1">
        <w:r>
          <w:rPr>
            <w:color w:val="1155CC"/>
            <w:sz w:val="22"/>
            <w:szCs w:val="22"/>
            <w:u w:val="single"/>
          </w:rPr>
          <w:t>http</w:t>
        </w:r>
      </w:hyperlink>
      <w:hyperlink w:history="1">
        <w:r>
          <w:rPr>
            <w:color w:val="1155CC"/>
            <w:sz w:val="22"/>
            <w:szCs w:val="22"/>
            <w:u w:val="single"/>
          </w:rPr>
          <w:t>://</w:t>
        </w:r>
      </w:hyperlink>
      <w:hyperlink w:history="1">
        <w:r>
          <w:rPr>
            <w:color w:val="1155CC"/>
            <w:sz w:val="22"/>
            <w:szCs w:val="22"/>
            <w:u w:val="single"/>
          </w:rPr>
          <w:t>news</w:t>
        </w:r>
      </w:hyperlink>
      <w:hyperlink w:history="1">
        <w:r>
          <w:rPr>
            <w:color w:val="1155CC"/>
            <w:sz w:val="22"/>
            <w:szCs w:val="22"/>
            <w:u w:val="single"/>
          </w:rPr>
          <w:t>.</w:t>
        </w:r>
      </w:hyperlink>
      <w:hyperlink w:history="1">
        <w:r>
          <w:rPr>
            <w:color w:val="1155CC"/>
            <w:sz w:val="22"/>
            <w:szCs w:val="22"/>
            <w:u w:val="single"/>
          </w:rPr>
          <w:t>change</w:t>
        </w:r>
      </w:hyperlink>
      <w:hyperlink w:history="1">
        <w:r>
          <w:rPr>
            <w:color w:val="1155CC"/>
            <w:sz w:val="22"/>
            <w:szCs w:val="22"/>
            <w:u w:val="single"/>
          </w:rPr>
          <w:t>.</w:t>
        </w:r>
      </w:hyperlink>
      <w:hyperlink w:history="1">
        <w:proofErr w:type="gramStart"/>
        <w:r>
          <w:rPr>
            <w:color w:val="1155CC"/>
            <w:sz w:val="22"/>
            <w:szCs w:val="22"/>
            <w:u w:val="single"/>
          </w:rPr>
          <w:t>org</w:t>
        </w:r>
        <w:proofErr w:type="gramEnd"/>
      </w:hyperlink>
      <w:hyperlink w:history="1">
        <w:r>
          <w:rPr>
            <w:color w:val="1155CC"/>
            <w:sz w:val="22"/>
            <w:szCs w:val="22"/>
            <w:u w:val="single"/>
          </w:rPr>
          <w:t>/</w:t>
        </w:r>
      </w:hyperlink>
      <w:hyperlink w:history="1">
        <w:r>
          <w:rPr>
            <w:color w:val="1155CC"/>
            <w:sz w:val="22"/>
            <w:szCs w:val="22"/>
            <w:u w:val="single"/>
          </w:rPr>
          <w:t>stories</w:t>
        </w:r>
      </w:hyperlink>
      <w:hyperlink w:history="1">
        <w:r>
          <w:rPr>
            <w:color w:val="1155CC"/>
            <w:sz w:val="22"/>
            <w:szCs w:val="22"/>
            <w:u w:val="single"/>
          </w:rPr>
          <w:t>/</w:t>
        </w:r>
      </w:hyperlink>
      <w:hyperlink w:history="1">
        <w:r>
          <w:rPr>
            <w:color w:val="1155CC"/>
            <w:sz w:val="22"/>
            <w:szCs w:val="22"/>
            <w:u w:val="single"/>
          </w:rPr>
          <w:t>japan</w:t>
        </w:r>
      </w:hyperlink>
      <w:hyperlink w:history="1">
        <w:r>
          <w:rPr>
            <w:color w:val="1155CC"/>
            <w:sz w:val="22"/>
            <w:szCs w:val="22"/>
            <w:u w:val="single"/>
          </w:rPr>
          <w:t>-</w:t>
        </w:r>
      </w:hyperlink>
      <w:hyperlink w:history="1">
        <w:r>
          <w:rPr>
            <w:color w:val="1155CC"/>
            <w:sz w:val="22"/>
            <w:szCs w:val="22"/>
            <w:u w:val="single"/>
          </w:rPr>
          <w:t>reaches</w:t>
        </w:r>
      </w:hyperlink>
      <w:hyperlink w:history="1">
        <w:r>
          <w:rPr>
            <w:color w:val="1155CC"/>
            <w:sz w:val="22"/>
            <w:szCs w:val="22"/>
            <w:u w:val="single"/>
          </w:rPr>
          <w:t>-</w:t>
        </w:r>
      </w:hyperlink>
      <w:hyperlink w:history="1">
        <w:r>
          <w:rPr>
            <w:color w:val="1155CC"/>
            <w:sz w:val="22"/>
            <w:szCs w:val="22"/>
            <w:u w:val="single"/>
          </w:rPr>
          <w:t>all</w:t>
        </w:r>
      </w:hyperlink>
      <w:hyperlink w:history="1">
        <w:r>
          <w:rPr>
            <w:color w:val="1155CC"/>
            <w:sz w:val="22"/>
            <w:szCs w:val="22"/>
            <w:u w:val="single"/>
          </w:rPr>
          <w:t>-</w:t>
        </w:r>
      </w:hyperlink>
      <w:hyperlink w:history="1">
        <w:r>
          <w:rPr>
            <w:color w:val="1155CC"/>
            <w:sz w:val="22"/>
            <w:szCs w:val="22"/>
            <w:u w:val="single"/>
          </w:rPr>
          <w:t>time</w:t>
        </w:r>
      </w:hyperlink>
      <w:hyperlink w:history="1">
        <w:r>
          <w:rPr>
            <w:color w:val="1155CC"/>
            <w:sz w:val="22"/>
            <w:szCs w:val="22"/>
            <w:u w:val="single"/>
          </w:rPr>
          <w:t>-</w:t>
        </w:r>
      </w:hyperlink>
      <w:hyperlink w:history="1">
        <w:r>
          <w:rPr>
            <w:color w:val="1155CC"/>
            <w:sz w:val="22"/>
            <w:szCs w:val="22"/>
            <w:u w:val="single"/>
          </w:rPr>
          <w:t>low</w:t>
        </w:r>
      </w:hyperlink>
      <w:hyperlink w:history="1">
        <w:r>
          <w:rPr>
            <w:color w:val="1155CC"/>
            <w:sz w:val="22"/>
            <w:szCs w:val="22"/>
            <w:u w:val="single"/>
          </w:rPr>
          <w:t>-</w:t>
        </w:r>
      </w:hyperlink>
      <w:hyperlink w:history="1">
        <w:r>
          <w:rPr>
            <w:color w:val="1155CC"/>
            <w:sz w:val="22"/>
            <w:szCs w:val="22"/>
            <w:u w:val="single"/>
          </w:rPr>
          <w:t>in</w:t>
        </w:r>
      </w:hyperlink>
      <w:hyperlink w:history="1">
        <w:r>
          <w:rPr>
            <w:color w:val="1155CC"/>
            <w:sz w:val="22"/>
            <w:szCs w:val="22"/>
            <w:u w:val="single"/>
          </w:rPr>
          <w:t>-</w:t>
        </w:r>
      </w:hyperlink>
      <w:hyperlink w:history="1">
        <w:r>
          <w:rPr>
            <w:color w:val="1155CC"/>
            <w:sz w:val="22"/>
            <w:szCs w:val="22"/>
            <w:u w:val="single"/>
          </w:rPr>
          <w:t>gender</w:t>
        </w:r>
      </w:hyperlink>
      <w:hyperlink w:history="1">
        <w:r>
          <w:rPr>
            <w:color w:val="1155CC"/>
            <w:sz w:val="22"/>
            <w:szCs w:val="22"/>
            <w:u w:val="single"/>
          </w:rPr>
          <w:t>-</w:t>
        </w:r>
      </w:hyperlink>
      <w:hyperlink w:history="1">
        <w:r>
          <w:rPr>
            <w:color w:val="1155CC"/>
            <w:sz w:val="22"/>
            <w:szCs w:val="22"/>
            <w:u w:val="single"/>
          </w:rPr>
          <w:t>equality</w:t>
        </w:r>
      </w:hyperlink>
      <w:hyperlink w:history="1">
        <w:r>
          <w:rPr>
            <w:color w:val="1155CC"/>
            <w:sz w:val="22"/>
            <w:szCs w:val="22"/>
            <w:u w:val="single"/>
          </w:rPr>
          <w:t>-</w:t>
        </w:r>
      </w:hyperlink>
      <w:hyperlink w:history="1">
        <w:r>
          <w:rPr>
            <w:color w:val="1155CC"/>
            <w:sz w:val="22"/>
            <w:szCs w:val="22"/>
            <w:u w:val="single"/>
          </w:rPr>
          <w:t>report</w:t>
        </w:r>
      </w:hyperlink>
      <w:hyperlink w:history="1">
        <w:r>
          <w:rPr>
            <w:color w:val="1155CC"/>
            <w:sz w:val="22"/>
            <w:szCs w:val="22"/>
            <w:u w:val="single"/>
          </w:rPr>
          <w:t>&gt;.</w:t>
        </w:r>
      </w:hyperlink>
    </w:p>
    <w:p w:rsidR="00FF06C5" w:rsidRDefault="00FF06C5" w:rsidP="00FF06C5">
      <w:pPr>
        <w:rPr>
          <w:sz w:val="22"/>
          <w:szCs w:val="22"/>
        </w:rPr>
      </w:pPr>
      <w:r>
        <w:rPr>
          <w:sz w:val="22"/>
          <w:szCs w:val="22"/>
        </w:rPr>
        <w:t xml:space="preserve">"Research Help." </w:t>
      </w:r>
      <w:r>
        <w:rPr>
          <w:i/>
          <w:iCs/>
          <w:sz w:val="22"/>
          <w:szCs w:val="22"/>
        </w:rPr>
        <w:t>Children's Rights: Japan â</w:t>
      </w:r>
      <w:r>
        <w:rPr>
          <w:rFonts w:ascii="新細明體" w:eastAsia="新細明體" w:hAnsi="新細明體" w:cs="新細明體" w:hint="eastAsia"/>
          <w:i/>
          <w:iCs/>
          <w:sz w:val="22"/>
          <w:szCs w:val="22"/>
        </w:rPr>
        <w:t></w:t>
      </w:r>
      <w:r>
        <w:rPr>
          <w:i/>
          <w:iCs/>
          <w:sz w:val="22"/>
          <w:szCs w:val="22"/>
        </w:rPr>
        <w:t>“ Law Library of Congress</w:t>
      </w:r>
      <w:r>
        <w:rPr>
          <w:sz w:val="22"/>
          <w:szCs w:val="22"/>
        </w:rPr>
        <w:t>. Library of Congress, July 2011. Web. 4 Apr. 2012. &lt;</w:t>
      </w:r>
      <w:hyperlink w:history="1">
        <w:r>
          <w:rPr>
            <w:color w:val="1155CC"/>
            <w:sz w:val="22"/>
            <w:szCs w:val="22"/>
            <w:u w:val="single"/>
          </w:rPr>
          <w:t>http</w:t>
        </w:r>
      </w:hyperlink>
      <w:hyperlink w:history="1">
        <w:r>
          <w:rPr>
            <w:color w:val="1155CC"/>
            <w:sz w:val="22"/>
            <w:szCs w:val="22"/>
            <w:u w:val="single"/>
          </w:rPr>
          <w:t>://</w:t>
        </w:r>
      </w:hyperlink>
      <w:hyperlink w:history="1">
        <w:r>
          <w:rPr>
            <w:color w:val="1155CC"/>
            <w:sz w:val="22"/>
            <w:szCs w:val="22"/>
            <w:u w:val="single"/>
          </w:rPr>
          <w:t>www</w:t>
        </w:r>
      </w:hyperlink>
      <w:hyperlink w:history="1">
        <w:r>
          <w:rPr>
            <w:color w:val="1155CC"/>
            <w:sz w:val="22"/>
            <w:szCs w:val="22"/>
            <w:u w:val="single"/>
          </w:rPr>
          <w:t>.</w:t>
        </w:r>
      </w:hyperlink>
      <w:hyperlink w:history="1">
        <w:r>
          <w:rPr>
            <w:color w:val="1155CC"/>
            <w:sz w:val="22"/>
            <w:szCs w:val="22"/>
            <w:u w:val="single"/>
          </w:rPr>
          <w:t>loc</w:t>
        </w:r>
      </w:hyperlink>
      <w:hyperlink w:history="1">
        <w:r>
          <w:rPr>
            <w:color w:val="1155CC"/>
            <w:sz w:val="22"/>
            <w:szCs w:val="22"/>
            <w:u w:val="single"/>
          </w:rPr>
          <w:t>.</w:t>
        </w:r>
      </w:hyperlink>
      <w:hyperlink w:history="1">
        <w:r>
          <w:rPr>
            <w:color w:val="1155CC"/>
            <w:sz w:val="22"/>
            <w:szCs w:val="22"/>
            <w:u w:val="single"/>
          </w:rPr>
          <w:t>gov</w:t>
        </w:r>
      </w:hyperlink>
      <w:hyperlink w:history="1">
        <w:r>
          <w:rPr>
            <w:color w:val="1155CC"/>
            <w:sz w:val="22"/>
            <w:szCs w:val="22"/>
            <w:u w:val="single"/>
          </w:rPr>
          <w:t>/</w:t>
        </w:r>
      </w:hyperlink>
      <w:hyperlink w:history="1">
        <w:r>
          <w:rPr>
            <w:color w:val="1155CC"/>
            <w:sz w:val="22"/>
            <w:szCs w:val="22"/>
            <w:u w:val="single"/>
          </w:rPr>
          <w:t>law</w:t>
        </w:r>
      </w:hyperlink>
      <w:hyperlink w:history="1">
        <w:r>
          <w:rPr>
            <w:color w:val="1155CC"/>
            <w:sz w:val="22"/>
            <w:szCs w:val="22"/>
            <w:u w:val="single"/>
          </w:rPr>
          <w:t>/</w:t>
        </w:r>
      </w:hyperlink>
      <w:hyperlink w:history="1">
        <w:r>
          <w:rPr>
            <w:color w:val="1155CC"/>
            <w:sz w:val="22"/>
            <w:szCs w:val="22"/>
            <w:u w:val="single"/>
          </w:rPr>
          <w:t>help</w:t>
        </w:r>
      </w:hyperlink>
      <w:hyperlink w:history="1">
        <w:r>
          <w:rPr>
            <w:color w:val="1155CC"/>
            <w:sz w:val="22"/>
            <w:szCs w:val="22"/>
            <w:u w:val="single"/>
          </w:rPr>
          <w:t>/</w:t>
        </w:r>
      </w:hyperlink>
      <w:hyperlink w:history="1">
        <w:r>
          <w:rPr>
            <w:color w:val="1155CC"/>
            <w:sz w:val="22"/>
            <w:szCs w:val="22"/>
            <w:u w:val="single"/>
          </w:rPr>
          <w:t>child</w:t>
        </w:r>
      </w:hyperlink>
      <w:hyperlink w:history="1">
        <w:r>
          <w:rPr>
            <w:color w:val="1155CC"/>
            <w:sz w:val="22"/>
            <w:szCs w:val="22"/>
            <w:u w:val="single"/>
          </w:rPr>
          <w:t>-</w:t>
        </w:r>
      </w:hyperlink>
      <w:hyperlink w:history="1">
        <w:r>
          <w:rPr>
            <w:color w:val="1155CC"/>
            <w:sz w:val="22"/>
            <w:szCs w:val="22"/>
            <w:u w:val="single"/>
          </w:rPr>
          <w:t>rights</w:t>
        </w:r>
      </w:hyperlink>
      <w:hyperlink w:history="1">
        <w:r>
          <w:rPr>
            <w:color w:val="1155CC"/>
            <w:sz w:val="22"/>
            <w:szCs w:val="22"/>
            <w:u w:val="single"/>
          </w:rPr>
          <w:t>/</w:t>
        </w:r>
      </w:hyperlink>
      <w:hyperlink w:history="1">
        <w:r>
          <w:rPr>
            <w:color w:val="1155CC"/>
            <w:sz w:val="22"/>
            <w:szCs w:val="22"/>
            <w:u w:val="single"/>
          </w:rPr>
          <w:t>japan</w:t>
        </w:r>
      </w:hyperlink>
      <w:hyperlink w:history="1">
        <w:r>
          <w:rPr>
            <w:color w:val="1155CC"/>
            <w:sz w:val="22"/>
            <w:szCs w:val="22"/>
            <w:u w:val="single"/>
          </w:rPr>
          <w:t>.</w:t>
        </w:r>
      </w:hyperlink>
      <w:hyperlink w:history="1">
        <w:r>
          <w:rPr>
            <w:color w:val="1155CC"/>
            <w:sz w:val="22"/>
            <w:szCs w:val="22"/>
            <w:u w:val="single"/>
          </w:rPr>
          <w:t>php</w:t>
        </w:r>
      </w:hyperlink>
      <w:hyperlink w:history="1">
        <w:r>
          <w:rPr>
            <w:color w:val="1155CC"/>
            <w:sz w:val="22"/>
            <w:szCs w:val="22"/>
            <w:u w:val="single"/>
          </w:rPr>
          <w:t>&gt;.</w:t>
        </w:r>
      </w:hyperlink>
    </w:p>
    <w:p w:rsidR="00FF06C5" w:rsidRDefault="00FF06C5" w:rsidP="00FF06C5">
      <w:pPr>
        <w:rPr>
          <w:sz w:val="22"/>
          <w:szCs w:val="22"/>
        </w:rPr>
      </w:pPr>
      <w:r>
        <w:rPr>
          <w:sz w:val="22"/>
          <w:szCs w:val="22"/>
        </w:rPr>
        <w:t xml:space="preserve">"HumanTrafficking.org | Japan." </w:t>
      </w:r>
      <w:r>
        <w:rPr>
          <w:i/>
          <w:iCs/>
          <w:sz w:val="22"/>
          <w:szCs w:val="22"/>
        </w:rPr>
        <w:t>HumanTrafficking.org: A Web Resource for Combating Human Trafficking in the East Asia Pacific Region</w:t>
      </w:r>
      <w:r>
        <w:rPr>
          <w:sz w:val="22"/>
          <w:szCs w:val="22"/>
        </w:rPr>
        <w:t>. HumanTrafficking.org. Web. 7 Apr. 2012. &lt;</w:t>
      </w:r>
      <w:hyperlink w:history="1">
        <w:r>
          <w:rPr>
            <w:color w:val="1155CC"/>
            <w:sz w:val="22"/>
            <w:szCs w:val="22"/>
            <w:u w:val="single"/>
          </w:rPr>
          <w:t>http</w:t>
        </w:r>
      </w:hyperlink>
      <w:hyperlink w:history="1">
        <w:r>
          <w:rPr>
            <w:color w:val="1155CC"/>
            <w:sz w:val="22"/>
            <w:szCs w:val="22"/>
            <w:u w:val="single"/>
          </w:rPr>
          <w:t>://</w:t>
        </w:r>
      </w:hyperlink>
      <w:hyperlink w:history="1">
        <w:r>
          <w:rPr>
            <w:color w:val="1155CC"/>
            <w:sz w:val="22"/>
            <w:szCs w:val="22"/>
            <w:u w:val="single"/>
          </w:rPr>
          <w:t>www</w:t>
        </w:r>
      </w:hyperlink>
      <w:hyperlink w:history="1">
        <w:r>
          <w:rPr>
            <w:color w:val="1155CC"/>
            <w:sz w:val="22"/>
            <w:szCs w:val="22"/>
            <w:u w:val="single"/>
          </w:rPr>
          <w:t>.</w:t>
        </w:r>
      </w:hyperlink>
      <w:hyperlink w:history="1">
        <w:r>
          <w:rPr>
            <w:color w:val="1155CC"/>
            <w:sz w:val="22"/>
            <w:szCs w:val="22"/>
            <w:u w:val="single"/>
          </w:rPr>
          <w:t>humantrafficking</w:t>
        </w:r>
      </w:hyperlink>
      <w:hyperlink w:history="1">
        <w:r>
          <w:rPr>
            <w:color w:val="1155CC"/>
            <w:sz w:val="22"/>
            <w:szCs w:val="22"/>
            <w:u w:val="single"/>
          </w:rPr>
          <w:t>.</w:t>
        </w:r>
      </w:hyperlink>
      <w:hyperlink w:history="1">
        <w:r>
          <w:rPr>
            <w:color w:val="1155CC"/>
            <w:sz w:val="22"/>
            <w:szCs w:val="22"/>
            <w:u w:val="single"/>
          </w:rPr>
          <w:t>org</w:t>
        </w:r>
      </w:hyperlink>
      <w:hyperlink w:history="1">
        <w:r>
          <w:rPr>
            <w:color w:val="1155CC"/>
            <w:sz w:val="22"/>
            <w:szCs w:val="22"/>
            <w:u w:val="single"/>
          </w:rPr>
          <w:t>/</w:t>
        </w:r>
      </w:hyperlink>
      <w:hyperlink w:history="1">
        <w:r>
          <w:rPr>
            <w:color w:val="1155CC"/>
            <w:sz w:val="22"/>
            <w:szCs w:val="22"/>
            <w:u w:val="single"/>
          </w:rPr>
          <w:t>countries</w:t>
        </w:r>
      </w:hyperlink>
      <w:hyperlink w:history="1">
        <w:r>
          <w:rPr>
            <w:color w:val="1155CC"/>
            <w:sz w:val="22"/>
            <w:szCs w:val="22"/>
            <w:u w:val="single"/>
          </w:rPr>
          <w:t>/</w:t>
        </w:r>
      </w:hyperlink>
      <w:hyperlink w:history="1">
        <w:r>
          <w:rPr>
            <w:color w:val="1155CC"/>
            <w:sz w:val="22"/>
            <w:szCs w:val="22"/>
            <w:u w:val="single"/>
          </w:rPr>
          <w:t>japan</w:t>
        </w:r>
      </w:hyperlink>
      <w:hyperlink w:history="1">
        <w:r>
          <w:rPr>
            <w:color w:val="1155CC"/>
            <w:sz w:val="22"/>
            <w:szCs w:val="22"/>
            <w:u w:val="single"/>
          </w:rPr>
          <w:t>&gt;.</w:t>
        </w:r>
      </w:hyperlink>
    </w:p>
    <w:p w:rsidR="00FF06C5" w:rsidRDefault="00FF06C5" w:rsidP="00FF06C5">
      <w:pPr>
        <w:rPr>
          <w:rFonts w:ascii="Calibri" w:eastAsia="Calibri" w:hAnsi="Calibri" w:cs="Calibri"/>
          <w:sz w:val="22"/>
          <w:szCs w:val="22"/>
        </w:rPr>
      </w:pPr>
      <w:r>
        <w:rPr>
          <w:rFonts w:ascii="Calibri" w:eastAsia="Calibri" w:hAnsi="Calibri" w:cs="Calibri"/>
          <w:sz w:val="22"/>
          <w:szCs w:val="22"/>
        </w:rPr>
        <w:t>1.15 Source:  Japans Arts and Crafts, 2012, 10 April 2012, &lt; http://www.japan-guide.com/e/e639.html&gt;</w:t>
      </w:r>
    </w:p>
    <w:p w:rsidR="00FF06C5" w:rsidRPr="001E365E" w:rsidRDefault="00FF06C5" w:rsidP="00FF06C5"/>
    <w:p w:rsidR="00FF06C5" w:rsidRDefault="00FF06C5" w:rsidP="00FF06C5">
      <w:pPr>
        <w:spacing w:line="240" w:lineRule="auto"/>
        <w:ind w:firstLine="0"/>
        <w:rPr>
          <w:rFonts w:ascii="Calibri" w:eastAsia="Calibri" w:hAnsi="Calibri" w:cs="Calibri"/>
          <w:sz w:val="22"/>
          <w:szCs w:val="22"/>
        </w:rPr>
      </w:pPr>
      <w:r>
        <w:rPr>
          <w:rFonts w:ascii="Calibri" w:eastAsia="Calibri" w:hAnsi="Calibri" w:cs="Calibri"/>
          <w:sz w:val="22"/>
          <w:szCs w:val="22"/>
        </w:rPr>
        <w:t>1.15 Source: Japanese Dance, 2012, 10 April 2012, &lt; http://www.gojapango.com/culture/japanese_dance.html&gt;</w:t>
      </w:r>
    </w:p>
    <w:p w:rsidR="006B5CDB" w:rsidRDefault="006B5CDB" w:rsidP="006B5CDB">
      <w:pPr>
        <w:spacing w:line="240" w:lineRule="auto"/>
        <w:ind w:firstLine="0"/>
        <w:rPr>
          <w:rFonts w:ascii="Calibri" w:eastAsia="Calibri" w:hAnsi="Calibri" w:cs="Calibri"/>
          <w:sz w:val="22"/>
          <w:szCs w:val="22"/>
        </w:rPr>
      </w:pPr>
      <w:r>
        <w:t xml:space="preserve">1.16 </w:t>
      </w:r>
      <w:r>
        <w:rPr>
          <w:rFonts w:ascii="Calibri" w:eastAsia="Calibri" w:hAnsi="Calibri" w:cs="Calibri"/>
          <w:sz w:val="22"/>
          <w:szCs w:val="22"/>
        </w:rPr>
        <w:t>Source:  Japanese Professor, Hanson Kenneth, 10 April 2012, &lt;</w:t>
      </w:r>
      <w:hyperlink r:id="rId234" w:history="1">
        <w:r>
          <w:rPr>
            <w:rFonts w:ascii="Calibri" w:eastAsia="Calibri" w:hAnsi="Calibri" w:cs="Calibri"/>
            <w:sz w:val="22"/>
            <w:szCs w:val="22"/>
          </w:rPr>
          <w:t xml:space="preserve"> </w:t>
        </w:r>
      </w:hyperlink>
      <w:hyperlink r:id="rId235" w:history="1">
        <w:r>
          <w:rPr>
            <w:rFonts w:ascii="Calibri" w:eastAsia="Calibri" w:hAnsi="Calibri" w:cs="Calibri"/>
            <w:color w:val="1155CC"/>
            <w:sz w:val="22"/>
            <w:szCs w:val="22"/>
            <w:u w:val="single"/>
          </w:rPr>
          <w:t>http</w:t>
        </w:r>
      </w:hyperlink>
      <w:hyperlink r:id="rId236" w:history="1">
        <w:r>
          <w:rPr>
            <w:rFonts w:ascii="Calibri" w:eastAsia="Calibri" w:hAnsi="Calibri" w:cs="Calibri"/>
            <w:color w:val="1155CC"/>
            <w:sz w:val="22"/>
            <w:szCs w:val="22"/>
            <w:u w:val="single"/>
          </w:rPr>
          <w:t>://</w:t>
        </w:r>
      </w:hyperlink>
      <w:hyperlink r:id="rId237" w:history="1">
        <w:r>
          <w:rPr>
            <w:rFonts w:ascii="Calibri" w:eastAsia="Calibri" w:hAnsi="Calibri" w:cs="Calibri"/>
            <w:color w:val="1155CC"/>
            <w:sz w:val="22"/>
            <w:szCs w:val="22"/>
            <w:u w:val="single"/>
          </w:rPr>
          <w:t>www</w:t>
        </w:r>
      </w:hyperlink>
      <w:hyperlink r:id="rId238" w:history="1">
        <w:r>
          <w:rPr>
            <w:rFonts w:ascii="Calibri" w:eastAsia="Calibri" w:hAnsi="Calibri" w:cs="Calibri"/>
            <w:color w:val="1155CC"/>
            <w:sz w:val="22"/>
            <w:szCs w:val="22"/>
            <w:u w:val="single"/>
          </w:rPr>
          <w:t>.</w:t>
        </w:r>
      </w:hyperlink>
      <w:hyperlink r:id="rId239" w:history="1">
        <w:proofErr w:type="gramStart"/>
        <w:r>
          <w:rPr>
            <w:rFonts w:ascii="Calibri" w:eastAsia="Calibri" w:hAnsi="Calibri" w:cs="Calibri"/>
            <w:color w:val="1155CC"/>
            <w:sz w:val="22"/>
            <w:szCs w:val="22"/>
            <w:u w:val="single"/>
          </w:rPr>
          <w:t>japaneseprofessor</w:t>
        </w:r>
        <w:proofErr w:type="gramEnd"/>
      </w:hyperlink>
      <w:hyperlink r:id="rId240" w:history="1">
        <w:r>
          <w:rPr>
            <w:rFonts w:ascii="Calibri" w:eastAsia="Calibri" w:hAnsi="Calibri" w:cs="Calibri"/>
            <w:color w:val="1155CC"/>
            <w:sz w:val="22"/>
            <w:szCs w:val="22"/>
            <w:u w:val="single"/>
          </w:rPr>
          <w:t>.</w:t>
        </w:r>
      </w:hyperlink>
      <w:hyperlink r:id="rId241" w:history="1">
        <w:proofErr w:type="gramStart"/>
        <w:r>
          <w:rPr>
            <w:rFonts w:ascii="Calibri" w:eastAsia="Calibri" w:hAnsi="Calibri" w:cs="Calibri"/>
            <w:color w:val="1155CC"/>
            <w:sz w:val="22"/>
            <w:szCs w:val="22"/>
            <w:u w:val="single"/>
          </w:rPr>
          <w:t>com</w:t>
        </w:r>
        <w:proofErr w:type="gramEnd"/>
      </w:hyperlink>
      <w:hyperlink r:id="rId242" w:history="1">
        <w:r>
          <w:rPr>
            <w:rFonts w:ascii="Calibri" w:eastAsia="Calibri" w:hAnsi="Calibri" w:cs="Calibri"/>
            <w:color w:val="1155CC"/>
            <w:sz w:val="22"/>
            <w:szCs w:val="22"/>
            <w:u w:val="single"/>
          </w:rPr>
          <w:t>/</w:t>
        </w:r>
      </w:hyperlink>
      <w:hyperlink r:id="rId243" w:history="1">
        <w:r>
          <w:rPr>
            <w:rFonts w:ascii="Calibri" w:eastAsia="Calibri" w:hAnsi="Calibri" w:cs="Calibri"/>
            <w:color w:val="1155CC"/>
            <w:sz w:val="22"/>
            <w:szCs w:val="22"/>
            <w:u w:val="single"/>
          </w:rPr>
          <w:t>lessons</w:t>
        </w:r>
      </w:hyperlink>
      <w:hyperlink r:id="rId244" w:history="1">
        <w:r>
          <w:rPr>
            <w:rFonts w:ascii="Calibri" w:eastAsia="Calibri" w:hAnsi="Calibri" w:cs="Calibri"/>
            <w:color w:val="1155CC"/>
            <w:sz w:val="22"/>
            <w:szCs w:val="22"/>
            <w:u w:val="single"/>
          </w:rPr>
          <w:t>/</w:t>
        </w:r>
      </w:hyperlink>
      <w:hyperlink r:id="rId245" w:history="1">
        <w:r>
          <w:rPr>
            <w:rFonts w:ascii="Calibri" w:eastAsia="Calibri" w:hAnsi="Calibri" w:cs="Calibri"/>
            <w:color w:val="1155CC"/>
            <w:sz w:val="22"/>
            <w:szCs w:val="22"/>
            <w:u w:val="single"/>
          </w:rPr>
          <w:t>beginning</w:t>
        </w:r>
      </w:hyperlink>
      <w:hyperlink r:id="rId246" w:history="1">
        <w:r>
          <w:rPr>
            <w:rFonts w:ascii="Calibri" w:eastAsia="Calibri" w:hAnsi="Calibri" w:cs="Calibri"/>
            <w:color w:val="1155CC"/>
            <w:sz w:val="22"/>
            <w:szCs w:val="22"/>
            <w:u w:val="single"/>
          </w:rPr>
          <w:t>/</w:t>
        </w:r>
      </w:hyperlink>
      <w:hyperlink r:id="rId247" w:history="1">
        <w:r>
          <w:rPr>
            <w:rFonts w:ascii="Calibri" w:eastAsia="Calibri" w:hAnsi="Calibri" w:cs="Calibri"/>
            <w:color w:val="1155CC"/>
            <w:sz w:val="22"/>
            <w:szCs w:val="22"/>
            <w:u w:val="single"/>
          </w:rPr>
          <w:t>greetings</w:t>
        </w:r>
      </w:hyperlink>
      <w:hyperlink r:id="rId248" w:history="1">
        <w:r>
          <w:rPr>
            <w:rFonts w:ascii="Calibri" w:eastAsia="Calibri" w:hAnsi="Calibri" w:cs="Calibri"/>
            <w:color w:val="1155CC"/>
            <w:sz w:val="22"/>
            <w:szCs w:val="22"/>
            <w:u w:val="single"/>
          </w:rPr>
          <w:t>-</w:t>
        </w:r>
      </w:hyperlink>
      <w:hyperlink r:id="rId249" w:history="1">
        <w:r>
          <w:rPr>
            <w:rFonts w:ascii="Calibri" w:eastAsia="Calibri" w:hAnsi="Calibri" w:cs="Calibri"/>
            <w:color w:val="1155CC"/>
            <w:sz w:val="22"/>
            <w:szCs w:val="22"/>
            <w:u w:val="single"/>
          </w:rPr>
          <w:t>and</w:t>
        </w:r>
      </w:hyperlink>
      <w:hyperlink r:id="rId250" w:history="1">
        <w:r>
          <w:rPr>
            <w:rFonts w:ascii="Calibri" w:eastAsia="Calibri" w:hAnsi="Calibri" w:cs="Calibri"/>
            <w:color w:val="1155CC"/>
            <w:sz w:val="22"/>
            <w:szCs w:val="22"/>
            <w:u w:val="single"/>
          </w:rPr>
          <w:t>-</w:t>
        </w:r>
      </w:hyperlink>
      <w:hyperlink r:id="rId251" w:history="1">
        <w:r>
          <w:rPr>
            <w:rFonts w:ascii="Calibri" w:eastAsia="Calibri" w:hAnsi="Calibri" w:cs="Calibri"/>
            <w:color w:val="1155CC"/>
            <w:sz w:val="22"/>
            <w:szCs w:val="22"/>
            <w:u w:val="single"/>
          </w:rPr>
          <w:t>other</w:t>
        </w:r>
      </w:hyperlink>
      <w:hyperlink r:id="rId252" w:history="1">
        <w:r>
          <w:rPr>
            <w:rFonts w:ascii="Calibri" w:eastAsia="Calibri" w:hAnsi="Calibri" w:cs="Calibri"/>
            <w:color w:val="1155CC"/>
            <w:sz w:val="22"/>
            <w:szCs w:val="22"/>
            <w:u w:val="single"/>
          </w:rPr>
          <w:t>-</w:t>
        </w:r>
      </w:hyperlink>
      <w:hyperlink r:id="rId253" w:history="1">
        <w:r>
          <w:rPr>
            <w:rFonts w:ascii="Calibri" w:eastAsia="Calibri" w:hAnsi="Calibri" w:cs="Calibri"/>
            <w:color w:val="1155CC"/>
            <w:sz w:val="22"/>
            <w:szCs w:val="22"/>
            <w:u w:val="single"/>
          </w:rPr>
          <w:t>expressions</w:t>
        </w:r>
      </w:hyperlink>
      <w:hyperlink r:id="rId254" w:history="1">
        <w:r>
          <w:rPr>
            <w:rFonts w:ascii="Calibri" w:eastAsia="Calibri" w:hAnsi="Calibri" w:cs="Calibri"/>
            <w:color w:val="1155CC"/>
            <w:sz w:val="22"/>
            <w:szCs w:val="22"/>
            <w:u w:val="single"/>
          </w:rPr>
          <w:t>/</w:t>
        </w:r>
      </w:hyperlink>
      <w:r>
        <w:rPr>
          <w:rFonts w:ascii="Calibri" w:eastAsia="Calibri" w:hAnsi="Calibri" w:cs="Calibri"/>
          <w:sz w:val="22"/>
          <w:szCs w:val="22"/>
        </w:rPr>
        <w:t>&gt;</w:t>
      </w:r>
    </w:p>
    <w:p w:rsidR="006B5CDB" w:rsidRDefault="006B5CDB" w:rsidP="006B5CDB">
      <w:pPr>
        <w:spacing w:line="240" w:lineRule="auto"/>
        <w:ind w:firstLine="0"/>
        <w:rPr>
          <w:rFonts w:ascii="Calibri" w:eastAsia="Calibri" w:hAnsi="Calibri" w:cs="Calibri"/>
          <w:sz w:val="22"/>
          <w:szCs w:val="22"/>
        </w:rPr>
      </w:pPr>
      <w:r>
        <w:t xml:space="preserve">1.16 </w:t>
      </w:r>
      <w:r>
        <w:rPr>
          <w:rFonts w:ascii="Calibri" w:eastAsia="Calibri" w:hAnsi="Calibri" w:cs="Calibri"/>
          <w:sz w:val="22"/>
          <w:szCs w:val="22"/>
        </w:rPr>
        <w:t>Source: Giving Gifts, 2012, 10 April 2012, &lt;</w:t>
      </w:r>
      <w:hyperlink r:id="rId255" w:history="1">
        <w:r>
          <w:rPr>
            <w:rFonts w:ascii="Calibri" w:eastAsia="Calibri" w:hAnsi="Calibri" w:cs="Calibri"/>
            <w:sz w:val="22"/>
            <w:szCs w:val="22"/>
          </w:rPr>
          <w:t xml:space="preserve"> </w:t>
        </w:r>
      </w:hyperlink>
      <w:hyperlink r:id="rId256" w:history="1">
        <w:r>
          <w:rPr>
            <w:rFonts w:ascii="Calibri" w:eastAsia="Calibri" w:hAnsi="Calibri" w:cs="Calibri"/>
            <w:color w:val="1155CC"/>
            <w:sz w:val="22"/>
            <w:szCs w:val="22"/>
            <w:u w:val="single"/>
          </w:rPr>
          <w:t>http</w:t>
        </w:r>
      </w:hyperlink>
      <w:hyperlink r:id="rId257" w:history="1">
        <w:r>
          <w:rPr>
            <w:rFonts w:ascii="Calibri" w:eastAsia="Calibri" w:hAnsi="Calibri" w:cs="Calibri"/>
            <w:color w:val="1155CC"/>
            <w:sz w:val="22"/>
            <w:szCs w:val="22"/>
            <w:u w:val="single"/>
          </w:rPr>
          <w:t>://</w:t>
        </w:r>
      </w:hyperlink>
      <w:hyperlink r:id="rId258" w:history="1">
        <w:r>
          <w:rPr>
            <w:rFonts w:ascii="Calibri" w:eastAsia="Calibri" w:hAnsi="Calibri" w:cs="Calibri"/>
            <w:color w:val="1155CC"/>
            <w:sz w:val="22"/>
            <w:szCs w:val="22"/>
            <w:u w:val="single"/>
          </w:rPr>
          <w:t>www</w:t>
        </w:r>
      </w:hyperlink>
      <w:hyperlink r:id="rId259" w:history="1">
        <w:r>
          <w:rPr>
            <w:rFonts w:ascii="Calibri" w:eastAsia="Calibri" w:hAnsi="Calibri" w:cs="Calibri"/>
            <w:color w:val="1155CC"/>
            <w:sz w:val="22"/>
            <w:szCs w:val="22"/>
            <w:u w:val="single"/>
          </w:rPr>
          <w:t>.</w:t>
        </w:r>
      </w:hyperlink>
      <w:hyperlink r:id="rId260" w:history="1">
        <w:r>
          <w:rPr>
            <w:rFonts w:ascii="Calibri" w:eastAsia="Calibri" w:hAnsi="Calibri" w:cs="Calibri"/>
            <w:color w:val="1155CC"/>
            <w:sz w:val="22"/>
            <w:szCs w:val="22"/>
            <w:u w:val="single"/>
          </w:rPr>
          <w:t>japan</w:t>
        </w:r>
      </w:hyperlink>
      <w:hyperlink r:id="rId261" w:history="1">
        <w:r>
          <w:rPr>
            <w:rFonts w:ascii="Calibri" w:eastAsia="Calibri" w:hAnsi="Calibri" w:cs="Calibri"/>
            <w:color w:val="1155CC"/>
            <w:sz w:val="22"/>
            <w:szCs w:val="22"/>
            <w:u w:val="single"/>
          </w:rPr>
          <w:t>-</w:t>
        </w:r>
      </w:hyperlink>
      <w:hyperlink r:id="rId262" w:history="1">
        <w:r>
          <w:rPr>
            <w:rFonts w:ascii="Calibri" w:eastAsia="Calibri" w:hAnsi="Calibri" w:cs="Calibri"/>
            <w:color w:val="1155CC"/>
            <w:sz w:val="22"/>
            <w:szCs w:val="22"/>
            <w:u w:val="single"/>
          </w:rPr>
          <w:t>guide</w:t>
        </w:r>
      </w:hyperlink>
      <w:hyperlink r:id="rId263" w:history="1">
        <w:r>
          <w:rPr>
            <w:rFonts w:ascii="Calibri" w:eastAsia="Calibri" w:hAnsi="Calibri" w:cs="Calibri"/>
            <w:color w:val="1155CC"/>
            <w:sz w:val="22"/>
            <w:szCs w:val="22"/>
            <w:u w:val="single"/>
          </w:rPr>
          <w:t>.</w:t>
        </w:r>
      </w:hyperlink>
      <w:hyperlink r:id="rId264" w:history="1">
        <w:r>
          <w:rPr>
            <w:rFonts w:ascii="Calibri" w:eastAsia="Calibri" w:hAnsi="Calibri" w:cs="Calibri"/>
            <w:color w:val="1155CC"/>
            <w:sz w:val="22"/>
            <w:szCs w:val="22"/>
            <w:u w:val="single"/>
          </w:rPr>
          <w:t>com</w:t>
        </w:r>
      </w:hyperlink>
      <w:hyperlink r:id="rId265" w:history="1">
        <w:r>
          <w:rPr>
            <w:rFonts w:ascii="Calibri" w:eastAsia="Calibri" w:hAnsi="Calibri" w:cs="Calibri"/>
            <w:color w:val="1155CC"/>
            <w:sz w:val="22"/>
            <w:szCs w:val="22"/>
            <w:u w:val="single"/>
          </w:rPr>
          <w:t>/</w:t>
        </w:r>
      </w:hyperlink>
      <w:hyperlink r:id="rId266" w:history="1">
        <w:r>
          <w:rPr>
            <w:rFonts w:ascii="Calibri" w:eastAsia="Calibri" w:hAnsi="Calibri" w:cs="Calibri"/>
            <w:color w:val="1155CC"/>
            <w:sz w:val="22"/>
            <w:szCs w:val="22"/>
            <w:u w:val="single"/>
          </w:rPr>
          <w:t>e</w:t>
        </w:r>
      </w:hyperlink>
      <w:hyperlink r:id="rId267" w:history="1">
        <w:r>
          <w:rPr>
            <w:rFonts w:ascii="Calibri" w:eastAsia="Calibri" w:hAnsi="Calibri" w:cs="Calibri"/>
            <w:color w:val="1155CC"/>
            <w:sz w:val="22"/>
            <w:szCs w:val="22"/>
            <w:u w:val="single"/>
          </w:rPr>
          <w:t>/</w:t>
        </w:r>
      </w:hyperlink>
      <w:hyperlink r:id="rId268" w:history="1">
        <w:r>
          <w:rPr>
            <w:rFonts w:ascii="Calibri" w:eastAsia="Calibri" w:hAnsi="Calibri" w:cs="Calibri"/>
            <w:color w:val="1155CC"/>
            <w:sz w:val="22"/>
            <w:szCs w:val="22"/>
            <w:u w:val="single"/>
          </w:rPr>
          <w:t>e</w:t>
        </w:r>
      </w:hyperlink>
      <w:hyperlink r:id="rId269" w:history="1">
        <w:r>
          <w:rPr>
            <w:rFonts w:ascii="Calibri" w:eastAsia="Calibri" w:hAnsi="Calibri" w:cs="Calibri"/>
            <w:color w:val="1155CC"/>
            <w:sz w:val="22"/>
            <w:szCs w:val="22"/>
            <w:u w:val="single"/>
          </w:rPr>
          <w:t>2004.</w:t>
        </w:r>
      </w:hyperlink>
      <w:hyperlink r:id="rId270" w:history="1">
        <w:r>
          <w:rPr>
            <w:rFonts w:ascii="Calibri" w:eastAsia="Calibri" w:hAnsi="Calibri" w:cs="Calibri"/>
            <w:color w:val="1155CC"/>
            <w:sz w:val="22"/>
            <w:szCs w:val="22"/>
            <w:u w:val="single"/>
          </w:rPr>
          <w:t>html</w:t>
        </w:r>
      </w:hyperlink>
      <w:r>
        <w:rPr>
          <w:rFonts w:ascii="Calibri" w:eastAsia="Calibri" w:hAnsi="Calibri" w:cs="Calibri"/>
          <w:sz w:val="22"/>
          <w:szCs w:val="22"/>
        </w:rPr>
        <w:t>&gt;</w:t>
      </w:r>
    </w:p>
    <w:p w:rsidR="001D45C6" w:rsidRDefault="001D45C6" w:rsidP="001D45C6">
      <w:pPr>
        <w:tabs>
          <w:tab w:val="left" w:pos="220"/>
          <w:tab w:val="left" w:pos="720"/>
        </w:tabs>
        <w:spacing w:after="0" w:line="240" w:lineRule="auto"/>
        <w:ind w:firstLine="0"/>
        <w:rPr>
          <w:rFonts w:ascii="Times New Roman" w:eastAsia="Times New Roman" w:hAnsi="Times New Roman" w:cs="Times New Roman"/>
          <w:color w:val="000099"/>
          <w:u w:val="single"/>
        </w:rPr>
      </w:pPr>
      <w:r>
        <w:t xml:space="preserve">2.1 </w:t>
      </w:r>
      <w:hyperlink r:id="rId271" w:history="1">
        <w:r>
          <w:rPr>
            <w:rFonts w:ascii="Times New Roman" w:eastAsia="Times New Roman" w:hAnsi="Times New Roman" w:cs="Times New Roman"/>
            <w:color w:val="000099"/>
            <w:u w:val="single"/>
          </w:rPr>
          <w:t>http</w:t>
        </w:r>
      </w:hyperlink>
      <w:hyperlink r:id="rId272" w:history="1">
        <w:r>
          <w:rPr>
            <w:rFonts w:ascii="Times New Roman" w:eastAsia="Times New Roman" w:hAnsi="Times New Roman" w:cs="Times New Roman"/>
            <w:color w:val="000099"/>
            <w:u w:val="single"/>
          </w:rPr>
          <w:t>://</w:t>
        </w:r>
      </w:hyperlink>
      <w:hyperlink r:id="rId273" w:history="1">
        <w:r>
          <w:rPr>
            <w:rFonts w:ascii="Times New Roman" w:eastAsia="Times New Roman" w:hAnsi="Times New Roman" w:cs="Times New Roman"/>
            <w:color w:val="000099"/>
            <w:u w:val="single"/>
          </w:rPr>
          <w:t>academic</w:t>
        </w:r>
      </w:hyperlink>
      <w:hyperlink r:id="rId274" w:history="1">
        <w:r>
          <w:rPr>
            <w:rFonts w:ascii="Times New Roman" w:eastAsia="Times New Roman" w:hAnsi="Times New Roman" w:cs="Times New Roman"/>
            <w:color w:val="000099"/>
            <w:u w:val="single"/>
          </w:rPr>
          <w:t>3.</w:t>
        </w:r>
      </w:hyperlink>
      <w:hyperlink r:id="rId275" w:history="1">
        <w:proofErr w:type="gramStart"/>
        <w:r>
          <w:rPr>
            <w:rFonts w:ascii="Times New Roman" w:eastAsia="Times New Roman" w:hAnsi="Times New Roman" w:cs="Times New Roman"/>
            <w:color w:val="000099"/>
            <w:u w:val="single"/>
          </w:rPr>
          <w:t>american</w:t>
        </w:r>
        <w:proofErr w:type="gramEnd"/>
      </w:hyperlink>
      <w:hyperlink r:id="rId276" w:history="1">
        <w:r>
          <w:rPr>
            <w:rFonts w:ascii="Times New Roman" w:eastAsia="Times New Roman" w:hAnsi="Times New Roman" w:cs="Times New Roman"/>
            <w:color w:val="000099"/>
            <w:u w:val="single"/>
          </w:rPr>
          <w:t>.</w:t>
        </w:r>
      </w:hyperlink>
      <w:hyperlink r:id="rId277" w:history="1">
        <w:proofErr w:type="gramStart"/>
        <w:r>
          <w:rPr>
            <w:rFonts w:ascii="Times New Roman" w:eastAsia="Times New Roman" w:hAnsi="Times New Roman" w:cs="Times New Roman"/>
            <w:color w:val="000099"/>
            <w:u w:val="single"/>
          </w:rPr>
          <w:t>edu</w:t>
        </w:r>
        <w:proofErr w:type="gramEnd"/>
      </w:hyperlink>
      <w:hyperlink r:id="rId278" w:history="1">
        <w:r>
          <w:rPr>
            <w:rFonts w:ascii="Times New Roman" w:eastAsia="Times New Roman" w:hAnsi="Times New Roman" w:cs="Times New Roman"/>
            <w:color w:val="000099"/>
            <w:u w:val="single"/>
          </w:rPr>
          <w:t>/~</w:t>
        </w:r>
      </w:hyperlink>
      <w:hyperlink r:id="rId279" w:history="1">
        <w:r>
          <w:rPr>
            <w:rFonts w:ascii="Times New Roman" w:eastAsia="Times New Roman" w:hAnsi="Times New Roman" w:cs="Times New Roman"/>
            <w:color w:val="000099"/>
            <w:u w:val="single"/>
          </w:rPr>
          <w:t>zaharna</w:t>
        </w:r>
      </w:hyperlink>
      <w:hyperlink r:id="rId280" w:history="1">
        <w:r>
          <w:rPr>
            <w:rFonts w:ascii="Times New Roman" w:eastAsia="Times New Roman" w:hAnsi="Times New Roman" w:cs="Times New Roman"/>
            <w:color w:val="000099"/>
            <w:u w:val="single"/>
          </w:rPr>
          <w:t>/</w:t>
        </w:r>
      </w:hyperlink>
      <w:hyperlink r:id="rId281" w:history="1">
        <w:r>
          <w:rPr>
            <w:rFonts w:ascii="Times New Roman" w:eastAsia="Times New Roman" w:hAnsi="Times New Roman" w:cs="Times New Roman"/>
            <w:color w:val="000099"/>
            <w:u w:val="single"/>
          </w:rPr>
          <w:t>mcgrath</w:t>
        </w:r>
      </w:hyperlink>
      <w:hyperlink r:id="rId282" w:history="1">
        <w:r>
          <w:rPr>
            <w:rFonts w:ascii="Times New Roman" w:eastAsia="Times New Roman" w:hAnsi="Times New Roman" w:cs="Times New Roman"/>
            <w:color w:val="000099"/>
            <w:u w:val="single"/>
          </w:rPr>
          <w:t>/</w:t>
        </w:r>
      </w:hyperlink>
      <w:hyperlink r:id="rId283" w:history="1">
        <w:r>
          <w:rPr>
            <w:rFonts w:ascii="Times New Roman" w:eastAsia="Times New Roman" w:hAnsi="Times New Roman" w:cs="Times New Roman"/>
            <w:color w:val="000099"/>
            <w:u w:val="single"/>
          </w:rPr>
          <w:t>WWW</w:t>
        </w:r>
      </w:hyperlink>
      <w:hyperlink r:id="rId284" w:history="1">
        <w:r>
          <w:rPr>
            <w:rFonts w:ascii="Times New Roman" w:eastAsia="Times New Roman" w:hAnsi="Times New Roman" w:cs="Times New Roman"/>
            <w:color w:val="000099"/>
            <w:u w:val="single"/>
          </w:rPr>
          <w:t>/</w:t>
        </w:r>
      </w:hyperlink>
      <w:hyperlink r:id="rId285" w:history="1">
        <w:r>
          <w:rPr>
            <w:rFonts w:ascii="Times New Roman" w:eastAsia="Times New Roman" w:hAnsi="Times New Roman" w:cs="Times New Roman"/>
            <w:color w:val="000099"/>
            <w:u w:val="single"/>
          </w:rPr>
          <w:t>japan</w:t>
        </w:r>
      </w:hyperlink>
      <w:hyperlink r:id="rId286" w:history="1">
        <w:r>
          <w:rPr>
            <w:rFonts w:ascii="Times New Roman" w:eastAsia="Times New Roman" w:hAnsi="Times New Roman" w:cs="Times New Roman"/>
            <w:color w:val="000099"/>
            <w:u w:val="single"/>
          </w:rPr>
          <w:t>/</w:t>
        </w:r>
      </w:hyperlink>
      <w:hyperlink r:id="rId287" w:history="1">
        <w:r>
          <w:rPr>
            <w:rFonts w:ascii="Times New Roman" w:eastAsia="Times New Roman" w:hAnsi="Times New Roman" w:cs="Times New Roman"/>
            <w:color w:val="000099"/>
            <w:u w:val="single"/>
          </w:rPr>
          <w:t>culture</w:t>
        </w:r>
      </w:hyperlink>
      <w:hyperlink r:id="rId288" w:history="1">
        <w:r>
          <w:rPr>
            <w:rFonts w:ascii="Times New Roman" w:eastAsia="Times New Roman" w:hAnsi="Times New Roman" w:cs="Times New Roman"/>
            <w:color w:val="000099"/>
            <w:u w:val="single"/>
          </w:rPr>
          <w:t>.</w:t>
        </w:r>
      </w:hyperlink>
      <w:hyperlink r:id="rId289" w:history="1">
        <w:proofErr w:type="gramStart"/>
        <w:r>
          <w:rPr>
            <w:rFonts w:ascii="Times New Roman" w:eastAsia="Times New Roman" w:hAnsi="Times New Roman" w:cs="Times New Roman"/>
            <w:color w:val="000099"/>
            <w:u w:val="single"/>
          </w:rPr>
          <w:t>htm</w:t>
        </w:r>
        <w:proofErr w:type="gramEnd"/>
      </w:hyperlink>
    </w:p>
    <w:p w:rsidR="001D45C6" w:rsidRDefault="00373773" w:rsidP="001D45C6">
      <w:pPr>
        <w:tabs>
          <w:tab w:val="left" w:pos="220"/>
          <w:tab w:val="left" w:pos="720"/>
        </w:tabs>
        <w:spacing w:after="0" w:line="240" w:lineRule="auto"/>
        <w:ind w:firstLine="0"/>
        <w:rPr>
          <w:rFonts w:ascii="Times New Roman" w:eastAsia="Times New Roman" w:hAnsi="Times New Roman" w:cs="Times New Roman"/>
          <w:color w:val="000099"/>
          <w:u w:val="single"/>
        </w:rPr>
      </w:pPr>
      <w:hyperlink r:id="rId290" w:history="1">
        <w:r w:rsidR="001D45C6">
          <w:rPr>
            <w:rFonts w:ascii="Times New Roman" w:eastAsia="Times New Roman" w:hAnsi="Times New Roman" w:cs="Times New Roman"/>
            <w:color w:val="000099"/>
            <w:u w:val="single"/>
          </w:rPr>
          <w:t>http</w:t>
        </w:r>
      </w:hyperlink>
      <w:hyperlink r:id="rId291" w:history="1">
        <w:r w:rsidR="001D45C6">
          <w:rPr>
            <w:rFonts w:ascii="Times New Roman" w:eastAsia="Times New Roman" w:hAnsi="Times New Roman" w:cs="Times New Roman"/>
            <w:color w:val="000099"/>
            <w:u w:val="single"/>
          </w:rPr>
          <w:t>://</w:t>
        </w:r>
      </w:hyperlink>
      <w:hyperlink r:id="rId292" w:history="1">
        <w:r w:rsidR="001D45C6">
          <w:rPr>
            <w:rFonts w:ascii="Times New Roman" w:eastAsia="Times New Roman" w:hAnsi="Times New Roman" w:cs="Times New Roman"/>
            <w:color w:val="000099"/>
            <w:u w:val="single"/>
          </w:rPr>
          <w:t>scholarworks</w:t>
        </w:r>
      </w:hyperlink>
      <w:hyperlink r:id="rId293" w:history="1">
        <w:r w:rsidR="001D45C6">
          <w:rPr>
            <w:rFonts w:ascii="Times New Roman" w:eastAsia="Times New Roman" w:hAnsi="Times New Roman" w:cs="Times New Roman"/>
            <w:color w:val="000099"/>
            <w:u w:val="single"/>
          </w:rPr>
          <w:t>.</w:t>
        </w:r>
      </w:hyperlink>
      <w:hyperlink r:id="rId294" w:history="1">
        <w:r w:rsidR="001D45C6">
          <w:rPr>
            <w:rFonts w:ascii="Times New Roman" w:eastAsia="Times New Roman" w:hAnsi="Times New Roman" w:cs="Times New Roman"/>
            <w:color w:val="000099"/>
            <w:u w:val="single"/>
          </w:rPr>
          <w:t>gvsu</w:t>
        </w:r>
      </w:hyperlink>
      <w:hyperlink r:id="rId295" w:history="1">
        <w:r w:rsidR="001D45C6">
          <w:rPr>
            <w:rFonts w:ascii="Times New Roman" w:eastAsia="Times New Roman" w:hAnsi="Times New Roman" w:cs="Times New Roman"/>
            <w:color w:val="000099"/>
            <w:u w:val="single"/>
          </w:rPr>
          <w:t>.</w:t>
        </w:r>
      </w:hyperlink>
      <w:hyperlink r:id="rId296" w:history="1">
        <w:r w:rsidR="001D45C6">
          <w:rPr>
            <w:rFonts w:ascii="Times New Roman" w:eastAsia="Times New Roman" w:hAnsi="Times New Roman" w:cs="Times New Roman"/>
            <w:color w:val="000099"/>
            <w:u w:val="single"/>
          </w:rPr>
          <w:t>edu</w:t>
        </w:r>
      </w:hyperlink>
      <w:hyperlink r:id="rId297" w:history="1">
        <w:r w:rsidR="001D45C6">
          <w:rPr>
            <w:rFonts w:ascii="Times New Roman" w:eastAsia="Times New Roman" w:hAnsi="Times New Roman" w:cs="Times New Roman"/>
            <w:color w:val="000099"/>
            <w:u w:val="single"/>
          </w:rPr>
          <w:t>/</w:t>
        </w:r>
      </w:hyperlink>
      <w:hyperlink r:id="rId298" w:history="1">
        <w:r w:rsidR="001D45C6">
          <w:rPr>
            <w:rFonts w:ascii="Times New Roman" w:eastAsia="Times New Roman" w:hAnsi="Times New Roman" w:cs="Times New Roman"/>
            <w:color w:val="000099"/>
            <w:u w:val="single"/>
          </w:rPr>
          <w:t>cgi</w:t>
        </w:r>
      </w:hyperlink>
      <w:hyperlink r:id="rId299" w:history="1">
        <w:r w:rsidR="001D45C6">
          <w:rPr>
            <w:rFonts w:ascii="Times New Roman" w:eastAsia="Times New Roman" w:hAnsi="Times New Roman" w:cs="Times New Roman"/>
            <w:color w:val="000099"/>
            <w:u w:val="single"/>
          </w:rPr>
          <w:t>/</w:t>
        </w:r>
      </w:hyperlink>
    </w:p>
    <w:p w:rsidR="00FF06C5" w:rsidRDefault="00FF06C5" w:rsidP="00FF06C5">
      <w:pPr>
        <w:ind w:firstLine="0"/>
      </w:pPr>
    </w:p>
    <w:p w:rsidR="003D500A" w:rsidRDefault="003D500A" w:rsidP="00FF06C5">
      <w:pPr>
        <w:ind w:firstLine="0"/>
      </w:pPr>
    </w:p>
    <w:p w:rsidR="003D500A" w:rsidRDefault="003D500A" w:rsidP="00FF06C5">
      <w:pPr>
        <w:ind w:firstLine="0"/>
      </w:pPr>
      <w:r>
        <w:t xml:space="preserve">2.6 "Data Files of the Values Studies." </w:t>
      </w:r>
      <w:proofErr w:type="gramStart"/>
      <w:r>
        <w:rPr>
          <w:i/>
          <w:iCs/>
        </w:rPr>
        <w:t>World Values Survey</w:t>
      </w:r>
      <w:r>
        <w:t>.</w:t>
      </w:r>
      <w:proofErr w:type="gramEnd"/>
      <w:r>
        <w:t xml:space="preserve"> </w:t>
      </w:r>
      <w:proofErr w:type="gramStart"/>
      <w:r>
        <w:t>World Values Survey, June-July 2009.</w:t>
      </w:r>
      <w:proofErr w:type="gramEnd"/>
      <w:r>
        <w:t xml:space="preserve"> Web. 10 Apr. 2012. &lt;http://www.wvsevsdb.com/wvs/WVSData.jsp&gt;.</w:t>
      </w:r>
    </w:p>
    <w:p w:rsidR="00A9246A" w:rsidRDefault="00A9246A" w:rsidP="00A9246A">
      <w:pPr>
        <w:spacing w:line="240" w:lineRule="auto"/>
        <w:ind w:firstLine="0"/>
        <w:rPr>
          <w:rFonts w:ascii="Times New Roman" w:eastAsia="Times New Roman" w:hAnsi="Times New Roman" w:cs="Times New Roman"/>
        </w:rPr>
      </w:pPr>
      <w:r>
        <w:rPr>
          <w:rFonts w:ascii="Times New Roman" w:eastAsia="Times New Roman" w:hAnsi="Times New Roman" w:cs="Times New Roman"/>
        </w:rPr>
        <w:t>2.11 Sources:</w:t>
      </w:r>
    </w:p>
    <w:p w:rsidR="00A9246A" w:rsidRDefault="00A9246A" w:rsidP="00A9246A">
      <w:pPr>
        <w:spacing w:line="240" w:lineRule="auto"/>
        <w:ind w:firstLine="0"/>
        <w:rPr>
          <w:rFonts w:ascii="Calibri" w:eastAsia="Calibri" w:hAnsi="Calibri" w:cs="Calibri"/>
          <w:sz w:val="22"/>
          <w:szCs w:val="22"/>
        </w:rPr>
      </w:pPr>
      <w:r>
        <w:rPr>
          <w:rFonts w:ascii="Calibri" w:eastAsia="Calibri" w:hAnsi="Calibri" w:cs="Calibri"/>
          <w:sz w:val="22"/>
          <w:szCs w:val="22"/>
        </w:rPr>
        <w:t xml:space="preserve">"Why Do the Japanese Hunt Whales?" </w:t>
      </w:r>
      <w:r>
        <w:rPr>
          <w:rFonts w:ascii="Calibri" w:eastAsia="Calibri" w:hAnsi="Calibri" w:cs="Calibri"/>
          <w:i/>
          <w:iCs/>
          <w:sz w:val="22"/>
          <w:szCs w:val="22"/>
        </w:rPr>
        <w:t>Animal Planet</w:t>
      </w:r>
      <w:r>
        <w:rPr>
          <w:rFonts w:ascii="Calibri" w:eastAsia="Calibri" w:hAnsi="Calibri" w:cs="Calibri"/>
          <w:sz w:val="22"/>
          <w:szCs w:val="22"/>
        </w:rPr>
        <w:t>. Discovery. Web. 16 Apr. 2012. &lt;http://animal.discovery.com/tv/whale-wars/whaling/why-japanese-hunt-whales.html&gt;.</w:t>
      </w:r>
    </w:p>
    <w:p w:rsidR="00A9246A" w:rsidRDefault="00A9246A" w:rsidP="00A9246A">
      <w:pPr>
        <w:spacing w:line="240" w:lineRule="auto"/>
        <w:ind w:firstLine="0"/>
        <w:rPr>
          <w:rFonts w:ascii="Calibri" w:eastAsia="Calibri" w:hAnsi="Calibri" w:cs="Calibri"/>
          <w:sz w:val="22"/>
          <w:szCs w:val="22"/>
        </w:rPr>
      </w:pPr>
      <w:r>
        <w:rPr>
          <w:rFonts w:ascii="Calibri" w:eastAsia="Calibri" w:hAnsi="Calibri" w:cs="Calibri"/>
          <w:sz w:val="22"/>
          <w:szCs w:val="22"/>
        </w:rPr>
        <w:t xml:space="preserve">Wood, Greg. "Japan Using Tsunami Funds for Whaling Hunt." </w:t>
      </w:r>
      <w:r>
        <w:rPr>
          <w:rFonts w:ascii="Calibri" w:eastAsia="Calibri" w:hAnsi="Calibri" w:cs="Calibri"/>
          <w:i/>
          <w:iCs/>
          <w:sz w:val="22"/>
          <w:szCs w:val="22"/>
        </w:rPr>
        <w:t>USA Today</w:t>
      </w:r>
      <w:r>
        <w:rPr>
          <w:rFonts w:ascii="Calibri" w:eastAsia="Calibri" w:hAnsi="Calibri" w:cs="Calibri"/>
          <w:sz w:val="22"/>
          <w:szCs w:val="22"/>
        </w:rPr>
        <w:t>. Gannett, 08 Dec. 2011. Web. 16 Apr. 2012. &lt;http://www.usatoday.com/news/world/story/2011-12-08/japan-whaling-tsunami/51744710/1&gt;.</w:t>
      </w:r>
    </w:p>
    <w:p w:rsidR="003D500A" w:rsidRDefault="003D500A" w:rsidP="00FF06C5">
      <w:pPr>
        <w:ind w:firstLine="0"/>
      </w:pPr>
    </w:p>
    <w:p w:rsidR="00A9246A" w:rsidRDefault="00A9246A" w:rsidP="00FF06C5">
      <w:pPr>
        <w:ind w:firstLine="0"/>
      </w:pPr>
    </w:p>
    <w:p w:rsidR="003D500A" w:rsidRDefault="00A9246A" w:rsidP="00FF06C5">
      <w:pPr>
        <w:ind w:firstLine="0"/>
      </w:pPr>
      <w:r>
        <w:t>2.17</w:t>
      </w:r>
      <w:r w:rsidR="003D500A">
        <w:t xml:space="preserve"> JANIC. "NGO Data, Japan NGO Center for International Cooperation (JANIC)." </w:t>
      </w:r>
      <w:r w:rsidR="003D500A">
        <w:rPr>
          <w:i/>
          <w:iCs/>
        </w:rPr>
        <w:t>Janic.org</w:t>
      </w:r>
      <w:r w:rsidR="003D500A">
        <w:t>. JANIC. Web. 10 Apr. 2012. &lt;http://www.janic.org/en/data.html&gt;.</w:t>
      </w:r>
    </w:p>
    <w:p w:rsidR="00A9246A" w:rsidRDefault="00A9246A" w:rsidP="00FF06C5">
      <w:pPr>
        <w:ind w:firstLine="0"/>
      </w:pPr>
    </w:p>
    <w:p w:rsidR="00A9246A" w:rsidRDefault="00A9246A" w:rsidP="00A9246A">
      <w:pPr>
        <w:rPr>
          <w:rFonts w:ascii="Calibri" w:eastAsia="Times New Roman" w:hAnsi="Calibri" w:cs="Times New Roman"/>
          <w:color w:val="000000"/>
          <w:sz w:val="23"/>
          <w:szCs w:val="23"/>
        </w:rPr>
      </w:pPr>
      <w:r>
        <w:t xml:space="preserve">2.20 </w:t>
      </w:r>
      <w:proofErr w:type="spellStart"/>
      <w:r w:rsidRPr="00A9246A">
        <w:rPr>
          <w:rFonts w:ascii="Calibri" w:eastAsia="Times New Roman" w:hAnsi="Calibri" w:cs="Times New Roman"/>
          <w:color w:val="000000"/>
          <w:sz w:val="23"/>
          <w:szCs w:val="23"/>
        </w:rPr>
        <w:t>Schoenberger</w:t>
      </w:r>
      <w:proofErr w:type="spellEnd"/>
      <w:r w:rsidRPr="00A9246A">
        <w:rPr>
          <w:rFonts w:ascii="Calibri" w:eastAsia="Times New Roman" w:hAnsi="Calibri" w:cs="Times New Roman"/>
          <w:color w:val="000000"/>
          <w:sz w:val="23"/>
          <w:szCs w:val="23"/>
        </w:rPr>
        <w:t xml:space="preserve">, </w:t>
      </w:r>
      <w:proofErr w:type="spellStart"/>
      <w:r w:rsidRPr="00A9246A">
        <w:rPr>
          <w:rFonts w:ascii="Calibri" w:eastAsia="Times New Roman" w:hAnsi="Calibri" w:cs="Times New Roman"/>
          <w:color w:val="000000"/>
          <w:sz w:val="23"/>
          <w:szCs w:val="23"/>
        </w:rPr>
        <w:t>Chana</w:t>
      </w:r>
      <w:proofErr w:type="spellEnd"/>
      <w:r w:rsidRPr="00A9246A">
        <w:rPr>
          <w:rFonts w:ascii="Calibri" w:eastAsia="Times New Roman" w:hAnsi="Calibri" w:cs="Times New Roman"/>
          <w:color w:val="000000"/>
          <w:sz w:val="23"/>
          <w:szCs w:val="23"/>
        </w:rPr>
        <w:t xml:space="preserve"> R. "Japan's Most Popular Tourist Attractions." </w:t>
      </w:r>
      <w:r w:rsidRPr="00A9246A">
        <w:rPr>
          <w:rFonts w:ascii="Calibri" w:eastAsia="Times New Roman" w:hAnsi="Calibri" w:cs="Times New Roman"/>
          <w:i/>
          <w:iCs/>
          <w:color w:val="000000"/>
          <w:sz w:val="23"/>
          <w:szCs w:val="23"/>
        </w:rPr>
        <w:t>Msnbc.com</w:t>
      </w:r>
      <w:r w:rsidRPr="00A9246A">
        <w:rPr>
          <w:rFonts w:ascii="Calibri" w:eastAsia="Times New Roman" w:hAnsi="Calibri" w:cs="Times New Roman"/>
          <w:color w:val="000000"/>
          <w:sz w:val="23"/>
          <w:szCs w:val="23"/>
        </w:rPr>
        <w:t xml:space="preserve">. </w:t>
      </w:r>
      <w:proofErr w:type="spellStart"/>
      <w:r w:rsidRPr="00A9246A">
        <w:rPr>
          <w:rFonts w:ascii="Calibri" w:eastAsia="Times New Roman" w:hAnsi="Calibri" w:cs="Times New Roman"/>
          <w:color w:val="000000"/>
          <w:sz w:val="23"/>
          <w:szCs w:val="23"/>
        </w:rPr>
        <w:t>Msnbc</w:t>
      </w:r>
      <w:proofErr w:type="spellEnd"/>
      <w:r w:rsidRPr="00A9246A">
        <w:rPr>
          <w:rFonts w:ascii="Calibri" w:eastAsia="Times New Roman" w:hAnsi="Calibri" w:cs="Times New Roman"/>
          <w:color w:val="000000"/>
          <w:sz w:val="23"/>
          <w:szCs w:val="23"/>
        </w:rPr>
        <w:t xml:space="preserve"> Digital Network, 30 July 2008. Web. 15 Apr. 2012. &lt;http://www.msnbc.msn.com/id/25641128/ns/travel-destination_travel/t/japans-most-popular-tourist-attractions/&gt;.</w:t>
      </w:r>
    </w:p>
    <w:p w:rsidR="00F2388B" w:rsidRDefault="00F2388B" w:rsidP="00A9246A">
      <w:pPr>
        <w:rPr>
          <w:rFonts w:ascii="Calibri" w:eastAsia="Times New Roman" w:hAnsi="Calibri" w:cs="Times New Roman"/>
          <w:color w:val="000000"/>
          <w:sz w:val="23"/>
          <w:szCs w:val="23"/>
        </w:rPr>
      </w:pPr>
    </w:p>
    <w:p w:rsidR="00F2388B" w:rsidRPr="00F2388B" w:rsidRDefault="00F2388B" w:rsidP="00F2388B">
      <w:pPr>
        <w:rPr>
          <w:rFonts w:ascii="Times" w:eastAsia="Times New Roman" w:hAnsi="Times" w:cs="Times New Roman"/>
          <w:sz w:val="20"/>
          <w:szCs w:val="20"/>
        </w:rPr>
      </w:pPr>
      <w:r>
        <w:rPr>
          <w:rFonts w:ascii="Calibri" w:eastAsia="Times New Roman" w:hAnsi="Calibri" w:cs="Times New Roman"/>
          <w:color w:val="000000"/>
          <w:sz w:val="23"/>
          <w:szCs w:val="23"/>
        </w:rPr>
        <w:t xml:space="preserve">1.1 </w:t>
      </w:r>
      <w:r w:rsidRPr="00F2388B">
        <w:rPr>
          <w:rFonts w:ascii="Arial" w:eastAsia="Times New Roman" w:hAnsi="Arial" w:cs="Arial"/>
          <w:color w:val="000000"/>
          <w:sz w:val="23"/>
          <w:szCs w:val="23"/>
        </w:rPr>
        <w:t xml:space="preserve">"Natural Resources of Japan." </w:t>
      </w:r>
      <w:r w:rsidRPr="00F2388B">
        <w:rPr>
          <w:rFonts w:ascii="Arial" w:eastAsia="Times New Roman" w:hAnsi="Arial" w:cs="Arial"/>
          <w:i/>
          <w:iCs/>
          <w:color w:val="000000"/>
          <w:sz w:val="23"/>
          <w:szCs w:val="23"/>
        </w:rPr>
        <w:t xml:space="preserve">Harper College, Palatine, </w:t>
      </w:r>
      <w:proofErr w:type="gramStart"/>
      <w:r w:rsidRPr="00F2388B">
        <w:rPr>
          <w:rFonts w:ascii="Arial" w:eastAsia="Times New Roman" w:hAnsi="Arial" w:cs="Arial"/>
          <w:i/>
          <w:iCs/>
          <w:color w:val="000000"/>
          <w:sz w:val="23"/>
          <w:szCs w:val="23"/>
        </w:rPr>
        <w:t>Il</w:t>
      </w:r>
      <w:proofErr w:type="gramEnd"/>
      <w:r w:rsidRPr="00F2388B">
        <w:rPr>
          <w:rFonts w:ascii="Arial" w:eastAsia="Times New Roman" w:hAnsi="Arial" w:cs="Arial"/>
          <w:color w:val="000000"/>
          <w:sz w:val="23"/>
          <w:szCs w:val="23"/>
        </w:rPr>
        <w:t>. Harper College. Web. 20 Apr. 2012. &lt;http://www.harpercollege.edu/mhealy/g101ilec/Japan/jpe/res/jperesfr.htm&gt;.</w:t>
      </w:r>
    </w:p>
    <w:p w:rsidR="00F2388B" w:rsidRPr="00A9246A" w:rsidRDefault="00F2388B" w:rsidP="00A9246A">
      <w:pPr>
        <w:rPr>
          <w:rFonts w:ascii="Times" w:eastAsia="Times New Roman" w:hAnsi="Times" w:cs="Times New Roman"/>
          <w:sz w:val="20"/>
          <w:szCs w:val="20"/>
        </w:rPr>
      </w:pPr>
    </w:p>
    <w:p w:rsidR="00F2388B" w:rsidRPr="00F2388B" w:rsidRDefault="00F2388B" w:rsidP="00F2388B">
      <w:pPr>
        <w:pStyle w:val="NormalWeb"/>
        <w:spacing w:before="0" w:beforeAutospacing="0" w:after="0" w:afterAutospacing="0"/>
        <w:rPr>
          <w:rFonts w:ascii="Times" w:eastAsiaTheme="minorEastAsia" w:hAnsi="Times"/>
          <w:sz w:val="27"/>
          <w:szCs w:val="27"/>
        </w:rPr>
      </w:pPr>
      <w:r>
        <w:t xml:space="preserve">1.6 </w:t>
      </w:r>
      <w:r w:rsidRPr="00F2388B">
        <w:rPr>
          <w:rFonts w:ascii="Arial" w:eastAsiaTheme="minorEastAsia" w:hAnsi="Arial" w:cs="Arial"/>
          <w:sz w:val="23"/>
          <w:szCs w:val="23"/>
        </w:rPr>
        <w:t xml:space="preserve">"Indicators for JAPAN." </w:t>
      </w:r>
      <w:r w:rsidRPr="00F2388B">
        <w:rPr>
          <w:rFonts w:ascii="Arial" w:eastAsiaTheme="minorEastAsia" w:hAnsi="Arial" w:cs="Arial"/>
          <w:i/>
          <w:iCs/>
          <w:sz w:val="23"/>
          <w:szCs w:val="23"/>
        </w:rPr>
        <w:t>TradingEconomics.com</w:t>
      </w:r>
      <w:r w:rsidRPr="00F2388B">
        <w:rPr>
          <w:rFonts w:ascii="Arial" w:eastAsiaTheme="minorEastAsia" w:hAnsi="Arial" w:cs="Arial"/>
          <w:sz w:val="23"/>
          <w:szCs w:val="23"/>
        </w:rPr>
        <w:t>. TradingEconomics.com, Apr. 2012. Web. 15 Apr. 2012. &lt;http://www.tradingeconomics.com/japan/indicators&gt;.</w:t>
      </w:r>
    </w:p>
    <w:p w:rsidR="00F2388B" w:rsidRPr="00F2388B" w:rsidRDefault="00F2388B" w:rsidP="00F2388B">
      <w:pPr>
        <w:spacing w:after="0" w:line="240" w:lineRule="auto"/>
        <w:ind w:firstLine="0"/>
        <w:rPr>
          <w:rFonts w:ascii="Times" w:eastAsia="Times New Roman" w:hAnsi="Times" w:cs="Times New Roman"/>
          <w:color w:val="000000"/>
          <w:sz w:val="27"/>
          <w:szCs w:val="27"/>
        </w:rPr>
      </w:pPr>
    </w:p>
    <w:p w:rsidR="00F2388B" w:rsidRPr="00F2388B" w:rsidRDefault="00F2388B" w:rsidP="00F2388B">
      <w:pPr>
        <w:spacing w:after="0" w:line="240" w:lineRule="auto"/>
        <w:rPr>
          <w:rFonts w:ascii="Times" w:hAnsi="Times" w:cs="Times New Roman"/>
          <w:color w:val="000000"/>
          <w:sz w:val="27"/>
          <w:szCs w:val="27"/>
        </w:rPr>
      </w:pPr>
      <w:r w:rsidRPr="00F2388B">
        <w:rPr>
          <w:rFonts w:ascii="Arial" w:hAnsi="Arial" w:cs="Arial"/>
          <w:color w:val="000000"/>
          <w:sz w:val="23"/>
          <w:szCs w:val="23"/>
        </w:rPr>
        <w:t xml:space="preserve">"Background Note: Japan." </w:t>
      </w:r>
      <w:proofErr w:type="gramStart"/>
      <w:r w:rsidRPr="00F2388B">
        <w:rPr>
          <w:rFonts w:ascii="Arial" w:hAnsi="Arial" w:cs="Arial"/>
          <w:i/>
          <w:iCs/>
          <w:color w:val="000000"/>
          <w:sz w:val="23"/>
          <w:szCs w:val="23"/>
        </w:rPr>
        <w:t>U.S. Department of State</w:t>
      </w:r>
      <w:r w:rsidRPr="00F2388B">
        <w:rPr>
          <w:rFonts w:ascii="Arial" w:hAnsi="Arial" w:cs="Arial"/>
          <w:color w:val="000000"/>
          <w:sz w:val="23"/>
          <w:szCs w:val="23"/>
        </w:rPr>
        <w:t>.</w:t>
      </w:r>
      <w:proofErr w:type="gramEnd"/>
      <w:r w:rsidRPr="00F2388B">
        <w:rPr>
          <w:rFonts w:ascii="Arial" w:hAnsi="Arial" w:cs="Arial"/>
          <w:color w:val="000000"/>
          <w:sz w:val="23"/>
          <w:szCs w:val="23"/>
        </w:rPr>
        <w:t xml:space="preserve"> U.S. Department of State, 5 Mar. 2012. Web. 23 Apr. 2012. &lt;</w:t>
      </w:r>
      <w:r w:rsidRPr="00F2388B">
        <w:rPr>
          <w:rFonts w:ascii="Arial" w:hAnsi="Arial" w:cs="Arial"/>
          <w:color w:val="1155CC"/>
          <w:sz w:val="23"/>
          <w:szCs w:val="23"/>
        </w:rPr>
        <w:t>http://www.state.gov/r/pa/ei/bgn/4142.htm&gt;.</w:t>
      </w:r>
    </w:p>
    <w:p w:rsidR="00F2388B" w:rsidRPr="00F2388B" w:rsidRDefault="00F2388B" w:rsidP="00F2388B">
      <w:pPr>
        <w:spacing w:after="0" w:line="240" w:lineRule="auto"/>
        <w:rPr>
          <w:rFonts w:ascii="Times" w:hAnsi="Times" w:cs="Times New Roman"/>
          <w:color w:val="000000"/>
          <w:sz w:val="27"/>
          <w:szCs w:val="27"/>
        </w:rPr>
      </w:pPr>
      <w:r w:rsidRPr="00F2388B">
        <w:rPr>
          <w:rFonts w:ascii="Arial" w:hAnsi="Arial" w:cs="Arial"/>
          <w:color w:val="000000"/>
          <w:sz w:val="23"/>
          <w:szCs w:val="23"/>
        </w:rPr>
        <w:t xml:space="preserve">"Japanese Economy." </w:t>
      </w:r>
      <w:r w:rsidRPr="00F2388B">
        <w:rPr>
          <w:rFonts w:ascii="Arial" w:hAnsi="Arial" w:cs="Arial"/>
          <w:i/>
          <w:iCs/>
          <w:color w:val="000000"/>
          <w:sz w:val="23"/>
          <w:szCs w:val="23"/>
        </w:rPr>
        <w:t>Japan-guide.com</w:t>
      </w:r>
      <w:r w:rsidRPr="00F2388B">
        <w:rPr>
          <w:rFonts w:ascii="Arial" w:hAnsi="Arial" w:cs="Arial"/>
          <w:color w:val="000000"/>
          <w:sz w:val="23"/>
          <w:szCs w:val="23"/>
        </w:rPr>
        <w:t>. Japan-guide.com, 17 Aug. 2010. Web. 14 Apr. 2012. &lt;</w:t>
      </w:r>
      <w:r w:rsidRPr="00F2388B">
        <w:rPr>
          <w:rFonts w:ascii="Arial" w:hAnsi="Arial" w:cs="Arial"/>
          <w:color w:val="1155CC"/>
          <w:sz w:val="23"/>
          <w:szCs w:val="23"/>
        </w:rPr>
        <w:t>http://www.japan-guide.com/e/e644.html&gt;.</w:t>
      </w:r>
    </w:p>
    <w:p w:rsidR="00F2388B" w:rsidRPr="00F2388B" w:rsidRDefault="00F2388B" w:rsidP="00F2388B">
      <w:pPr>
        <w:spacing w:after="0" w:line="240" w:lineRule="auto"/>
        <w:rPr>
          <w:rFonts w:ascii="Times" w:hAnsi="Times" w:cs="Times New Roman"/>
          <w:color w:val="000000"/>
          <w:sz w:val="27"/>
          <w:szCs w:val="27"/>
        </w:rPr>
      </w:pPr>
      <w:r w:rsidRPr="00F2388B">
        <w:rPr>
          <w:rFonts w:ascii="Arial" w:hAnsi="Arial" w:cs="Arial"/>
          <w:color w:val="000000"/>
          <w:sz w:val="23"/>
          <w:szCs w:val="23"/>
        </w:rPr>
        <w:t xml:space="preserve">"Trade Profiles." </w:t>
      </w:r>
      <w:r w:rsidRPr="00F2388B">
        <w:rPr>
          <w:rFonts w:ascii="Arial" w:hAnsi="Arial" w:cs="Arial"/>
          <w:i/>
          <w:iCs/>
          <w:color w:val="000000"/>
          <w:sz w:val="23"/>
          <w:szCs w:val="23"/>
        </w:rPr>
        <w:t>Wto.org</w:t>
      </w:r>
      <w:r w:rsidRPr="00F2388B">
        <w:rPr>
          <w:rFonts w:ascii="Arial" w:hAnsi="Arial" w:cs="Arial"/>
          <w:color w:val="000000"/>
          <w:sz w:val="23"/>
          <w:szCs w:val="23"/>
        </w:rPr>
        <w:t>. World Trade Organization, Oct. 2011. Web. 23 Apr. 2012. &lt;</w:t>
      </w:r>
      <w:r w:rsidRPr="00F2388B">
        <w:rPr>
          <w:rFonts w:ascii="Arial" w:hAnsi="Arial" w:cs="Arial"/>
          <w:color w:val="1155CC"/>
          <w:sz w:val="23"/>
          <w:szCs w:val="23"/>
        </w:rPr>
        <w:t>http://stat.wto.org/CountryProfile/WSDBCountryPFView.aspx</w:t>
      </w:r>
      <w:proofErr w:type="gramStart"/>
      <w:r w:rsidRPr="00F2388B">
        <w:rPr>
          <w:rFonts w:ascii="Arial" w:hAnsi="Arial" w:cs="Arial"/>
          <w:color w:val="1155CC"/>
          <w:sz w:val="23"/>
          <w:szCs w:val="23"/>
        </w:rPr>
        <w:t>?Country</w:t>
      </w:r>
      <w:proofErr w:type="gramEnd"/>
      <w:r w:rsidRPr="00F2388B">
        <w:rPr>
          <w:rFonts w:ascii="Arial" w:hAnsi="Arial" w:cs="Arial"/>
          <w:color w:val="1155CC"/>
          <w:sz w:val="23"/>
          <w:szCs w:val="23"/>
        </w:rPr>
        <w:t>=JP&gt;.</w:t>
      </w:r>
    </w:p>
    <w:p w:rsidR="00A9246A" w:rsidRDefault="00A9246A" w:rsidP="00FF06C5">
      <w:pPr>
        <w:ind w:firstLine="0"/>
      </w:pPr>
    </w:p>
    <w:p w:rsidR="00F2388B" w:rsidRDefault="00F2388B" w:rsidP="00FF06C5">
      <w:pPr>
        <w:ind w:firstLine="0"/>
      </w:pPr>
    </w:p>
    <w:p w:rsidR="00F2388B" w:rsidRDefault="00F2388B" w:rsidP="00FF06C5">
      <w:pPr>
        <w:ind w:firstLine="0"/>
      </w:pPr>
    </w:p>
    <w:p w:rsidR="00F2388B" w:rsidRPr="00F2388B" w:rsidRDefault="00F2388B" w:rsidP="00F2388B">
      <w:pPr>
        <w:pStyle w:val="NormalWeb"/>
        <w:spacing w:before="0" w:beforeAutospacing="0" w:after="0" w:afterAutospacing="0"/>
        <w:rPr>
          <w:rFonts w:ascii="Times" w:eastAsiaTheme="minorEastAsia" w:hAnsi="Times"/>
          <w:sz w:val="27"/>
          <w:szCs w:val="27"/>
        </w:rPr>
      </w:pPr>
      <w:r>
        <w:t xml:space="preserve">1.7 </w:t>
      </w:r>
      <w:r w:rsidRPr="00F2388B">
        <w:rPr>
          <w:rFonts w:ascii="Arial" w:eastAsiaTheme="minorEastAsia" w:hAnsi="Arial" w:cs="Arial"/>
          <w:sz w:val="23"/>
          <w:szCs w:val="23"/>
        </w:rPr>
        <w:t xml:space="preserve">"Japan Unemployment Rate." </w:t>
      </w:r>
      <w:r w:rsidRPr="00F2388B">
        <w:rPr>
          <w:rFonts w:ascii="Arial" w:eastAsiaTheme="minorEastAsia" w:hAnsi="Arial" w:cs="Arial"/>
          <w:i/>
          <w:iCs/>
          <w:sz w:val="23"/>
          <w:szCs w:val="23"/>
        </w:rPr>
        <w:t>TradingEconomics.com</w:t>
      </w:r>
      <w:r w:rsidRPr="00F2388B">
        <w:rPr>
          <w:rFonts w:ascii="Arial" w:eastAsiaTheme="minorEastAsia" w:hAnsi="Arial" w:cs="Arial"/>
          <w:sz w:val="23"/>
          <w:szCs w:val="23"/>
        </w:rPr>
        <w:t>. Trading Economics, Apr. 2012. Web. 12 Apr. 2012. &lt;</w:t>
      </w:r>
      <w:r w:rsidRPr="00F2388B">
        <w:rPr>
          <w:rFonts w:ascii="Arial" w:eastAsiaTheme="minorEastAsia" w:hAnsi="Arial" w:cs="Arial"/>
          <w:color w:val="1155CC"/>
          <w:sz w:val="23"/>
          <w:szCs w:val="23"/>
        </w:rPr>
        <w:t>http://www.tradingeconomics.com/japan/unemployment-rate&gt;.</w:t>
      </w:r>
    </w:p>
    <w:p w:rsidR="00F2388B" w:rsidRDefault="00F2388B" w:rsidP="00FF06C5">
      <w:pPr>
        <w:ind w:firstLine="0"/>
      </w:pPr>
    </w:p>
    <w:p w:rsidR="0041682B" w:rsidRDefault="0041682B" w:rsidP="00FF06C5">
      <w:pPr>
        <w:ind w:firstLine="0"/>
      </w:pPr>
    </w:p>
    <w:p w:rsidR="0041682B" w:rsidRDefault="0041682B" w:rsidP="0041682B">
      <w:pPr>
        <w:spacing w:line="480" w:lineRule="auto"/>
        <w:rPr>
          <w:color w:val="000000"/>
        </w:rPr>
      </w:pPr>
      <w:r>
        <w:rPr>
          <w:color w:val="000000"/>
        </w:rPr>
        <w:t xml:space="preserve">"Background Note: Japan." </w:t>
      </w:r>
      <w:proofErr w:type="gramStart"/>
      <w:r>
        <w:rPr>
          <w:i/>
          <w:iCs/>
          <w:color w:val="000000"/>
        </w:rPr>
        <w:t>U.S. Department of State</w:t>
      </w:r>
      <w:r>
        <w:rPr>
          <w:color w:val="000000"/>
        </w:rPr>
        <w:t>.</w:t>
      </w:r>
      <w:proofErr w:type="gramEnd"/>
      <w:r>
        <w:rPr>
          <w:color w:val="000000"/>
        </w:rPr>
        <w:t xml:space="preserve"> U.S. Department of State, 5 Mar. 2012. Web. 01 Apr. 2012. &lt;http://www.state.gov/r/pa/ei/bgn/4142.htm&gt;.</w:t>
      </w:r>
    </w:p>
    <w:p w:rsidR="0092075A" w:rsidRDefault="0041682B" w:rsidP="0041682B">
      <w:pPr>
        <w:spacing w:line="480" w:lineRule="auto"/>
        <w:rPr>
          <w:color w:val="000000"/>
        </w:rPr>
      </w:pPr>
      <w:r>
        <w:rPr>
          <w:color w:val="000000"/>
        </w:rPr>
        <w:t xml:space="preserve">1.2 "Chapter 2 Population." </w:t>
      </w:r>
      <w:proofErr w:type="gramStart"/>
      <w:r>
        <w:rPr>
          <w:i/>
          <w:iCs/>
          <w:color w:val="000000"/>
        </w:rPr>
        <w:t>Statistics Bureau Home Page/</w:t>
      </w:r>
      <w:r>
        <w:rPr>
          <w:color w:val="000000"/>
        </w:rPr>
        <w:t>.</w:t>
      </w:r>
      <w:proofErr w:type="gramEnd"/>
      <w:r>
        <w:rPr>
          <w:color w:val="000000"/>
        </w:rPr>
        <w:t xml:space="preserve"> Ministry of Internal Affairs and Communications, 2011. Web. 02 Apr. 2012. &lt;http://www.stat.go.jp/english/data/handbook/c02cont.htm&gt;.</w:t>
      </w:r>
    </w:p>
    <w:p w:rsidR="0041682B" w:rsidRDefault="0041682B" w:rsidP="0041682B">
      <w:pPr>
        <w:spacing w:line="480" w:lineRule="auto"/>
      </w:pPr>
    </w:p>
    <w:p w:rsidR="0041682B" w:rsidRPr="00D71EE5" w:rsidRDefault="0041682B" w:rsidP="00FF06C5">
      <w:pPr>
        <w:ind w:firstLine="0"/>
      </w:pPr>
    </w:p>
    <w:sectPr w:rsidR="0041682B" w:rsidRPr="00D71EE5" w:rsidSect="002701BD">
      <w:headerReference w:type="default" r:id="rId300"/>
      <w:footerReference w:type="default" r:id="rId301"/>
      <w:headerReference w:type="first" r:id="rId302"/>
      <w:footerReference w:type="first" r:id="rId303"/>
      <w:pgSz w:w="12240" w:h="15840" w:code="1"/>
      <w:pgMar w:top="1440" w:right="1440" w:bottom="2160" w:left="1440" w:header="1296" w:footer="1296" w:gutter="0"/>
      <w:pgNumType w:start="1"/>
      <w:titlePg/>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40F1F" w:rsidRDefault="00E40F1F" w:rsidP="00646123">
      <w:r>
        <w:separator/>
      </w:r>
    </w:p>
  </w:endnote>
  <w:endnote w:type="continuationSeparator" w:id="0">
    <w:p w:rsidR="00E40F1F" w:rsidRDefault="00E40F1F" w:rsidP="00646123">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ＭＳ Ｐゴシック">
    <w:charset w:val="4E"/>
    <w:family w:val="auto"/>
    <w:pitch w:val="variable"/>
    <w:sig w:usb0="E00002FF" w:usb1="6AC7FDFB" w:usb2="00000012" w:usb3="00000000" w:csb0="0002009F" w:csb1="00000000"/>
  </w:font>
  <w:font w:name="Helvetica Light">
    <w:panose1 w:val="020B0403020202020204"/>
    <w:charset w:val="00"/>
    <w:family w:val="auto"/>
    <w:pitch w:val="variable"/>
    <w:sig w:usb0="00000003" w:usb1="00000000" w:usb2="00000000" w:usb3="00000000" w:csb0="00000001" w:csb1="00000000"/>
  </w:font>
  <w:font w:name="Helvetica Neue UltraLight">
    <w:panose1 w:val="02000206000000020004"/>
    <w:charset w:val="00"/>
    <w:family w:val="auto"/>
    <w:pitch w:val="variable"/>
    <w:sig w:usb0="00000003" w:usb1="00000000" w:usb2="00000000" w:usb3="00000000" w:csb0="00000001" w:csb1="00000000"/>
  </w:font>
  <w:font w:name="Helvetica Neue">
    <w:panose1 w:val="02000503000000020004"/>
    <w:charset w:val="00"/>
    <w:family w:val="auto"/>
    <w:pitch w:val="variable"/>
    <w:sig w:usb0="00000003" w:usb1="00000000" w:usb2="00000000" w:usb3="00000000" w:csb0="00000001" w:csb1="00000000"/>
  </w:font>
  <w:font w:name="Arial Black">
    <w:panose1 w:val="020B0A040201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ヒラギノ角ゴ Pro W3">
    <w:altName w:val="ヒラギノ角ゴ Pro W3"/>
    <w:charset w:val="4E"/>
    <w:family w:val="auto"/>
    <w:pitch w:val="variable"/>
    <w:sig w:usb0="00000001" w:usb1="00000000" w:usb2="01000407" w:usb3="00000000" w:csb0="00020000" w:csb1="00000000"/>
  </w:font>
  <w:font w:name="Helvetica Neue Black Condensed">
    <w:panose1 w:val="02000A060000000200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新細明體">
    <w:charset w:val="51"/>
    <w:family w:val="auto"/>
    <w:pitch w:val="variable"/>
    <w:sig w:usb0="00000001" w:usb1="00000000" w:usb2="01000408" w:usb3="00000000" w:csb0="00100000"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ook w:val="04A0"/>
    </w:tblPr>
    <w:tblGrid>
      <w:gridCol w:w="4788"/>
      <w:gridCol w:w="4788"/>
    </w:tblGrid>
    <w:tr w:rsidR="00E40F1F">
      <w:tc>
        <w:tcPr>
          <w:tcW w:w="4788" w:type="dxa"/>
        </w:tcPr>
        <w:sdt>
          <w:sdtPr>
            <w:alias w:val="Title"/>
            <w:tag w:val=""/>
            <w:id w:val="855318785"/>
            <w:dataBinding w:prefixMappings="xmlns:ns0='http://purl.org/dc/elements/1.1/' xmlns:ns1='http://schemas.openxmlformats.org/package/2006/metadata/core-properties' " w:xpath="/ns1:coreProperties[1]/ns0:title[1]" w:storeItemID="{6C3C8BC8-F283-45AE-878A-BAB7291924A1}"/>
            <w:text w:multiLine="1"/>
          </w:sdtPr>
          <w:sdtContent>
            <w:p w:rsidR="00E40F1F" w:rsidRPr="00CC2374" w:rsidRDefault="00E40F1F" w:rsidP="00646123">
              <w:pPr>
                <w:pStyle w:val="Footer"/>
                <w:rPr>
                  <w:b/>
                  <w:color w:val="auto"/>
                  <w:sz w:val="24"/>
                </w:rPr>
              </w:pPr>
              <w:r>
                <w:br/>
                <w:t>Japanese Culture</w:t>
              </w:r>
            </w:p>
          </w:sdtContent>
        </w:sdt>
      </w:tc>
      <w:tc>
        <w:tcPr>
          <w:tcW w:w="4788" w:type="dxa"/>
        </w:tcPr>
        <w:p w:rsidR="00E40F1F" w:rsidRDefault="00373773" w:rsidP="00646123">
          <w:pPr>
            <w:pStyle w:val="Header-FooterRight"/>
          </w:pPr>
          <w:r>
            <w:fldChar w:fldCharType="begin"/>
          </w:r>
          <w:r w:rsidR="00E40F1F">
            <w:instrText xml:space="preserve"> Page </w:instrText>
          </w:r>
          <w:r>
            <w:fldChar w:fldCharType="separate"/>
          </w:r>
          <w:r w:rsidR="008C0D2F">
            <w:rPr>
              <w:noProof/>
            </w:rPr>
            <w:t>ii</w:t>
          </w:r>
          <w:r>
            <w:rPr>
              <w:noProof/>
            </w:rPr>
            <w:fldChar w:fldCharType="end"/>
          </w:r>
        </w:p>
      </w:tc>
    </w:tr>
  </w:tbl>
  <w:p w:rsidR="00E40F1F" w:rsidRDefault="00E40F1F" w:rsidP="006F61EB">
    <w:pPr>
      <w:pStyle w:val="NoSpacing"/>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ook w:val="04A0"/>
    </w:tblPr>
    <w:tblGrid>
      <w:gridCol w:w="4788"/>
      <w:gridCol w:w="4788"/>
    </w:tblGrid>
    <w:tr w:rsidR="00E40F1F">
      <w:tc>
        <w:tcPr>
          <w:tcW w:w="4788" w:type="dxa"/>
        </w:tcPr>
        <w:sdt>
          <w:sdtPr>
            <w:alias w:val="Title"/>
            <w:tag w:val=""/>
            <w:id w:val="-1891869834"/>
            <w:dataBinding w:prefixMappings="xmlns:ns0='http://purl.org/dc/elements/1.1/' xmlns:ns1='http://schemas.openxmlformats.org/package/2006/metadata/core-properties' " w:xpath="/ns1:coreProperties[1]/ns0:title[1]" w:storeItemID="{6C3C8BC8-F283-45AE-878A-BAB7291924A1}"/>
            <w:text w:multiLine="1"/>
          </w:sdtPr>
          <w:sdtContent>
            <w:p w:rsidR="00E40F1F" w:rsidRPr="00CC2374" w:rsidRDefault="00E40F1F" w:rsidP="00646123">
              <w:pPr>
                <w:pStyle w:val="Footer"/>
                <w:rPr>
                  <w:b/>
                  <w:color w:val="auto"/>
                  <w:sz w:val="24"/>
                </w:rPr>
              </w:pPr>
              <w:r>
                <w:br/>
                <w:t>Japanese Culture</w:t>
              </w:r>
            </w:p>
          </w:sdtContent>
        </w:sdt>
      </w:tc>
      <w:tc>
        <w:tcPr>
          <w:tcW w:w="4788" w:type="dxa"/>
        </w:tcPr>
        <w:p w:rsidR="00E40F1F" w:rsidRDefault="00373773" w:rsidP="00646123">
          <w:pPr>
            <w:pStyle w:val="Header-FooterRight"/>
          </w:pPr>
          <w:r>
            <w:fldChar w:fldCharType="begin"/>
          </w:r>
          <w:r w:rsidR="00E40F1F">
            <w:instrText xml:space="preserve"> Page </w:instrText>
          </w:r>
          <w:r>
            <w:fldChar w:fldCharType="separate"/>
          </w:r>
          <w:r w:rsidR="005A075D">
            <w:rPr>
              <w:noProof/>
            </w:rPr>
            <w:t>67</w:t>
          </w:r>
          <w:r>
            <w:rPr>
              <w:noProof/>
            </w:rPr>
            <w:fldChar w:fldCharType="end"/>
          </w:r>
        </w:p>
      </w:tc>
    </w:tr>
  </w:tbl>
  <w:p w:rsidR="00E40F1F" w:rsidRDefault="00E40F1F" w:rsidP="002701BD">
    <w:pPr>
      <w:pStyle w:val="NoSpacing"/>
    </w:pPr>
  </w:p>
</w:ftr>
</file>

<file path=word/footer3.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ook w:val="04A0"/>
    </w:tblPr>
    <w:tblGrid>
      <w:gridCol w:w="4788"/>
      <w:gridCol w:w="4788"/>
    </w:tblGrid>
    <w:tr w:rsidR="00E40F1F">
      <w:tc>
        <w:tcPr>
          <w:tcW w:w="4788" w:type="dxa"/>
        </w:tcPr>
        <w:sdt>
          <w:sdtPr>
            <w:alias w:val="Title"/>
            <w:tag w:val=""/>
            <w:id w:val="1275756841"/>
            <w:dataBinding w:prefixMappings="xmlns:ns0='http://purl.org/dc/elements/1.1/' xmlns:ns1='http://schemas.openxmlformats.org/package/2006/metadata/core-properties' " w:xpath="/ns1:coreProperties[1]/ns0:title[1]" w:storeItemID="{6C3C8BC8-F283-45AE-878A-BAB7291924A1}"/>
            <w:text w:multiLine="1"/>
          </w:sdtPr>
          <w:sdtContent>
            <w:p w:rsidR="00E40F1F" w:rsidRPr="00CC2374" w:rsidRDefault="00E40F1F" w:rsidP="00646123">
              <w:pPr>
                <w:pStyle w:val="Footer"/>
                <w:rPr>
                  <w:b/>
                  <w:color w:val="auto"/>
                  <w:sz w:val="24"/>
                </w:rPr>
              </w:pPr>
              <w:r>
                <w:br/>
                <w:t>Japanese Culture</w:t>
              </w:r>
            </w:p>
          </w:sdtContent>
        </w:sdt>
      </w:tc>
      <w:tc>
        <w:tcPr>
          <w:tcW w:w="4788" w:type="dxa"/>
        </w:tcPr>
        <w:p w:rsidR="00E40F1F" w:rsidRDefault="00373773" w:rsidP="00646123">
          <w:pPr>
            <w:pStyle w:val="Header-FooterRight"/>
          </w:pPr>
          <w:r>
            <w:fldChar w:fldCharType="begin"/>
          </w:r>
          <w:r w:rsidR="00E40F1F">
            <w:instrText xml:space="preserve"> Page </w:instrText>
          </w:r>
          <w:r>
            <w:fldChar w:fldCharType="separate"/>
          </w:r>
          <w:r w:rsidR="0092075A">
            <w:rPr>
              <w:noProof/>
            </w:rPr>
            <w:t>1</w:t>
          </w:r>
          <w:r>
            <w:rPr>
              <w:noProof/>
            </w:rPr>
            <w:fldChar w:fldCharType="end"/>
          </w:r>
        </w:p>
      </w:tc>
    </w:tr>
  </w:tbl>
  <w:p w:rsidR="00E40F1F" w:rsidRDefault="00E40F1F" w:rsidP="003411A7">
    <w:pPr>
      <w:pStyle w:val="NoSpacing"/>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40F1F" w:rsidRDefault="00E40F1F" w:rsidP="00646123">
      <w:r>
        <w:separator/>
      </w:r>
    </w:p>
  </w:footnote>
  <w:footnote w:type="continuationSeparator" w:id="0">
    <w:p w:rsidR="00E40F1F" w:rsidRDefault="00E40F1F" w:rsidP="00646123">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0F1F" w:rsidRDefault="00E40F1F" w:rsidP="00646123">
    <w:pPr>
      <w:pStyle w:val="Header"/>
    </w:pP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0F1F" w:rsidRDefault="00E40F1F" w:rsidP="00646123">
    <w:pPr>
      <w:pStyle w:val="Header-FooterRight"/>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6C3CCFD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5603E08"/>
    <w:lvl w:ilvl="0">
      <w:start w:val="1"/>
      <w:numFmt w:val="decimal"/>
      <w:lvlText w:val="%1."/>
      <w:lvlJc w:val="left"/>
      <w:pPr>
        <w:tabs>
          <w:tab w:val="num" w:pos="1800"/>
        </w:tabs>
        <w:ind w:left="1800" w:hanging="360"/>
      </w:pPr>
    </w:lvl>
  </w:abstractNum>
  <w:abstractNum w:abstractNumId="2">
    <w:nsid w:val="FFFFFF7D"/>
    <w:multiLevelType w:val="singleLevel"/>
    <w:tmpl w:val="6F68427A"/>
    <w:lvl w:ilvl="0">
      <w:start w:val="1"/>
      <w:numFmt w:val="decimal"/>
      <w:lvlText w:val="%1."/>
      <w:lvlJc w:val="left"/>
      <w:pPr>
        <w:tabs>
          <w:tab w:val="num" w:pos="1440"/>
        </w:tabs>
        <w:ind w:left="1440" w:hanging="360"/>
      </w:pPr>
    </w:lvl>
  </w:abstractNum>
  <w:abstractNum w:abstractNumId="3">
    <w:nsid w:val="FFFFFF7E"/>
    <w:multiLevelType w:val="singleLevel"/>
    <w:tmpl w:val="A290E108"/>
    <w:lvl w:ilvl="0">
      <w:start w:val="1"/>
      <w:numFmt w:val="decimal"/>
      <w:lvlText w:val="%1."/>
      <w:lvlJc w:val="left"/>
      <w:pPr>
        <w:tabs>
          <w:tab w:val="num" w:pos="1080"/>
        </w:tabs>
        <w:ind w:left="1080" w:hanging="360"/>
      </w:pPr>
    </w:lvl>
  </w:abstractNum>
  <w:abstractNum w:abstractNumId="4">
    <w:nsid w:val="FFFFFF7F"/>
    <w:multiLevelType w:val="singleLevel"/>
    <w:tmpl w:val="AF68D69E"/>
    <w:lvl w:ilvl="0">
      <w:start w:val="1"/>
      <w:numFmt w:val="decimal"/>
      <w:lvlText w:val="%1."/>
      <w:lvlJc w:val="left"/>
      <w:pPr>
        <w:tabs>
          <w:tab w:val="num" w:pos="720"/>
        </w:tabs>
        <w:ind w:left="720" w:hanging="360"/>
      </w:pPr>
    </w:lvl>
  </w:abstractNum>
  <w:abstractNum w:abstractNumId="5">
    <w:nsid w:val="FFFFFF80"/>
    <w:multiLevelType w:val="singleLevel"/>
    <w:tmpl w:val="B442B862"/>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79E26582"/>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F4806B30"/>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B5E235FA"/>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40A3CA2"/>
    <w:lvl w:ilvl="0">
      <w:start w:val="1"/>
      <w:numFmt w:val="decimal"/>
      <w:pStyle w:val="TOC1"/>
      <w:lvlText w:val="%1."/>
      <w:lvlJc w:val="left"/>
      <w:pPr>
        <w:tabs>
          <w:tab w:val="num" w:pos="360"/>
        </w:tabs>
        <w:ind w:left="360" w:hanging="360"/>
      </w:pPr>
      <w:rPr>
        <w:rFonts w:hint="default"/>
        <w:color w:val="808080" w:themeColor="background1" w:themeShade="80"/>
      </w:rPr>
    </w:lvl>
  </w:abstractNum>
  <w:abstractNum w:abstractNumId="10">
    <w:nsid w:val="FFFFFF89"/>
    <w:multiLevelType w:val="singleLevel"/>
    <w:tmpl w:val="2ADA3A6C"/>
    <w:lvl w:ilvl="0">
      <w:start w:val="1"/>
      <w:numFmt w:val="bullet"/>
      <w:pStyle w:val="TOCHeading"/>
      <w:lvlText w:val="n"/>
      <w:lvlJc w:val="left"/>
      <w:pPr>
        <w:tabs>
          <w:tab w:val="num" w:pos="360"/>
        </w:tabs>
        <w:ind w:left="360" w:hanging="360"/>
      </w:pPr>
      <w:rPr>
        <w:rFonts w:ascii="Wingdings" w:hAnsi="Wingdings" w:hint="default"/>
        <w:color w:val="F5C201" w:themeColor="accent2"/>
      </w:rPr>
    </w:lvl>
  </w:abstractNum>
  <w:abstractNum w:abstractNumId="11">
    <w:nsid w:val="00000001"/>
    <w:multiLevelType w:val="multilevel"/>
    <w:tmpl w:val="894EE873"/>
    <w:lvl w:ilvl="0">
      <w:start w:val="1"/>
      <w:numFmt w:val="decimal"/>
      <w:isLgl/>
      <w:lvlText w:val="%1."/>
      <w:lvlJc w:val="left"/>
      <w:pPr>
        <w:tabs>
          <w:tab w:val="num" w:pos="500"/>
        </w:tabs>
        <w:ind w:left="500" w:firstLine="22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2">
    <w:nsid w:val="00003FC1"/>
    <w:multiLevelType w:val="multilevel"/>
    <w:tmpl w:val="227E9A5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039C14B4"/>
    <w:multiLevelType w:val="multilevel"/>
    <w:tmpl w:val="0296799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05803DD9"/>
    <w:multiLevelType w:val="multilevel"/>
    <w:tmpl w:val="E2380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08501502"/>
    <w:multiLevelType w:val="multilevel"/>
    <w:tmpl w:val="2FBEE564"/>
    <w:lvl w:ilvl="0">
      <w:start w:val="1"/>
      <w:numFmt w:val="decimal"/>
      <w:lvlText w:val="%1."/>
      <w:lvlJc w:val="left"/>
      <w:pPr>
        <w:ind w:left="660" w:hanging="6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nsid w:val="086121AA"/>
    <w:multiLevelType w:val="hybridMultilevel"/>
    <w:tmpl w:val="49103D9C"/>
    <w:lvl w:ilvl="0" w:tplc="6E6ECBD4">
      <w:start w:val="1"/>
      <w:numFmt w:val="bullet"/>
      <w:lvlText w:val="n"/>
      <w:lvlJc w:val="left"/>
      <w:pPr>
        <w:tabs>
          <w:tab w:val="num" w:pos="432"/>
        </w:tabs>
        <w:ind w:left="432" w:hanging="288"/>
      </w:pPr>
      <w:rPr>
        <w:rFonts w:ascii="Wingdings" w:hAnsi="Wingdings" w:hint="default"/>
        <w:color w:val="F5C201" w:themeColor="accent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2D9101A"/>
    <w:multiLevelType w:val="multilevel"/>
    <w:tmpl w:val="F016054A"/>
    <w:styleLink w:val="NewBullets"/>
    <w:lvl w:ilvl="0">
      <w:start w:val="1"/>
      <w:numFmt w:val="bullet"/>
      <w:lvlText w:val="n"/>
      <w:lvlJc w:val="left"/>
      <w:pPr>
        <w:ind w:left="576" w:hanging="288"/>
      </w:pPr>
      <w:rPr>
        <w:rFonts w:ascii="Wingdings" w:hAnsi="Wingdings" w:hint="default"/>
        <w:color w:val="F5C201" w:themeColor="accent2"/>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nsid w:val="25474D66"/>
    <w:multiLevelType w:val="multilevel"/>
    <w:tmpl w:val="15769D5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5FA226D"/>
    <w:multiLevelType w:val="multilevel"/>
    <w:tmpl w:val="AC20F17E"/>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84D50EC"/>
    <w:multiLevelType w:val="multilevel"/>
    <w:tmpl w:val="909ADD1E"/>
    <w:lvl w:ilvl="0">
      <w:start w:val="1"/>
      <w:numFmt w:val="bullet"/>
      <w:lvlText w:val="n"/>
      <w:lvlJc w:val="left"/>
      <w:pPr>
        <w:ind w:left="576" w:hanging="288"/>
      </w:pPr>
      <w:rPr>
        <w:rFonts w:ascii="Wingdings" w:hAnsi="Wingdings" w:hint="default"/>
        <w:color w:val="F5C201" w:themeColor="accent2"/>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nsid w:val="35F70092"/>
    <w:multiLevelType w:val="multilevel"/>
    <w:tmpl w:val="B6D2256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1470803"/>
    <w:multiLevelType w:val="multilevel"/>
    <w:tmpl w:val="0662492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2434FA6"/>
    <w:multiLevelType w:val="hybridMultilevel"/>
    <w:tmpl w:val="D6448F4C"/>
    <w:lvl w:ilvl="0" w:tplc="C8C257CA">
      <w:start w:val="1"/>
      <w:numFmt w:val="bullet"/>
      <w:pStyle w:val="TOCHeading"/>
      <w:lvlText w:val="n"/>
      <w:lvlJc w:val="left"/>
      <w:pPr>
        <w:ind w:left="576" w:hanging="288"/>
      </w:pPr>
      <w:rPr>
        <w:rFonts w:ascii="Wingdings" w:hAnsi="Wingdings" w:hint="default"/>
        <w:color w:val="F5C201" w:themeColor="accent2"/>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56B6A16"/>
    <w:multiLevelType w:val="multilevel"/>
    <w:tmpl w:val="282ED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61270D0"/>
    <w:multiLevelType w:val="multilevel"/>
    <w:tmpl w:val="512C95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A6D79B1"/>
    <w:multiLevelType w:val="multilevel"/>
    <w:tmpl w:val="B2FE3E8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9AE35B2"/>
    <w:multiLevelType w:val="multilevel"/>
    <w:tmpl w:val="4DF05092"/>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26911E6"/>
    <w:multiLevelType w:val="multilevel"/>
    <w:tmpl w:val="C09CABD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2FD518D"/>
    <w:multiLevelType w:val="multilevel"/>
    <w:tmpl w:val="9E92B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68666CCD"/>
    <w:multiLevelType w:val="multilevel"/>
    <w:tmpl w:val="6BB4448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03E59C5"/>
    <w:multiLevelType w:val="hybridMultilevel"/>
    <w:tmpl w:val="22C2F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0D57DCE"/>
    <w:multiLevelType w:val="multilevel"/>
    <w:tmpl w:val="C0E6B094"/>
    <w:styleLink w:val="ListBulSAVE"/>
    <w:lvl w:ilvl="0">
      <w:start w:val="1"/>
      <w:numFmt w:val="bullet"/>
      <w:lvlText w:val="n"/>
      <w:lvlJc w:val="left"/>
      <w:pPr>
        <w:ind w:left="576" w:hanging="288"/>
      </w:pPr>
      <w:rPr>
        <w:rFonts w:ascii="Wingdings" w:hAnsi="Wingdings" w:hint="default"/>
        <w:color w:val="F5C201" w:themeColor="accent2"/>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3">
    <w:nsid w:val="734E3C11"/>
    <w:multiLevelType w:val="multilevel"/>
    <w:tmpl w:val="450EB5B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44E18BF"/>
    <w:multiLevelType w:val="multilevel"/>
    <w:tmpl w:val="2FBEE564"/>
    <w:lvl w:ilvl="0">
      <w:start w:val="1"/>
      <w:numFmt w:val="decimal"/>
      <w:lvlText w:val="%1."/>
      <w:lvlJc w:val="left"/>
      <w:pPr>
        <w:ind w:left="660" w:hanging="6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nsid w:val="7670007F"/>
    <w:multiLevelType w:val="multilevel"/>
    <w:tmpl w:val="6CEAD22C"/>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A804B5C"/>
    <w:multiLevelType w:val="hybridMultilevel"/>
    <w:tmpl w:val="8B62BE8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C3D7763"/>
    <w:multiLevelType w:val="multilevel"/>
    <w:tmpl w:val="BB507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0"/>
    <w:lvlOverride w:ilvl="0">
      <w:startOverride w:val="1"/>
    </w:lvlOverride>
  </w:num>
  <w:num w:numId="3">
    <w:abstractNumId w:val="9"/>
  </w:num>
  <w:num w:numId="4">
    <w:abstractNumId w:val="21"/>
    <w:lvlOverride w:ilvl="0">
      <w:lvl w:ilvl="0">
        <w:numFmt w:val="decimal"/>
        <w:lvlText w:val="%1."/>
        <w:lvlJc w:val="left"/>
      </w:lvl>
    </w:lvlOverride>
  </w:num>
  <w:num w:numId="5">
    <w:abstractNumId w:val="35"/>
    <w:lvlOverride w:ilvl="0">
      <w:lvl w:ilvl="0">
        <w:numFmt w:val="decimal"/>
        <w:lvlText w:val="%1."/>
        <w:lvlJc w:val="left"/>
      </w:lvl>
    </w:lvlOverride>
  </w:num>
  <w:num w:numId="6">
    <w:abstractNumId w:val="31"/>
  </w:num>
  <w:num w:numId="7">
    <w:abstractNumId w:val="11"/>
  </w:num>
  <w:num w:numId="8">
    <w:abstractNumId w:val="25"/>
  </w:num>
  <w:num w:numId="9">
    <w:abstractNumId w:val="25"/>
    <w:lvlOverride w:ilvl="0">
      <w:lvl w:ilvl="0">
        <w:numFmt w:val="decimal"/>
        <w:lvlText w:val=""/>
        <w:lvlJc w:val="left"/>
      </w:lvl>
    </w:lvlOverride>
    <w:lvlOverride w:ilvl="1">
      <w:lvl w:ilvl="1">
        <w:numFmt w:val="lowerLetter"/>
        <w:lvlText w:val="%2."/>
        <w:lvlJc w:val="left"/>
      </w:lvl>
    </w:lvlOverride>
  </w:num>
  <w:num w:numId="10">
    <w:abstractNumId w:val="30"/>
    <w:lvlOverride w:ilvl="0">
      <w:lvl w:ilvl="0">
        <w:numFmt w:val="decimal"/>
        <w:lvlText w:val="%1."/>
        <w:lvlJc w:val="left"/>
      </w:lvl>
    </w:lvlOverride>
  </w:num>
  <w:num w:numId="11">
    <w:abstractNumId w:val="13"/>
    <w:lvlOverride w:ilvl="0">
      <w:lvl w:ilvl="0">
        <w:numFmt w:val="decimal"/>
        <w:lvlText w:val="%1."/>
        <w:lvlJc w:val="left"/>
      </w:lvl>
    </w:lvlOverride>
  </w:num>
  <w:num w:numId="12">
    <w:abstractNumId w:val="12"/>
    <w:lvlOverride w:ilvl="0">
      <w:lvl w:ilvl="0">
        <w:numFmt w:val="decimal"/>
        <w:lvlText w:val="%1."/>
        <w:lvlJc w:val="left"/>
      </w:lvl>
    </w:lvlOverride>
  </w:num>
  <w:num w:numId="13">
    <w:abstractNumId w:val="27"/>
    <w:lvlOverride w:ilvl="0">
      <w:lvl w:ilvl="0">
        <w:numFmt w:val="decimal"/>
        <w:lvlText w:val="%1."/>
        <w:lvlJc w:val="left"/>
      </w:lvl>
    </w:lvlOverride>
  </w:num>
  <w:num w:numId="14">
    <w:abstractNumId w:val="14"/>
  </w:num>
  <w:num w:numId="15">
    <w:abstractNumId w:val="15"/>
  </w:num>
  <w:num w:numId="16">
    <w:abstractNumId w:val="19"/>
    <w:lvlOverride w:ilvl="0">
      <w:lvl w:ilvl="0">
        <w:numFmt w:val="decimal"/>
        <w:lvlText w:val="%1."/>
        <w:lvlJc w:val="left"/>
      </w:lvl>
    </w:lvlOverride>
  </w:num>
  <w:num w:numId="17">
    <w:abstractNumId w:val="19"/>
    <w:lvlOverride w:ilvl="0">
      <w:lvl w:ilvl="0">
        <w:numFmt w:val="decimal"/>
        <w:lvlText w:val="%1."/>
        <w:lvlJc w:val="left"/>
      </w:lvl>
    </w:lvlOverride>
    <w:lvlOverride w:ilvl="1">
      <w:lvl w:ilvl="1">
        <w:numFmt w:val="lowerLetter"/>
        <w:lvlText w:val="%2."/>
        <w:lvlJc w:val="left"/>
      </w:lvl>
    </w:lvlOverride>
  </w:num>
  <w:num w:numId="18">
    <w:abstractNumId w:val="34"/>
  </w:num>
  <w:num w:numId="19">
    <w:abstractNumId w:val="18"/>
    <w:lvlOverride w:ilvl="0">
      <w:lvl w:ilvl="0">
        <w:numFmt w:val="decimal"/>
        <w:lvlText w:val="%1."/>
        <w:lvlJc w:val="left"/>
      </w:lvl>
    </w:lvlOverride>
  </w:num>
  <w:num w:numId="20">
    <w:abstractNumId w:val="33"/>
    <w:lvlOverride w:ilvl="0">
      <w:lvl w:ilvl="0">
        <w:numFmt w:val="decimal"/>
        <w:lvlText w:val="%1."/>
        <w:lvlJc w:val="left"/>
      </w:lvl>
    </w:lvlOverride>
  </w:num>
  <w:num w:numId="21">
    <w:abstractNumId w:val="36"/>
  </w:num>
  <w:num w:numId="22">
    <w:abstractNumId w:val="28"/>
    <w:lvlOverride w:ilvl="0">
      <w:lvl w:ilvl="0">
        <w:numFmt w:val="decimal"/>
        <w:lvlText w:val="%1."/>
        <w:lvlJc w:val="left"/>
      </w:lvl>
    </w:lvlOverride>
  </w:num>
  <w:num w:numId="23">
    <w:abstractNumId w:val="22"/>
    <w:lvlOverride w:ilvl="0">
      <w:lvl w:ilvl="0">
        <w:numFmt w:val="decimal"/>
        <w:lvlText w:val="%1."/>
        <w:lvlJc w:val="left"/>
      </w:lvl>
    </w:lvlOverride>
  </w:num>
  <w:num w:numId="24">
    <w:abstractNumId w:val="37"/>
  </w:num>
  <w:num w:numId="25">
    <w:abstractNumId w:val="24"/>
  </w:num>
  <w:num w:numId="26">
    <w:abstractNumId w:val="29"/>
  </w:num>
  <w:num w:numId="27">
    <w:abstractNumId w:val="16"/>
  </w:num>
  <w:num w:numId="28">
    <w:abstractNumId w:val="23"/>
  </w:num>
  <w:num w:numId="29">
    <w:abstractNumId w:val="20"/>
  </w:num>
  <w:num w:numId="30">
    <w:abstractNumId w:val="17"/>
  </w:num>
  <w:num w:numId="31">
    <w:abstractNumId w:val="32"/>
  </w:num>
  <w:num w:numId="32">
    <w:abstractNumId w:val="8"/>
  </w:num>
  <w:num w:numId="33">
    <w:abstractNumId w:val="7"/>
  </w:num>
  <w:num w:numId="34">
    <w:abstractNumId w:val="6"/>
  </w:num>
  <w:num w:numId="35">
    <w:abstractNumId w:val="5"/>
  </w:num>
  <w:num w:numId="36">
    <w:abstractNumId w:val="4"/>
  </w:num>
  <w:num w:numId="37">
    <w:abstractNumId w:val="3"/>
  </w:num>
  <w:num w:numId="38">
    <w:abstractNumId w:val="2"/>
  </w:num>
  <w:num w:numId="39">
    <w:abstractNumId w:val="1"/>
  </w:num>
  <w:num w:numId="40">
    <w:abstractNumId w:val="0"/>
  </w:num>
  <w:num w:numId="41">
    <w:abstractNumId w:val="26"/>
    <w:lvlOverride w:ilvl="0">
      <w:lvl w:ilvl="0">
        <w:numFmt w:val="decimal"/>
        <w:lvlText w:val="%1."/>
        <w:lvlJc w:val="left"/>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attachedTemplate r:id="rId1"/>
  <w:stylePaneFormatFilter w:val="1004"/>
  <w:doNotTrackMoves/>
  <w:defaultTabStop w:val="720"/>
  <w:characterSpacingControl w:val="doNotCompress"/>
  <w:savePreviewPicture/>
  <w:hdrShapeDefaults>
    <o:shapedefaults v:ext="edit" spidmax="2050">
      <v:textbox inset="5.85pt,.7pt,5.85pt,.7pt"/>
    </o:shapedefaults>
  </w:hdrShapeDefaults>
  <w:footnotePr>
    <w:footnote w:id="-1"/>
    <w:footnote w:id="0"/>
  </w:footnotePr>
  <w:endnotePr>
    <w:endnote w:id="-1"/>
    <w:endnote w:id="0"/>
  </w:endnotePr>
  <w:compat>
    <w:useFELayout/>
  </w:compat>
  <w:rsids>
    <w:rsidRoot w:val="004330C5"/>
    <w:rsid w:val="000112D7"/>
    <w:rsid w:val="00013B78"/>
    <w:rsid w:val="0002404C"/>
    <w:rsid w:val="00055249"/>
    <w:rsid w:val="000904BC"/>
    <w:rsid w:val="00093131"/>
    <w:rsid w:val="00097698"/>
    <w:rsid w:val="000A7E9A"/>
    <w:rsid w:val="00110132"/>
    <w:rsid w:val="001142C4"/>
    <w:rsid w:val="00144C46"/>
    <w:rsid w:val="00165340"/>
    <w:rsid w:val="00170E14"/>
    <w:rsid w:val="001B255D"/>
    <w:rsid w:val="001D45C6"/>
    <w:rsid w:val="001D7D03"/>
    <w:rsid w:val="00207033"/>
    <w:rsid w:val="00237EAA"/>
    <w:rsid w:val="002701BD"/>
    <w:rsid w:val="00280DC4"/>
    <w:rsid w:val="00295F26"/>
    <w:rsid w:val="002A5B36"/>
    <w:rsid w:val="002E1970"/>
    <w:rsid w:val="003015EC"/>
    <w:rsid w:val="003411A7"/>
    <w:rsid w:val="00373773"/>
    <w:rsid w:val="00375978"/>
    <w:rsid w:val="003956A9"/>
    <w:rsid w:val="003C18C7"/>
    <w:rsid w:val="003D500A"/>
    <w:rsid w:val="003E174C"/>
    <w:rsid w:val="0041682B"/>
    <w:rsid w:val="00423B29"/>
    <w:rsid w:val="004330C5"/>
    <w:rsid w:val="0046608D"/>
    <w:rsid w:val="004D2F54"/>
    <w:rsid w:val="00503256"/>
    <w:rsid w:val="00523DF3"/>
    <w:rsid w:val="00541230"/>
    <w:rsid w:val="00550F99"/>
    <w:rsid w:val="00570F73"/>
    <w:rsid w:val="00577123"/>
    <w:rsid w:val="00594F8F"/>
    <w:rsid w:val="005A075D"/>
    <w:rsid w:val="005B0C93"/>
    <w:rsid w:val="005C1EE9"/>
    <w:rsid w:val="005E128F"/>
    <w:rsid w:val="00646123"/>
    <w:rsid w:val="00654459"/>
    <w:rsid w:val="0068737F"/>
    <w:rsid w:val="006873CF"/>
    <w:rsid w:val="006A2E7E"/>
    <w:rsid w:val="006B5CDB"/>
    <w:rsid w:val="006D627D"/>
    <w:rsid w:val="006E1F01"/>
    <w:rsid w:val="006F61EB"/>
    <w:rsid w:val="00705EEE"/>
    <w:rsid w:val="0071308F"/>
    <w:rsid w:val="007204F4"/>
    <w:rsid w:val="00727288"/>
    <w:rsid w:val="00754495"/>
    <w:rsid w:val="00771DDC"/>
    <w:rsid w:val="00776F15"/>
    <w:rsid w:val="00781126"/>
    <w:rsid w:val="00782C8E"/>
    <w:rsid w:val="00783EF4"/>
    <w:rsid w:val="00794AE6"/>
    <w:rsid w:val="007D0890"/>
    <w:rsid w:val="007F7807"/>
    <w:rsid w:val="00810C29"/>
    <w:rsid w:val="00831D1C"/>
    <w:rsid w:val="00884B4A"/>
    <w:rsid w:val="00884F67"/>
    <w:rsid w:val="008C0D2F"/>
    <w:rsid w:val="008C7171"/>
    <w:rsid w:val="00911F9B"/>
    <w:rsid w:val="0092075A"/>
    <w:rsid w:val="00926E49"/>
    <w:rsid w:val="00941FEC"/>
    <w:rsid w:val="009912C2"/>
    <w:rsid w:val="009E2A3E"/>
    <w:rsid w:val="00A15157"/>
    <w:rsid w:val="00A26A59"/>
    <w:rsid w:val="00A54598"/>
    <w:rsid w:val="00A66BF6"/>
    <w:rsid w:val="00A90091"/>
    <w:rsid w:val="00A9246A"/>
    <w:rsid w:val="00AB2097"/>
    <w:rsid w:val="00AD1781"/>
    <w:rsid w:val="00AF0563"/>
    <w:rsid w:val="00BA009E"/>
    <w:rsid w:val="00C014B2"/>
    <w:rsid w:val="00C26A6B"/>
    <w:rsid w:val="00C30962"/>
    <w:rsid w:val="00C60323"/>
    <w:rsid w:val="00C6360D"/>
    <w:rsid w:val="00CC2374"/>
    <w:rsid w:val="00CF0CC9"/>
    <w:rsid w:val="00CF5A25"/>
    <w:rsid w:val="00D22A80"/>
    <w:rsid w:val="00D444D5"/>
    <w:rsid w:val="00D71EE5"/>
    <w:rsid w:val="00D84FED"/>
    <w:rsid w:val="00DD3405"/>
    <w:rsid w:val="00DF1B36"/>
    <w:rsid w:val="00E40F1F"/>
    <w:rsid w:val="00E569F9"/>
    <w:rsid w:val="00E71526"/>
    <w:rsid w:val="00E71928"/>
    <w:rsid w:val="00E832C0"/>
    <w:rsid w:val="00E93699"/>
    <w:rsid w:val="00EA3050"/>
    <w:rsid w:val="00EB0398"/>
    <w:rsid w:val="00ED3ECC"/>
    <w:rsid w:val="00ED6709"/>
    <w:rsid w:val="00F06ED6"/>
    <w:rsid w:val="00F2388B"/>
    <w:rsid w:val="00F445ED"/>
    <w:rsid w:val="00F63BF3"/>
    <w:rsid w:val="00F73F39"/>
    <w:rsid w:val="00FA3E89"/>
    <w:rsid w:val="00FB0E54"/>
    <w:rsid w:val="00FF06C5"/>
    <w:rsid w:val="00FF20BA"/>
    <w:rsid w:val="00FF52E4"/>
  </w:rsids>
  <m:mathPr>
    <m:mathFont m:val="Arial Unicode MS"/>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pPr>
        <w:spacing w:after="240" w:line="276" w:lineRule="auto"/>
      </w:pPr>
    </w:pPrDefault>
  </w:docDefaults>
  <w:latentStyles w:defLockedState="0" w:defUIPriority="0" w:defSemiHidden="0" w:defUnhideWhenUsed="0" w:defQFormat="0" w:count="276"/>
  <w:style w:type="paragraph" w:default="1" w:styleId="Normal">
    <w:name w:val="Normal"/>
    <w:qFormat/>
    <w:rsid w:val="00646123"/>
    <w:pPr>
      <w:spacing w:line="360" w:lineRule="auto"/>
      <w:ind w:firstLine="720"/>
    </w:pPr>
    <w:rPr>
      <w:rFonts w:ascii="Helvetica Light" w:hAnsi="Helvetica Light"/>
    </w:rPr>
  </w:style>
  <w:style w:type="paragraph" w:styleId="Heading1">
    <w:name w:val="heading 1"/>
    <w:basedOn w:val="Normal"/>
    <w:next w:val="Normal"/>
    <w:link w:val="Heading1Char"/>
    <w:uiPriority w:val="9"/>
    <w:qFormat/>
    <w:rsid w:val="005E128F"/>
    <w:pPr>
      <w:keepNext/>
      <w:keepLines/>
      <w:spacing w:before="720" w:after="120"/>
      <w:ind w:firstLine="0"/>
      <w:outlineLvl w:val="0"/>
    </w:pPr>
    <w:rPr>
      <w:rFonts w:ascii="Helvetica Neue UltraLight" w:eastAsiaTheme="majorEastAsia" w:hAnsi="Helvetica Neue UltraLight" w:cstheme="majorBidi"/>
      <w:color w:val="D1282E" w:themeColor="text2"/>
      <w:sz w:val="52"/>
      <w:szCs w:val="52"/>
    </w:rPr>
  </w:style>
  <w:style w:type="paragraph" w:styleId="Heading2">
    <w:name w:val="heading 2"/>
    <w:basedOn w:val="Normal"/>
    <w:next w:val="Normal"/>
    <w:link w:val="Heading2Char"/>
    <w:uiPriority w:val="9"/>
    <w:qFormat/>
    <w:rsid w:val="00ED6709"/>
    <w:pPr>
      <w:keepNext/>
      <w:keepLines/>
      <w:pBdr>
        <w:bottom w:val="single" w:sz="2" w:space="0" w:color="BFBFBF" w:themeColor="background1" w:themeShade="BF"/>
      </w:pBdr>
      <w:spacing w:before="120" w:after="360"/>
      <w:ind w:firstLine="0"/>
      <w:jc w:val="center"/>
      <w:outlineLvl w:val="1"/>
    </w:pPr>
    <w:rPr>
      <w:rFonts w:ascii="Helvetica Neue" w:eastAsiaTheme="majorEastAsia" w:hAnsi="Helvetica Neue" w:cstheme="majorBidi"/>
      <w:b/>
      <w:bCs/>
      <w:color w:val="D1282E" w:themeColor="text2"/>
      <w:sz w:val="32"/>
      <w:szCs w:val="32"/>
    </w:rPr>
  </w:style>
  <w:style w:type="paragraph" w:styleId="Heading3">
    <w:name w:val="heading 3"/>
    <w:basedOn w:val="Normal"/>
    <w:next w:val="Normal"/>
    <w:link w:val="Heading3Char"/>
    <w:uiPriority w:val="9"/>
    <w:qFormat/>
    <w:rsid w:val="00280DC4"/>
    <w:pPr>
      <w:keepNext/>
      <w:keepLines/>
      <w:spacing w:before="280" w:after="0"/>
      <w:outlineLvl w:val="2"/>
    </w:pPr>
    <w:rPr>
      <w:rFonts w:asciiTheme="majorHAnsi" w:eastAsiaTheme="majorEastAsia" w:hAnsiTheme="majorHAnsi" w:cstheme="majorBidi"/>
      <w:bCs/>
      <w:color w:val="F5C201" w:themeColor="accent2"/>
    </w:rPr>
  </w:style>
  <w:style w:type="paragraph" w:styleId="Heading4">
    <w:name w:val="heading 4"/>
    <w:basedOn w:val="Normal"/>
    <w:next w:val="Normal"/>
    <w:link w:val="Heading4Char"/>
    <w:uiPriority w:val="9"/>
    <w:unhideWhenUsed/>
    <w:qFormat/>
    <w:rsid w:val="001B255D"/>
    <w:pPr>
      <w:keepNext/>
      <w:keepLines/>
      <w:spacing w:before="200" w:after="0"/>
      <w:outlineLvl w:val="3"/>
    </w:pPr>
    <w:rPr>
      <w:rFonts w:asciiTheme="majorHAnsi" w:eastAsiaTheme="majorEastAsia" w:hAnsiTheme="majorHAnsi" w:cstheme="majorBidi"/>
      <w:bCs/>
      <w:iCs/>
      <w:color w:val="7A7A7A" w:themeColor="accent1"/>
    </w:rPr>
  </w:style>
  <w:style w:type="paragraph" w:styleId="Heading6">
    <w:name w:val="heading 6"/>
    <w:basedOn w:val="Normal"/>
    <w:next w:val="Normal"/>
    <w:link w:val="Heading6Char"/>
    <w:uiPriority w:val="1"/>
    <w:semiHidden/>
    <w:unhideWhenUsed/>
    <w:qFormat/>
    <w:rsid w:val="001B255D"/>
    <w:pPr>
      <w:keepNext/>
      <w:keepLines/>
      <w:spacing w:before="200" w:after="0"/>
      <w:outlineLvl w:val="5"/>
    </w:pPr>
    <w:rPr>
      <w:rFonts w:asciiTheme="majorHAnsi" w:eastAsiaTheme="majorEastAsia" w:hAnsiTheme="majorHAnsi" w:cstheme="majorBidi"/>
      <w:i/>
      <w:iCs/>
      <w:color w:val="3C3C3C" w:themeColor="accent1" w:themeShade="7F"/>
    </w:rPr>
  </w:style>
  <w:style w:type="paragraph" w:styleId="Heading7">
    <w:name w:val="heading 7"/>
    <w:basedOn w:val="Normal"/>
    <w:next w:val="Normal"/>
    <w:link w:val="Heading7Char"/>
    <w:uiPriority w:val="1"/>
    <w:semiHidden/>
    <w:unhideWhenUsed/>
    <w:qFormat/>
    <w:rsid w:val="001B255D"/>
    <w:pPr>
      <w:keepNext/>
      <w:keepLines/>
      <w:spacing w:before="200" w:after="0"/>
      <w:outlineLvl w:val="6"/>
    </w:pPr>
    <w:rPr>
      <w:rFonts w:asciiTheme="majorHAnsi" w:eastAsiaTheme="majorEastAsia" w:hAnsiTheme="majorHAnsi" w:cstheme="majorBidi"/>
      <w:iCs/>
      <w:color w:val="595959" w:themeColor="text1" w:themeTint="A6"/>
    </w:rPr>
  </w:style>
  <w:style w:type="paragraph" w:styleId="Heading8">
    <w:name w:val="heading 8"/>
    <w:basedOn w:val="Normal"/>
    <w:next w:val="Normal"/>
    <w:link w:val="Heading8Char"/>
    <w:uiPriority w:val="1"/>
    <w:semiHidden/>
    <w:unhideWhenUsed/>
    <w:qFormat/>
    <w:rsid w:val="001B255D"/>
    <w:pPr>
      <w:keepNext/>
      <w:keepLines/>
      <w:spacing w:before="200" w:after="0"/>
      <w:outlineLvl w:val="7"/>
    </w:pPr>
    <w:rPr>
      <w:rFonts w:asciiTheme="majorHAnsi" w:eastAsiaTheme="majorEastAsia" w:hAnsiTheme="majorHAnsi" w:cstheme="majorBidi"/>
      <w:color w:val="F5C201" w:themeColor="accent2"/>
      <w:sz w:val="20"/>
      <w:szCs w:val="20"/>
    </w:rPr>
  </w:style>
  <w:style w:type="paragraph" w:styleId="Heading9">
    <w:name w:val="heading 9"/>
    <w:basedOn w:val="Normal"/>
    <w:next w:val="Normal"/>
    <w:link w:val="Heading9Char"/>
    <w:uiPriority w:val="1"/>
    <w:semiHidden/>
    <w:unhideWhenUsed/>
    <w:qFormat/>
    <w:rsid w:val="001B255D"/>
    <w:pPr>
      <w:keepNext/>
      <w:keepLines/>
      <w:spacing w:before="200" w:after="0"/>
      <w:outlineLvl w:val="8"/>
    </w:pPr>
    <w:rPr>
      <w:rFonts w:asciiTheme="majorHAnsi" w:eastAsiaTheme="majorEastAsia" w:hAnsiTheme="majorHAnsi" w:cstheme="majorBidi"/>
      <w:iCs/>
      <w:color w:val="595959" w:themeColor="text1" w:themeTint="A6"/>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5E128F"/>
    <w:rPr>
      <w:rFonts w:ascii="Helvetica Neue UltraLight" w:eastAsiaTheme="majorEastAsia" w:hAnsi="Helvetica Neue UltraLight" w:cstheme="majorBidi"/>
      <w:color w:val="D1282E" w:themeColor="text2"/>
      <w:sz w:val="52"/>
      <w:szCs w:val="52"/>
    </w:rPr>
  </w:style>
  <w:style w:type="character" w:customStyle="1" w:styleId="Heading2Char">
    <w:name w:val="Heading 2 Char"/>
    <w:basedOn w:val="DefaultParagraphFont"/>
    <w:link w:val="Heading2"/>
    <w:uiPriority w:val="9"/>
    <w:rsid w:val="00ED6709"/>
    <w:rPr>
      <w:rFonts w:ascii="Helvetica Neue" w:eastAsiaTheme="majorEastAsia" w:hAnsi="Helvetica Neue" w:cstheme="majorBidi"/>
      <w:b/>
      <w:bCs/>
      <w:color w:val="D1282E" w:themeColor="text2"/>
      <w:sz w:val="32"/>
      <w:szCs w:val="32"/>
    </w:rPr>
  </w:style>
  <w:style w:type="character" w:customStyle="1" w:styleId="Heading3Char">
    <w:name w:val="Heading 3 Char"/>
    <w:basedOn w:val="DefaultParagraphFont"/>
    <w:link w:val="Heading3"/>
    <w:uiPriority w:val="9"/>
    <w:rsid w:val="005B0C93"/>
    <w:rPr>
      <w:rFonts w:asciiTheme="majorHAnsi" w:eastAsiaTheme="majorEastAsia" w:hAnsiTheme="majorHAnsi" w:cstheme="majorBidi"/>
      <w:bCs/>
      <w:color w:val="F5C201" w:themeColor="accent2"/>
    </w:rPr>
  </w:style>
  <w:style w:type="character" w:customStyle="1" w:styleId="Heading4Char">
    <w:name w:val="Heading 4 Char"/>
    <w:basedOn w:val="DefaultParagraphFont"/>
    <w:link w:val="Heading4"/>
    <w:uiPriority w:val="9"/>
    <w:rsid w:val="005B0C93"/>
    <w:rPr>
      <w:rFonts w:asciiTheme="majorHAnsi" w:eastAsiaTheme="majorEastAsia" w:hAnsiTheme="majorHAnsi" w:cstheme="majorBidi"/>
      <w:bCs/>
      <w:iCs/>
      <w:color w:val="7A7A7A" w:themeColor="accent1"/>
    </w:rPr>
  </w:style>
  <w:style w:type="character" w:customStyle="1" w:styleId="Heading6Char">
    <w:name w:val="Heading 6 Char"/>
    <w:basedOn w:val="DefaultParagraphFont"/>
    <w:link w:val="Heading6"/>
    <w:uiPriority w:val="1"/>
    <w:semiHidden/>
    <w:rsid w:val="005B0C93"/>
    <w:rPr>
      <w:rFonts w:asciiTheme="majorHAnsi" w:eastAsiaTheme="majorEastAsia" w:hAnsiTheme="majorHAnsi" w:cstheme="majorBidi"/>
      <w:i/>
      <w:iCs/>
      <w:color w:val="3C3C3C" w:themeColor="accent1" w:themeShade="7F"/>
    </w:rPr>
  </w:style>
  <w:style w:type="character" w:customStyle="1" w:styleId="Heading7Char">
    <w:name w:val="Heading 7 Char"/>
    <w:basedOn w:val="DefaultParagraphFont"/>
    <w:link w:val="Heading7"/>
    <w:uiPriority w:val="1"/>
    <w:semiHidden/>
    <w:rsid w:val="005B0C93"/>
    <w:rPr>
      <w:rFonts w:asciiTheme="majorHAnsi" w:eastAsiaTheme="majorEastAsia" w:hAnsiTheme="majorHAnsi" w:cstheme="majorBidi"/>
      <w:iCs/>
      <w:color w:val="595959" w:themeColor="text1" w:themeTint="A6"/>
    </w:rPr>
  </w:style>
  <w:style w:type="character" w:customStyle="1" w:styleId="Heading8Char">
    <w:name w:val="Heading 8 Char"/>
    <w:basedOn w:val="DefaultParagraphFont"/>
    <w:link w:val="Heading8"/>
    <w:uiPriority w:val="1"/>
    <w:semiHidden/>
    <w:rsid w:val="005B0C93"/>
    <w:rPr>
      <w:rFonts w:asciiTheme="majorHAnsi" w:eastAsiaTheme="majorEastAsia" w:hAnsiTheme="majorHAnsi" w:cstheme="majorBidi"/>
      <w:color w:val="F5C201" w:themeColor="accent2"/>
      <w:sz w:val="20"/>
      <w:szCs w:val="20"/>
    </w:rPr>
  </w:style>
  <w:style w:type="character" w:customStyle="1" w:styleId="Heading9Char">
    <w:name w:val="Heading 9 Char"/>
    <w:basedOn w:val="DefaultParagraphFont"/>
    <w:link w:val="Heading9"/>
    <w:uiPriority w:val="1"/>
    <w:semiHidden/>
    <w:rsid w:val="005B0C93"/>
    <w:rPr>
      <w:rFonts w:asciiTheme="majorHAnsi" w:eastAsiaTheme="majorEastAsia" w:hAnsiTheme="majorHAnsi" w:cstheme="majorBidi"/>
      <w:iCs/>
      <w:color w:val="595959" w:themeColor="text1" w:themeTint="A6"/>
      <w:sz w:val="20"/>
      <w:szCs w:val="20"/>
    </w:rPr>
  </w:style>
  <w:style w:type="table" w:styleId="TableGrid">
    <w:name w:val="Table Grid"/>
    <w:basedOn w:val="TableNormal"/>
    <w:uiPriority w:val="59"/>
    <w:rsid w:val="004660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411A7"/>
    <w:pPr>
      <w:spacing w:after="0" w:line="240" w:lineRule="auto"/>
    </w:pPr>
    <w:rPr>
      <w:sz w:val="12"/>
    </w:rPr>
  </w:style>
  <w:style w:type="paragraph" w:styleId="BalloonText">
    <w:name w:val="Balloon Text"/>
    <w:basedOn w:val="Normal"/>
    <w:link w:val="BalloonTextChar"/>
    <w:uiPriority w:val="99"/>
    <w:semiHidden/>
    <w:unhideWhenUsed/>
    <w:rsid w:val="004660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608D"/>
    <w:rPr>
      <w:rFonts w:ascii="Tahoma" w:hAnsi="Tahoma" w:cs="Tahoma"/>
      <w:sz w:val="16"/>
      <w:szCs w:val="16"/>
    </w:rPr>
  </w:style>
  <w:style w:type="paragraph" w:styleId="Title">
    <w:name w:val="Title"/>
    <w:basedOn w:val="Normal"/>
    <w:next w:val="Normal"/>
    <w:link w:val="TitleChar"/>
    <w:uiPriority w:val="1"/>
    <w:qFormat/>
    <w:rsid w:val="001142C4"/>
    <w:pPr>
      <w:spacing w:before="480" w:after="60" w:line="240" w:lineRule="auto"/>
      <w:contextualSpacing/>
    </w:pPr>
    <w:rPr>
      <w:rFonts w:ascii="Helvetica Neue UltraLight" w:eastAsiaTheme="majorEastAsia" w:hAnsi="Helvetica Neue UltraLight" w:cstheme="majorBidi"/>
      <w:color w:val="D1282E" w:themeColor="text2"/>
      <w:kern w:val="28"/>
      <w:sz w:val="120"/>
      <w:szCs w:val="120"/>
    </w:rPr>
  </w:style>
  <w:style w:type="character" w:customStyle="1" w:styleId="TitleChar">
    <w:name w:val="Title Char"/>
    <w:basedOn w:val="DefaultParagraphFont"/>
    <w:link w:val="Title"/>
    <w:uiPriority w:val="1"/>
    <w:rsid w:val="001142C4"/>
    <w:rPr>
      <w:rFonts w:ascii="Helvetica Neue UltraLight" w:eastAsiaTheme="majorEastAsia" w:hAnsi="Helvetica Neue UltraLight" w:cstheme="majorBidi"/>
      <w:color w:val="D1282E" w:themeColor="text2"/>
      <w:kern w:val="28"/>
      <w:sz w:val="120"/>
      <w:szCs w:val="120"/>
    </w:rPr>
  </w:style>
  <w:style w:type="character" w:styleId="PlaceholderText">
    <w:name w:val="Placeholder Text"/>
    <w:basedOn w:val="DefaultParagraphFont"/>
    <w:uiPriority w:val="99"/>
    <w:semiHidden/>
    <w:rsid w:val="00055249"/>
    <w:rPr>
      <w:color w:val="808080"/>
    </w:rPr>
  </w:style>
  <w:style w:type="paragraph" w:styleId="Subtitle">
    <w:name w:val="Subtitle"/>
    <w:basedOn w:val="Normal"/>
    <w:next w:val="Normal"/>
    <w:link w:val="SubtitleChar"/>
    <w:uiPriority w:val="11"/>
    <w:qFormat/>
    <w:rsid w:val="002E1970"/>
    <w:pPr>
      <w:numPr>
        <w:ilvl w:val="1"/>
      </w:numPr>
      <w:ind w:firstLine="720"/>
    </w:pPr>
    <w:rPr>
      <w:rFonts w:asciiTheme="majorHAnsi" w:eastAsiaTheme="majorEastAsia" w:hAnsiTheme="majorHAnsi" w:cstheme="majorBidi"/>
      <w:iCs/>
      <w:color w:val="000000" w:themeColor="text1"/>
      <w:sz w:val="28"/>
    </w:rPr>
  </w:style>
  <w:style w:type="character" w:customStyle="1" w:styleId="SubtitleChar">
    <w:name w:val="Subtitle Char"/>
    <w:basedOn w:val="DefaultParagraphFont"/>
    <w:link w:val="Subtitle"/>
    <w:uiPriority w:val="11"/>
    <w:rsid w:val="007204F4"/>
    <w:rPr>
      <w:rFonts w:asciiTheme="majorHAnsi" w:eastAsiaTheme="majorEastAsia" w:hAnsiTheme="majorHAnsi" w:cstheme="majorBidi"/>
      <w:iCs/>
      <w:color w:val="000000" w:themeColor="text1"/>
      <w:sz w:val="28"/>
    </w:rPr>
  </w:style>
  <w:style w:type="paragraph" w:customStyle="1" w:styleId="Appendix">
    <w:name w:val="Appendix"/>
    <w:basedOn w:val="Normal"/>
    <w:uiPriority w:val="1"/>
    <w:qFormat/>
    <w:rsid w:val="00FB0E54"/>
    <w:pPr>
      <w:pageBreakBefore/>
      <w:pBdr>
        <w:bottom w:val="single" w:sz="2" w:space="12" w:color="BFBFBF" w:themeColor="background1" w:themeShade="BF"/>
      </w:pBdr>
      <w:spacing w:before="480"/>
      <w:jc w:val="center"/>
    </w:pPr>
    <w:rPr>
      <w:rFonts w:asciiTheme="majorHAnsi" w:hAnsiTheme="majorHAnsi"/>
      <w:color w:val="F5C201" w:themeColor="accent2"/>
      <w:sz w:val="48"/>
    </w:rPr>
  </w:style>
  <w:style w:type="paragraph" w:styleId="Header">
    <w:name w:val="header"/>
    <w:basedOn w:val="Normal"/>
    <w:link w:val="HeaderChar"/>
    <w:uiPriority w:val="99"/>
    <w:rsid w:val="00A151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5157"/>
  </w:style>
  <w:style w:type="paragraph" w:styleId="Footer">
    <w:name w:val="footer"/>
    <w:basedOn w:val="Normal"/>
    <w:link w:val="FooterChar"/>
    <w:uiPriority w:val="99"/>
    <w:rsid w:val="003411A7"/>
    <w:pPr>
      <w:tabs>
        <w:tab w:val="center" w:pos="4680"/>
        <w:tab w:val="right" w:pos="9360"/>
      </w:tabs>
      <w:spacing w:before="240" w:after="0" w:line="264" w:lineRule="auto"/>
    </w:pPr>
    <w:rPr>
      <w:color w:val="595959" w:themeColor="text1" w:themeTint="A6"/>
      <w:sz w:val="20"/>
    </w:rPr>
  </w:style>
  <w:style w:type="character" w:customStyle="1" w:styleId="FooterChar">
    <w:name w:val="Footer Char"/>
    <w:basedOn w:val="DefaultParagraphFont"/>
    <w:link w:val="Footer"/>
    <w:uiPriority w:val="99"/>
    <w:rsid w:val="003411A7"/>
    <w:rPr>
      <w:color w:val="595959" w:themeColor="text1" w:themeTint="A6"/>
      <w:sz w:val="20"/>
    </w:rPr>
  </w:style>
  <w:style w:type="paragraph" w:customStyle="1" w:styleId="Header-FooterRight">
    <w:name w:val="Header-Footer Right"/>
    <w:basedOn w:val="Normal"/>
    <w:uiPriority w:val="99"/>
    <w:rsid w:val="003411A7"/>
    <w:pPr>
      <w:spacing w:before="240" w:after="0" w:line="264" w:lineRule="auto"/>
      <w:jc w:val="right"/>
    </w:pPr>
    <w:rPr>
      <w:color w:val="595959" w:themeColor="text1" w:themeTint="A6"/>
      <w:sz w:val="20"/>
    </w:rPr>
  </w:style>
  <w:style w:type="paragraph" w:styleId="Caption">
    <w:name w:val="caption"/>
    <w:basedOn w:val="Normal"/>
    <w:next w:val="Normal"/>
    <w:uiPriority w:val="1"/>
    <w:qFormat/>
    <w:rsid w:val="00144C46"/>
    <w:pPr>
      <w:spacing w:after="200" w:line="240" w:lineRule="auto"/>
      <w:jc w:val="center"/>
    </w:pPr>
    <w:rPr>
      <w:bCs/>
      <w:i/>
      <w:color w:val="404040" w:themeColor="text1" w:themeTint="BF"/>
      <w:sz w:val="18"/>
      <w:szCs w:val="18"/>
    </w:rPr>
  </w:style>
  <w:style w:type="paragraph" w:styleId="Bibliography">
    <w:name w:val="Bibliography"/>
    <w:basedOn w:val="Normal"/>
    <w:next w:val="Normal"/>
    <w:uiPriority w:val="1"/>
    <w:unhideWhenUsed/>
    <w:rsid w:val="00654459"/>
  </w:style>
  <w:style w:type="paragraph" w:styleId="TOCHeading">
    <w:name w:val="TOC Heading"/>
    <w:basedOn w:val="ListParagraph"/>
    <w:next w:val="Normal"/>
    <w:uiPriority w:val="39"/>
    <w:qFormat/>
    <w:rsid w:val="002A5B36"/>
    <w:pPr>
      <w:numPr>
        <w:numId w:val="28"/>
      </w:numPr>
      <w:spacing w:before="120" w:after="0"/>
      <w:contextualSpacing w:val="0"/>
    </w:pPr>
    <w:rPr>
      <w:sz w:val="24"/>
      <w:szCs w:val="24"/>
    </w:rPr>
  </w:style>
  <w:style w:type="paragraph" w:styleId="TOC1">
    <w:name w:val="toc 1"/>
    <w:basedOn w:val="Normal"/>
    <w:next w:val="Normal"/>
    <w:autoRedefine/>
    <w:uiPriority w:val="39"/>
    <w:unhideWhenUsed/>
    <w:rsid w:val="006F61EB"/>
    <w:pPr>
      <w:spacing w:before="120" w:after="0"/>
    </w:pPr>
    <w:rPr>
      <w:b/>
    </w:rPr>
  </w:style>
  <w:style w:type="paragraph" w:styleId="TOC2">
    <w:name w:val="toc 2"/>
    <w:basedOn w:val="Normal"/>
    <w:next w:val="Normal"/>
    <w:autoRedefine/>
    <w:uiPriority w:val="39"/>
    <w:unhideWhenUsed/>
    <w:rsid w:val="006F61EB"/>
    <w:pPr>
      <w:spacing w:after="0"/>
      <w:ind w:left="240"/>
    </w:pPr>
    <w:rPr>
      <w:b/>
      <w:sz w:val="22"/>
      <w:szCs w:val="22"/>
    </w:rPr>
  </w:style>
  <w:style w:type="paragraph" w:styleId="TOC3">
    <w:name w:val="toc 3"/>
    <w:basedOn w:val="Normal"/>
    <w:next w:val="Normal"/>
    <w:autoRedefine/>
    <w:uiPriority w:val="39"/>
    <w:unhideWhenUsed/>
    <w:rsid w:val="006F61EB"/>
    <w:pPr>
      <w:spacing w:after="0"/>
      <w:ind w:left="480"/>
    </w:pPr>
    <w:rPr>
      <w:sz w:val="22"/>
      <w:szCs w:val="22"/>
    </w:rPr>
  </w:style>
  <w:style w:type="character" w:styleId="Hyperlink">
    <w:name w:val="Hyperlink"/>
    <w:basedOn w:val="DefaultParagraphFont"/>
    <w:uiPriority w:val="99"/>
    <w:unhideWhenUsed/>
    <w:rsid w:val="006F61EB"/>
    <w:rPr>
      <w:color w:val="CC9900" w:themeColor="hyperlink"/>
      <w:u w:val="single"/>
    </w:rPr>
  </w:style>
  <w:style w:type="paragraph" w:styleId="ListBullet">
    <w:name w:val="List Bullet"/>
    <w:basedOn w:val="Normal"/>
    <w:uiPriority w:val="1"/>
    <w:qFormat/>
    <w:rsid w:val="00295F26"/>
    <w:pPr>
      <w:numPr>
        <w:numId w:val="1"/>
      </w:numPr>
    </w:pPr>
  </w:style>
  <w:style w:type="paragraph" w:styleId="ListNumber">
    <w:name w:val="List Number"/>
    <w:basedOn w:val="Normal"/>
    <w:uiPriority w:val="1"/>
    <w:qFormat/>
    <w:rsid w:val="00295F26"/>
    <w:pPr>
      <w:numPr>
        <w:numId w:val="3"/>
      </w:numPr>
    </w:pPr>
  </w:style>
  <w:style w:type="paragraph" w:styleId="Quote">
    <w:name w:val="Quote"/>
    <w:basedOn w:val="Normal"/>
    <w:next w:val="Normal"/>
    <w:link w:val="QuoteChar"/>
    <w:uiPriority w:val="29"/>
    <w:unhideWhenUsed/>
    <w:qFormat/>
    <w:rsid w:val="001B255D"/>
    <w:pPr>
      <w:ind w:left="720" w:right="720"/>
    </w:pPr>
    <w:rPr>
      <w:i/>
      <w:iCs/>
      <w:color w:val="595959" w:themeColor="text1" w:themeTint="A6"/>
    </w:rPr>
  </w:style>
  <w:style w:type="character" w:customStyle="1" w:styleId="QuoteChar">
    <w:name w:val="Quote Char"/>
    <w:basedOn w:val="DefaultParagraphFont"/>
    <w:link w:val="Quote"/>
    <w:uiPriority w:val="29"/>
    <w:rsid w:val="007204F4"/>
    <w:rPr>
      <w:i/>
      <w:iCs/>
      <w:color w:val="595959" w:themeColor="text1" w:themeTint="A6"/>
    </w:rPr>
  </w:style>
  <w:style w:type="paragraph" w:styleId="NormalWeb">
    <w:name w:val="Normal (Web)"/>
    <w:basedOn w:val="Normal"/>
    <w:uiPriority w:val="99"/>
    <w:unhideWhenUsed/>
    <w:rsid w:val="004330C5"/>
    <w:pPr>
      <w:spacing w:before="100" w:beforeAutospacing="1" w:after="100" w:afterAutospacing="1" w:line="240" w:lineRule="auto"/>
    </w:pPr>
    <w:rPr>
      <w:rFonts w:ascii="Times New Roman" w:eastAsia="Times New Roman" w:hAnsi="Times New Roman" w:cs="Times New Roman"/>
      <w:color w:val="000000"/>
    </w:rPr>
  </w:style>
  <w:style w:type="character" w:styleId="Emphasis">
    <w:name w:val="Emphasis"/>
    <w:basedOn w:val="DefaultParagraphFont"/>
    <w:uiPriority w:val="20"/>
    <w:qFormat/>
    <w:rsid w:val="004330C5"/>
    <w:rPr>
      <w:i/>
      <w:iCs/>
    </w:rPr>
  </w:style>
  <w:style w:type="paragraph" w:styleId="ListParagraph">
    <w:name w:val="List Paragraph"/>
    <w:basedOn w:val="Normal"/>
    <w:uiPriority w:val="34"/>
    <w:qFormat/>
    <w:rsid w:val="004330C5"/>
    <w:pPr>
      <w:spacing w:after="200"/>
      <w:ind w:left="720"/>
      <w:contextualSpacing/>
    </w:pPr>
    <w:rPr>
      <w:rFonts w:eastAsiaTheme="minorHAnsi"/>
      <w:sz w:val="22"/>
      <w:szCs w:val="22"/>
    </w:rPr>
  </w:style>
  <w:style w:type="character" w:styleId="Strong">
    <w:name w:val="Strong"/>
    <w:basedOn w:val="DefaultParagraphFont"/>
    <w:uiPriority w:val="22"/>
    <w:qFormat/>
    <w:rsid w:val="004330C5"/>
    <w:rPr>
      <w:b/>
      <w:bCs/>
    </w:rPr>
  </w:style>
  <w:style w:type="character" w:customStyle="1" w:styleId="googqs-tidbit">
    <w:name w:val="goog_qs-tidbit"/>
    <w:basedOn w:val="DefaultParagraphFont"/>
    <w:rsid w:val="004330C5"/>
  </w:style>
  <w:style w:type="paragraph" w:customStyle="1" w:styleId="BodyA">
    <w:name w:val="Body A"/>
    <w:rsid w:val="004330C5"/>
    <w:pPr>
      <w:spacing w:after="0" w:line="240" w:lineRule="auto"/>
    </w:pPr>
    <w:rPr>
      <w:rFonts w:ascii="Helvetica" w:eastAsia="ヒラギノ角ゴ Pro W3" w:hAnsi="Helvetica" w:cs="Times New Roman"/>
      <w:color w:val="000000"/>
      <w:szCs w:val="20"/>
    </w:rPr>
  </w:style>
  <w:style w:type="paragraph" w:customStyle="1" w:styleId="FreeFormA">
    <w:name w:val="Free Form A"/>
    <w:rsid w:val="004330C5"/>
    <w:pPr>
      <w:spacing w:after="0" w:line="240" w:lineRule="auto"/>
    </w:pPr>
    <w:rPr>
      <w:rFonts w:ascii="Helvetica" w:eastAsia="ヒラギノ角ゴ Pro W3" w:hAnsi="Helvetica" w:cs="Times New Roman"/>
      <w:color w:val="000000"/>
      <w:szCs w:val="20"/>
    </w:rPr>
  </w:style>
  <w:style w:type="paragraph" w:customStyle="1" w:styleId="FreeForm">
    <w:name w:val="Free Form"/>
    <w:rsid w:val="004330C5"/>
    <w:pPr>
      <w:spacing w:after="0" w:line="240" w:lineRule="auto"/>
    </w:pPr>
    <w:rPr>
      <w:rFonts w:ascii="Helvetica" w:eastAsia="ヒラギノ角ゴ Pro W3" w:hAnsi="Helvetica" w:cs="Times New Roman"/>
      <w:color w:val="000000"/>
      <w:szCs w:val="20"/>
    </w:rPr>
  </w:style>
  <w:style w:type="paragraph" w:customStyle="1" w:styleId="Body">
    <w:name w:val="Body"/>
    <w:rsid w:val="004330C5"/>
    <w:pPr>
      <w:spacing w:after="0" w:line="240" w:lineRule="auto"/>
    </w:pPr>
    <w:rPr>
      <w:rFonts w:ascii="Helvetica" w:eastAsia="ヒラギノ角ゴ Pro W3" w:hAnsi="Helvetica" w:cs="Times New Roman"/>
      <w:color w:val="000000"/>
      <w:szCs w:val="20"/>
    </w:rPr>
  </w:style>
  <w:style w:type="paragraph" w:styleId="BodyTextIndent">
    <w:name w:val="Body Text Indent"/>
    <w:basedOn w:val="Normal"/>
    <w:link w:val="BodyTextIndentChar"/>
    <w:rsid w:val="004330C5"/>
    <w:pPr>
      <w:spacing w:after="120" w:line="240" w:lineRule="auto"/>
      <w:ind w:left="360"/>
    </w:pPr>
    <w:rPr>
      <w:rFonts w:eastAsiaTheme="minorHAnsi"/>
    </w:rPr>
  </w:style>
  <w:style w:type="character" w:customStyle="1" w:styleId="BodyTextIndentChar">
    <w:name w:val="Body Text Indent Char"/>
    <w:basedOn w:val="DefaultParagraphFont"/>
    <w:link w:val="BodyTextIndent"/>
    <w:rsid w:val="004330C5"/>
    <w:rPr>
      <w:rFonts w:eastAsiaTheme="minorHAnsi"/>
    </w:rPr>
  </w:style>
  <w:style w:type="character" w:customStyle="1" w:styleId="apple-converted-space">
    <w:name w:val="apple-converted-space"/>
    <w:basedOn w:val="DefaultParagraphFont"/>
    <w:rsid w:val="004330C5"/>
  </w:style>
  <w:style w:type="paragraph" w:styleId="TOC4">
    <w:name w:val="toc 4"/>
    <w:basedOn w:val="Normal"/>
    <w:next w:val="Normal"/>
    <w:autoRedefine/>
    <w:uiPriority w:val="39"/>
    <w:unhideWhenUsed/>
    <w:rsid w:val="004330C5"/>
    <w:pPr>
      <w:spacing w:after="0"/>
      <w:ind w:left="720"/>
    </w:pPr>
    <w:rPr>
      <w:sz w:val="20"/>
      <w:szCs w:val="20"/>
    </w:rPr>
  </w:style>
  <w:style w:type="paragraph" w:styleId="TOC5">
    <w:name w:val="toc 5"/>
    <w:basedOn w:val="Normal"/>
    <w:next w:val="Normal"/>
    <w:autoRedefine/>
    <w:uiPriority w:val="39"/>
    <w:unhideWhenUsed/>
    <w:rsid w:val="004330C5"/>
    <w:pPr>
      <w:spacing w:after="0"/>
      <w:ind w:left="960"/>
    </w:pPr>
    <w:rPr>
      <w:sz w:val="20"/>
      <w:szCs w:val="20"/>
    </w:rPr>
  </w:style>
  <w:style w:type="paragraph" w:styleId="TOC6">
    <w:name w:val="toc 6"/>
    <w:basedOn w:val="Normal"/>
    <w:next w:val="Normal"/>
    <w:autoRedefine/>
    <w:uiPriority w:val="39"/>
    <w:unhideWhenUsed/>
    <w:rsid w:val="004330C5"/>
    <w:pPr>
      <w:spacing w:after="0"/>
      <w:ind w:left="1200"/>
    </w:pPr>
    <w:rPr>
      <w:sz w:val="20"/>
      <w:szCs w:val="20"/>
    </w:rPr>
  </w:style>
  <w:style w:type="paragraph" w:styleId="TOC7">
    <w:name w:val="toc 7"/>
    <w:basedOn w:val="Normal"/>
    <w:next w:val="Normal"/>
    <w:autoRedefine/>
    <w:uiPriority w:val="39"/>
    <w:unhideWhenUsed/>
    <w:rsid w:val="004330C5"/>
    <w:pPr>
      <w:spacing w:after="0"/>
      <w:ind w:left="1440"/>
    </w:pPr>
    <w:rPr>
      <w:sz w:val="20"/>
      <w:szCs w:val="20"/>
    </w:rPr>
  </w:style>
  <w:style w:type="paragraph" w:styleId="TOC8">
    <w:name w:val="toc 8"/>
    <w:basedOn w:val="Normal"/>
    <w:next w:val="Normal"/>
    <w:autoRedefine/>
    <w:uiPriority w:val="39"/>
    <w:unhideWhenUsed/>
    <w:rsid w:val="004330C5"/>
    <w:pPr>
      <w:spacing w:after="0"/>
      <w:ind w:left="1680"/>
    </w:pPr>
    <w:rPr>
      <w:sz w:val="20"/>
      <w:szCs w:val="20"/>
    </w:rPr>
  </w:style>
  <w:style w:type="paragraph" w:styleId="TOC9">
    <w:name w:val="toc 9"/>
    <w:basedOn w:val="Normal"/>
    <w:next w:val="Normal"/>
    <w:autoRedefine/>
    <w:uiPriority w:val="39"/>
    <w:unhideWhenUsed/>
    <w:rsid w:val="004330C5"/>
    <w:pPr>
      <w:spacing w:after="0"/>
      <w:ind w:left="1920"/>
    </w:pPr>
    <w:rPr>
      <w:sz w:val="20"/>
      <w:szCs w:val="20"/>
    </w:rPr>
  </w:style>
  <w:style w:type="character" w:styleId="CommentReference">
    <w:name w:val="annotation reference"/>
    <w:basedOn w:val="DefaultParagraphFont"/>
    <w:uiPriority w:val="99"/>
    <w:semiHidden/>
    <w:unhideWhenUsed/>
    <w:rsid w:val="004330C5"/>
    <w:rPr>
      <w:sz w:val="18"/>
      <w:szCs w:val="18"/>
    </w:rPr>
  </w:style>
  <w:style w:type="paragraph" w:styleId="CommentText">
    <w:name w:val="annotation text"/>
    <w:basedOn w:val="Normal"/>
    <w:link w:val="CommentTextChar"/>
    <w:uiPriority w:val="99"/>
    <w:unhideWhenUsed/>
    <w:rsid w:val="004330C5"/>
    <w:pPr>
      <w:spacing w:after="200" w:line="240" w:lineRule="auto"/>
    </w:pPr>
    <w:rPr>
      <w:rFonts w:eastAsiaTheme="minorHAnsi"/>
    </w:rPr>
  </w:style>
  <w:style w:type="character" w:customStyle="1" w:styleId="CommentTextChar">
    <w:name w:val="Comment Text Char"/>
    <w:basedOn w:val="DefaultParagraphFont"/>
    <w:link w:val="CommentText"/>
    <w:uiPriority w:val="99"/>
    <w:rsid w:val="004330C5"/>
    <w:rPr>
      <w:rFonts w:eastAsiaTheme="minorHAnsi"/>
    </w:rPr>
  </w:style>
  <w:style w:type="character" w:customStyle="1" w:styleId="CommentSubjectChar">
    <w:name w:val="Comment Subject Char"/>
    <w:basedOn w:val="CommentTextChar"/>
    <w:link w:val="CommentSubject"/>
    <w:uiPriority w:val="99"/>
    <w:semiHidden/>
    <w:rsid w:val="004330C5"/>
    <w:rPr>
      <w:rFonts w:eastAsiaTheme="minorHAnsi"/>
      <w:b/>
      <w:bCs/>
      <w:sz w:val="20"/>
      <w:szCs w:val="20"/>
    </w:rPr>
  </w:style>
  <w:style w:type="paragraph" w:styleId="CommentSubject">
    <w:name w:val="annotation subject"/>
    <w:basedOn w:val="CommentText"/>
    <w:next w:val="CommentText"/>
    <w:link w:val="CommentSubjectChar"/>
    <w:uiPriority w:val="99"/>
    <w:semiHidden/>
    <w:unhideWhenUsed/>
    <w:rsid w:val="004330C5"/>
    <w:rPr>
      <w:b/>
      <w:bCs/>
      <w:sz w:val="20"/>
      <w:szCs w:val="20"/>
    </w:rPr>
  </w:style>
  <w:style w:type="paragraph" w:styleId="BodyText">
    <w:name w:val="Body Text"/>
    <w:basedOn w:val="Normal"/>
    <w:link w:val="BodyTextChar"/>
    <w:rsid w:val="004330C5"/>
    <w:pPr>
      <w:spacing w:after="120" w:line="240" w:lineRule="auto"/>
    </w:pPr>
    <w:rPr>
      <w:rFonts w:eastAsiaTheme="minorHAnsi"/>
    </w:rPr>
  </w:style>
  <w:style w:type="character" w:customStyle="1" w:styleId="BodyTextChar">
    <w:name w:val="Body Text Char"/>
    <w:basedOn w:val="DefaultParagraphFont"/>
    <w:link w:val="BodyText"/>
    <w:rsid w:val="004330C5"/>
    <w:rPr>
      <w:rFonts w:eastAsiaTheme="minorHAnsi"/>
    </w:rPr>
  </w:style>
  <w:style w:type="numbering" w:customStyle="1" w:styleId="NewBullets">
    <w:name w:val="New Bullets"/>
    <w:basedOn w:val="NoList"/>
    <w:uiPriority w:val="99"/>
    <w:rsid w:val="001142C4"/>
    <w:pPr>
      <w:numPr>
        <w:numId w:val="30"/>
      </w:numPr>
    </w:pPr>
  </w:style>
  <w:style w:type="numbering" w:customStyle="1" w:styleId="ListBulSAVE">
    <w:name w:val="List Bul SAVE"/>
    <w:basedOn w:val="NoList"/>
    <w:uiPriority w:val="99"/>
    <w:rsid w:val="001142C4"/>
    <w:pPr>
      <w:numPr>
        <w:numId w:val="31"/>
      </w:numPr>
    </w:pPr>
  </w:style>
  <w:style w:type="paragraph" w:customStyle="1" w:styleId="NEWLIST">
    <w:name w:val="NEW LIST"/>
    <w:basedOn w:val="TOCHeading"/>
    <w:qFormat/>
    <w:rsid w:val="001142C4"/>
    <w:pPr>
      <w:spacing w:before="0" w:after="240"/>
      <w:ind w:left="1350"/>
    </w:pPr>
  </w:style>
  <w:style w:type="character" w:styleId="FollowedHyperlink">
    <w:name w:val="FollowedHyperlink"/>
    <w:basedOn w:val="DefaultParagraphFont"/>
    <w:rsid w:val="0068737F"/>
    <w:rPr>
      <w:color w:val="969696" w:themeColor="followedHyperlink"/>
      <w:u w:val="single"/>
    </w:rPr>
  </w:style>
  <w:style w:type="character" w:customStyle="1" w:styleId="apple-tab-span">
    <w:name w:val="apple-tab-span"/>
    <w:basedOn w:val="DefaultParagraphFont"/>
    <w:rsid w:val="00FF06C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pPr>
        <w:spacing w:after="240" w:line="276" w:lineRule="auto"/>
      </w:pPr>
    </w:pPrDefault>
  </w:docDefaults>
  <w:latentStyles w:defLockedState="0" w:defUIPriority="0" w:defSemiHidden="0" w:defUnhideWhenUsed="0" w:defQFormat="0" w:count="276">
    <w:lsdException w:name="toc 1" w:uiPriority="39"/>
    <w:lsdException w:name="toc 2" w:uiPriority="39"/>
    <w:lsdException w:name="Normal (Web)" w:uiPriority="99"/>
  </w:latentStyles>
  <w:style w:type="paragraph" w:default="1" w:styleId="Normal">
    <w:name w:val="Normal"/>
    <w:qFormat/>
    <w:rsid w:val="00646123"/>
    <w:pPr>
      <w:spacing w:line="360" w:lineRule="auto"/>
      <w:ind w:firstLine="720"/>
    </w:pPr>
    <w:rPr>
      <w:rFonts w:ascii="Helvetica Light" w:hAnsi="Helvetica Light"/>
    </w:rPr>
  </w:style>
  <w:style w:type="paragraph" w:styleId="Heading1">
    <w:name w:val="heading 1"/>
    <w:basedOn w:val="Normal"/>
    <w:next w:val="Normal"/>
    <w:link w:val="Heading1Char"/>
    <w:uiPriority w:val="9"/>
    <w:qFormat/>
    <w:rsid w:val="005E128F"/>
    <w:pPr>
      <w:keepNext/>
      <w:keepLines/>
      <w:spacing w:before="720" w:after="120"/>
      <w:ind w:firstLine="0"/>
      <w:outlineLvl w:val="0"/>
    </w:pPr>
    <w:rPr>
      <w:rFonts w:ascii="Helvetica Neue UltraLight" w:eastAsiaTheme="majorEastAsia" w:hAnsi="Helvetica Neue UltraLight" w:cstheme="majorBidi"/>
      <w:color w:val="D1282E" w:themeColor="text2"/>
      <w:sz w:val="52"/>
      <w:szCs w:val="52"/>
    </w:rPr>
  </w:style>
  <w:style w:type="paragraph" w:styleId="Heading2">
    <w:name w:val="heading 2"/>
    <w:basedOn w:val="Normal"/>
    <w:next w:val="Normal"/>
    <w:link w:val="Heading2Char"/>
    <w:uiPriority w:val="9"/>
    <w:qFormat/>
    <w:rsid w:val="00ED6709"/>
    <w:pPr>
      <w:keepNext/>
      <w:keepLines/>
      <w:pBdr>
        <w:bottom w:val="single" w:sz="2" w:space="0" w:color="BFBFBF" w:themeColor="background1" w:themeShade="BF"/>
      </w:pBdr>
      <w:spacing w:before="120" w:after="360"/>
      <w:ind w:firstLine="0"/>
      <w:jc w:val="center"/>
      <w:outlineLvl w:val="1"/>
    </w:pPr>
    <w:rPr>
      <w:rFonts w:ascii="Helvetica Neue" w:eastAsiaTheme="majorEastAsia" w:hAnsi="Helvetica Neue" w:cstheme="majorBidi"/>
      <w:b/>
      <w:bCs/>
      <w:color w:val="D1282E" w:themeColor="text2"/>
      <w:sz w:val="32"/>
      <w:szCs w:val="32"/>
    </w:rPr>
  </w:style>
  <w:style w:type="paragraph" w:styleId="Heading3">
    <w:name w:val="heading 3"/>
    <w:basedOn w:val="Normal"/>
    <w:next w:val="Normal"/>
    <w:link w:val="Heading3Char"/>
    <w:uiPriority w:val="9"/>
    <w:qFormat/>
    <w:rsid w:val="00280DC4"/>
    <w:pPr>
      <w:keepNext/>
      <w:keepLines/>
      <w:spacing w:before="280" w:after="0"/>
      <w:outlineLvl w:val="2"/>
    </w:pPr>
    <w:rPr>
      <w:rFonts w:asciiTheme="majorHAnsi" w:eastAsiaTheme="majorEastAsia" w:hAnsiTheme="majorHAnsi" w:cstheme="majorBidi"/>
      <w:bCs/>
      <w:color w:val="F5C201" w:themeColor="accent2"/>
    </w:rPr>
  </w:style>
  <w:style w:type="paragraph" w:styleId="Heading4">
    <w:name w:val="heading 4"/>
    <w:basedOn w:val="Normal"/>
    <w:next w:val="Normal"/>
    <w:link w:val="Heading4Char"/>
    <w:uiPriority w:val="9"/>
    <w:unhideWhenUsed/>
    <w:qFormat/>
    <w:rsid w:val="001B255D"/>
    <w:pPr>
      <w:keepNext/>
      <w:keepLines/>
      <w:spacing w:before="200" w:after="0"/>
      <w:outlineLvl w:val="3"/>
    </w:pPr>
    <w:rPr>
      <w:rFonts w:asciiTheme="majorHAnsi" w:eastAsiaTheme="majorEastAsia" w:hAnsiTheme="majorHAnsi" w:cstheme="majorBidi"/>
      <w:bCs/>
      <w:iCs/>
      <w:color w:val="7A7A7A" w:themeColor="accent1"/>
    </w:rPr>
  </w:style>
  <w:style w:type="paragraph" w:styleId="Heading6">
    <w:name w:val="heading 6"/>
    <w:basedOn w:val="Normal"/>
    <w:next w:val="Normal"/>
    <w:link w:val="Heading6Char"/>
    <w:uiPriority w:val="1"/>
    <w:semiHidden/>
    <w:unhideWhenUsed/>
    <w:qFormat/>
    <w:rsid w:val="001B255D"/>
    <w:pPr>
      <w:keepNext/>
      <w:keepLines/>
      <w:spacing w:before="200" w:after="0"/>
      <w:outlineLvl w:val="5"/>
    </w:pPr>
    <w:rPr>
      <w:rFonts w:asciiTheme="majorHAnsi" w:eastAsiaTheme="majorEastAsia" w:hAnsiTheme="majorHAnsi" w:cstheme="majorBidi"/>
      <w:i/>
      <w:iCs/>
      <w:color w:val="3C3C3C" w:themeColor="accent1" w:themeShade="7F"/>
    </w:rPr>
  </w:style>
  <w:style w:type="paragraph" w:styleId="Heading7">
    <w:name w:val="heading 7"/>
    <w:basedOn w:val="Normal"/>
    <w:next w:val="Normal"/>
    <w:link w:val="Heading7Char"/>
    <w:uiPriority w:val="1"/>
    <w:semiHidden/>
    <w:unhideWhenUsed/>
    <w:qFormat/>
    <w:rsid w:val="001B255D"/>
    <w:pPr>
      <w:keepNext/>
      <w:keepLines/>
      <w:spacing w:before="200" w:after="0"/>
      <w:outlineLvl w:val="6"/>
    </w:pPr>
    <w:rPr>
      <w:rFonts w:asciiTheme="majorHAnsi" w:eastAsiaTheme="majorEastAsia" w:hAnsiTheme="majorHAnsi" w:cstheme="majorBidi"/>
      <w:iCs/>
      <w:color w:val="595959" w:themeColor="text1" w:themeTint="A6"/>
    </w:rPr>
  </w:style>
  <w:style w:type="paragraph" w:styleId="Heading8">
    <w:name w:val="heading 8"/>
    <w:basedOn w:val="Normal"/>
    <w:next w:val="Normal"/>
    <w:link w:val="Heading8Char"/>
    <w:uiPriority w:val="1"/>
    <w:semiHidden/>
    <w:unhideWhenUsed/>
    <w:qFormat/>
    <w:rsid w:val="001B255D"/>
    <w:pPr>
      <w:keepNext/>
      <w:keepLines/>
      <w:spacing w:before="200" w:after="0"/>
      <w:outlineLvl w:val="7"/>
    </w:pPr>
    <w:rPr>
      <w:rFonts w:asciiTheme="majorHAnsi" w:eastAsiaTheme="majorEastAsia" w:hAnsiTheme="majorHAnsi" w:cstheme="majorBidi"/>
      <w:color w:val="F5C201" w:themeColor="accent2"/>
      <w:sz w:val="20"/>
      <w:szCs w:val="20"/>
    </w:rPr>
  </w:style>
  <w:style w:type="paragraph" w:styleId="Heading9">
    <w:name w:val="heading 9"/>
    <w:basedOn w:val="Normal"/>
    <w:next w:val="Normal"/>
    <w:link w:val="Heading9Char"/>
    <w:uiPriority w:val="1"/>
    <w:semiHidden/>
    <w:unhideWhenUsed/>
    <w:qFormat/>
    <w:rsid w:val="001B255D"/>
    <w:pPr>
      <w:keepNext/>
      <w:keepLines/>
      <w:spacing w:before="200" w:after="0"/>
      <w:outlineLvl w:val="8"/>
    </w:pPr>
    <w:rPr>
      <w:rFonts w:asciiTheme="majorHAnsi" w:eastAsiaTheme="majorEastAsia" w:hAnsiTheme="majorHAnsi" w:cstheme="majorBidi"/>
      <w:iCs/>
      <w:color w:val="595959" w:themeColor="text1" w:themeTint="A6"/>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128F"/>
    <w:rPr>
      <w:rFonts w:ascii="Helvetica Neue UltraLight" w:eastAsiaTheme="majorEastAsia" w:hAnsi="Helvetica Neue UltraLight" w:cstheme="majorBidi"/>
      <w:color w:val="D1282E" w:themeColor="text2"/>
      <w:sz w:val="52"/>
      <w:szCs w:val="52"/>
    </w:rPr>
  </w:style>
  <w:style w:type="character" w:customStyle="1" w:styleId="Heading2Char">
    <w:name w:val="Heading 2 Char"/>
    <w:basedOn w:val="DefaultParagraphFont"/>
    <w:link w:val="Heading2"/>
    <w:uiPriority w:val="9"/>
    <w:rsid w:val="00ED6709"/>
    <w:rPr>
      <w:rFonts w:ascii="Helvetica Neue" w:eastAsiaTheme="majorEastAsia" w:hAnsi="Helvetica Neue" w:cstheme="majorBidi"/>
      <w:b/>
      <w:bCs/>
      <w:color w:val="D1282E" w:themeColor="text2"/>
      <w:sz w:val="32"/>
      <w:szCs w:val="32"/>
    </w:rPr>
  </w:style>
  <w:style w:type="character" w:customStyle="1" w:styleId="Heading3Char">
    <w:name w:val="Heading 3 Char"/>
    <w:basedOn w:val="DefaultParagraphFont"/>
    <w:link w:val="Heading3"/>
    <w:uiPriority w:val="9"/>
    <w:rsid w:val="005B0C93"/>
    <w:rPr>
      <w:rFonts w:asciiTheme="majorHAnsi" w:eastAsiaTheme="majorEastAsia" w:hAnsiTheme="majorHAnsi" w:cstheme="majorBidi"/>
      <w:bCs/>
      <w:color w:val="F5C201" w:themeColor="accent2"/>
    </w:rPr>
  </w:style>
  <w:style w:type="character" w:customStyle="1" w:styleId="Heading4Char">
    <w:name w:val="Heading 4 Char"/>
    <w:basedOn w:val="DefaultParagraphFont"/>
    <w:link w:val="Heading4"/>
    <w:uiPriority w:val="9"/>
    <w:rsid w:val="005B0C93"/>
    <w:rPr>
      <w:rFonts w:asciiTheme="majorHAnsi" w:eastAsiaTheme="majorEastAsia" w:hAnsiTheme="majorHAnsi" w:cstheme="majorBidi"/>
      <w:bCs/>
      <w:iCs/>
      <w:color w:val="7A7A7A" w:themeColor="accent1"/>
    </w:rPr>
  </w:style>
  <w:style w:type="character" w:customStyle="1" w:styleId="Heading6Char">
    <w:name w:val="Heading 6 Char"/>
    <w:basedOn w:val="DefaultParagraphFont"/>
    <w:link w:val="Heading6"/>
    <w:uiPriority w:val="1"/>
    <w:semiHidden/>
    <w:rsid w:val="005B0C93"/>
    <w:rPr>
      <w:rFonts w:asciiTheme="majorHAnsi" w:eastAsiaTheme="majorEastAsia" w:hAnsiTheme="majorHAnsi" w:cstheme="majorBidi"/>
      <w:i/>
      <w:iCs/>
      <w:color w:val="3C3C3C" w:themeColor="accent1" w:themeShade="7F"/>
    </w:rPr>
  </w:style>
  <w:style w:type="character" w:customStyle="1" w:styleId="Heading7Char">
    <w:name w:val="Heading 7 Char"/>
    <w:basedOn w:val="DefaultParagraphFont"/>
    <w:link w:val="Heading7"/>
    <w:uiPriority w:val="1"/>
    <w:semiHidden/>
    <w:rsid w:val="005B0C93"/>
    <w:rPr>
      <w:rFonts w:asciiTheme="majorHAnsi" w:eastAsiaTheme="majorEastAsia" w:hAnsiTheme="majorHAnsi" w:cstheme="majorBidi"/>
      <w:iCs/>
      <w:color w:val="595959" w:themeColor="text1" w:themeTint="A6"/>
    </w:rPr>
  </w:style>
  <w:style w:type="character" w:customStyle="1" w:styleId="Heading8Char">
    <w:name w:val="Heading 8 Char"/>
    <w:basedOn w:val="DefaultParagraphFont"/>
    <w:link w:val="Heading8"/>
    <w:uiPriority w:val="1"/>
    <w:semiHidden/>
    <w:rsid w:val="005B0C93"/>
    <w:rPr>
      <w:rFonts w:asciiTheme="majorHAnsi" w:eastAsiaTheme="majorEastAsia" w:hAnsiTheme="majorHAnsi" w:cstheme="majorBidi"/>
      <w:color w:val="F5C201" w:themeColor="accent2"/>
      <w:sz w:val="20"/>
      <w:szCs w:val="20"/>
    </w:rPr>
  </w:style>
  <w:style w:type="character" w:customStyle="1" w:styleId="Heading9Char">
    <w:name w:val="Heading 9 Char"/>
    <w:basedOn w:val="DefaultParagraphFont"/>
    <w:link w:val="Heading9"/>
    <w:uiPriority w:val="1"/>
    <w:semiHidden/>
    <w:rsid w:val="005B0C93"/>
    <w:rPr>
      <w:rFonts w:asciiTheme="majorHAnsi" w:eastAsiaTheme="majorEastAsia" w:hAnsiTheme="majorHAnsi" w:cstheme="majorBidi"/>
      <w:iCs/>
      <w:color w:val="595959" w:themeColor="text1" w:themeTint="A6"/>
      <w:sz w:val="20"/>
      <w:szCs w:val="20"/>
    </w:rPr>
  </w:style>
  <w:style w:type="table" w:styleId="TableGrid">
    <w:name w:val="Table Grid"/>
    <w:basedOn w:val="TableNormal"/>
    <w:uiPriority w:val="59"/>
    <w:rsid w:val="004660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411A7"/>
    <w:pPr>
      <w:spacing w:after="0" w:line="240" w:lineRule="auto"/>
    </w:pPr>
    <w:rPr>
      <w:sz w:val="12"/>
    </w:rPr>
  </w:style>
  <w:style w:type="paragraph" w:styleId="BalloonText">
    <w:name w:val="Balloon Text"/>
    <w:basedOn w:val="Normal"/>
    <w:link w:val="BalloonTextChar"/>
    <w:uiPriority w:val="99"/>
    <w:semiHidden/>
    <w:unhideWhenUsed/>
    <w:rsid w:val="004660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608D"/>
    <w:rPr>
      <w:rFonts w:ascii="Tahoma" w:hAnsi="Tahoma" w:cs="Tahoma"/>
      <w:sz w:val="16"/>
      <w:szCs w:val="16"/>
    </w:rPr>
  </w:style>
  <w:style w:type="paragraph" w:styleId="Title">
    <w:name w:val="Title"/>
    <w:basedOn w:val="Normal"/>
    <w:next w:val="Normal"/>
    <w:link w:val="TitleChar"/>
    <w:uiPriority w:val="1"/>
    <w:qFormat/>
    <w:rsid w:val="001142C4"/>
    <w:pPr>
      <w:spacing w:before="480" w:after="60" w:line="240" w:lineRule="auto"/>
      <w:contextualSpacing/>
    </w:pPr>
    <w:rPr>
      <w:rFonts w:ascii="Helvetica Neue UltraLight" w:eastAsiaTheme="majorEastAsia" w:hAnsi="Helvetica Neue UltraLight" w:cstheme="majorBidi"/>
      <w:color w:val="D1282E" w:themeColor="text2"/>
      <w:kern w:val="28"/>
      <w:sz w:val="120"/>
      <w:szCs w:val="120"/>
    </w:rPr>
  </w:style>
  <w:style w:type="character" w:customStyle="1" w:styleId="TitleChar">
    <w:name w:val="Title Char"/>
    <w:basedOn w:val="DefaultParagraphFont"/>
    <w:link w:val="Title"/>
    <w:uiPriority w:val="1"/>
    <w:rsid w:val="001142C4"/>
    <w:rPr>
      <w:rFonts w:ascii="Helvetica Neue UltraLight" w:eastAsiaTheme="majorEastAsia" w:hAnsi="Helvetica Neue UltraLight" w:cstheme="majorBidi"/>
      <w:color w:val="D1282E" w:themeColor="text2"/>
      <w:kern w:val="28"/>
      <w:sz w:val="120"/>
      <w:szCs w:val="120"/>
    </w:rPr>
  </w:style>
  <w:style w:type="character" w:styleId="PlaceholderText">
    <w:name w:val="Placeholder Text"/>
    <w:basedOn w:val="DefaultParagraphFont"/>
    <w:uiPriority w:val="99"/>
    <w:semiHidden/>
    <w:rsid w:val="00055249"/>
    <w:rPr>
      <w:color w:val="808080"/>
    </w:rPr>
  </w:style>
  <w:style w:type="paragraph" w:styleId="Subtitle">
    <w:name w:val="Subtitle"/>
    <w:basedOn w:val="Normal"/>
    <w:next w:val="Normal"/>
    <w:link w:val="SubtitleChar"/>
    <w:uiPriority w:val="11"/>
    <w:qFormat/>
    <w:rsid w:val="002E1970"/>
    <w:pPr>
      <w:numPr>
        <w:ilvl w:val="1"/>
      </w:numPr>
      <w:ind w:firstLine="720"/>
    </w:pPr>
    <w:rPr>
      <w:rFonts w:asciiTheme="majorHAnsi" w:eastAsiaTheme="majorEastAsia" w:hAnsiTheme="majorHAnsi" w:cstheme="majorBidi"/>
      <w:iCs/>
      <w:color w:val="000000" w:themeColor="text1"/>
      <w:sz w:val="28"/>
    </w:rPr>
  </w:style>
  <w:style w:type="character" w:customStyle="1" w:styleId="SubtitleChar">
    <w:name w:val="Subtitle Char"/>
    <w:basedOn w:val="DefaultParagraphFont"/>
    <w:link w:val="Subtitle"/>
    <w:uiPriority w:val="11"/>
    <w:rsid w:val="007204F4"/>
    <w:rPr>
      <w:rFonts w:asciiTheme="majorHAnsi" w:eastAsiaTheme="majorEastAsia" w:hAnsiTheme="majorHAnsi" w:cstheme="majorBidi"/>
      <w:iCs/>
      <w:color w:val="000000" w:themeColor="text1"/>
      <w:sz w:val="28"/>
    </w:rPr>
  </w:style>
  <w:style w:type="paragraph" w:customStyle="1" w:styleId="Appendix">
    <w:name w:val="Appendix"/>
    <w:basedOn w:val="Normal"/>
    <w:uiPriority w:val="1"/>
    <w:qFormat/>
    <w:rsid w:val="00FB0E54"/>
    <w:pPr>
      <w:pageBreakBefore/>
      <w:pBdr>
        <w:bottom w:val="single" w:sz="2" w:space="12" w:color="BFBFBF" w:themeColor="background1" w:themeShade="BF"/>
      </w:pBdr>
      <w:spacing w:before="480"/>
      <w:jc w:val="center"/>
    </w:pPr>
    <w:rPr>
      <w:rFonts w:asciiTheme="majorHAnsi" w:hAnsiTheme="majorHAnsi"/>
      <w:color w:val="F5C201" w:themeColor="accent2"/>
      <w:sz w:val="48"/>
    </w:rPr>
  </w:style>
  <w:style w:type="paragraph" w:styleId="Header">
    <w:name w:val="header"/>
    <w:basedOn w:val="Normal"/>
    <w:link w:val="HeaderChar"/>
    <w:uiPriority w:val="99"/>
    <w:rsid w:val="00A151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5157"/>
  </w:style>
  <w:style w:type="paragraph" w:styleId="Footer">
    <w:name w:val="footer"/>
    <w:basedOn w:val="Normal"/>
    <w:link w:val="FooterChar"/>
    <w:uiPriority w:val="99"/>
    <w:rsid w:val="003411A7"/>
    <w:pPr>
      <w:tabs>
        <w:tab w:val="center" w:pos="4680"/>
        <w:tab w:val="right" w:pos="9360"/>
      </w:tabs>
      <w:spacing w:before="240" w:after="0" w:line="264" w:lineRule="auto"/>
    </w:pPr>
    <w:rPr>
      <w:color w:val="595959" w:themeColor="text1" w:themeTint="A6"/>
      <w:sz w:val="20"/>
    </w:rPr>
  </w:style>
  <w:style w:type="character" w:customStyle="1" w:styleId="FooterChar">
    <w:name w:val="Footer Char"/>
    <w:basedOn w:val="DefaultParagraphFont"/>
    <w:link w:val="Footer"/>
    <w:uiPriority w:val="99"/>
    <w:rsid w:val="003411A7"/>
    <w:rPr>
      <w:color w:val="595959" w:themeColor="text1" w:themeTint="A6"/>
      <w:sz w:val="20"/>
    </w:rPr>
  </w:style>
  <w:style w:type="paragraph" w:customStyle="1" w:styleId="Header-FooterRight">
    <w:name w:val="Header-Footer Right"/>
    <w:basedOn w:val="Normal"/>
    <w:uiPriority w:val="99"/>
    <w:rsid w:val="003411A7"/>
    <w:pPr>
      <w:spacing w:before="240" w:after="0" w:line="264" w:lineRule="auto"/>
      <w:jc w:val="right"/>
    </w:pPr>
    <w:rPr>
      <w:color w:val="595959" w:themeColor="text1" w:themeTint="A6"/>
      <w:sz w:val="20"/>
    </w:rPr>
  </w:style>
  <w:style w:type="paragraph" w:styleId="Caption">
    <w:name w:val="caption"/>
    <w:basedOn w:val="Normal"/>
    <w:next w:val="Normal"/>
    <w:uiPriority w:val="1"/>
    <w:qFormat/>
    <w:rsid w:val="00144C46"/>
    <w:pPr>
      <w:spacing w:after="200" w:line="240" w:lineRule="auto"/>
      <w:jc w:val="center"/>
    </w:pPr>
    <w:rPr>
      <w:bCs/>
      <w:i/>
      <w:color w:val="404040" w:themeColor="text1" w:themeTint="BF"/>
      <w:sz w:val="18"/>
      <w:szCs w:val="18"/>
    </w:rPr>
  </w:style>
  <w:style w:type="paragraph" w:styleId="Bibliography">
    <w:name w:val="Bibliography"/>
    <w:basedOn w:val="Normal"/>
    <w:next w:val="Normal"/>
    <w:uiPriority w:val="1"/>
    <w:unhideWhenUsed/>
    <w:rsid w:val="00654459"/>
  </w:style>
  <w:style w:type="paragraph" w:styleId="TOCHeading">
    <w:name w:val="TOC Heading"/>
    <w:basedOn w:val="ListParagraph"/>
    <w:next w:val="Normal"/>
    <w:uiPriority w:val="39"/>
    <w:qFormat/>
    <w:rsid w:val="002A5B36"/>
    <w:pPr>
      <w:numPr>
        <w:numId w:val="28"/>
      </w:numPr>
      <w:spacing w:before="120" w:after="0"/>
      <w:contextualSpacing w:val="0"/>
    </w:pPr>
    <w:rPr>
      <w:sz w:val="24"/>
      <w:szCs w:val="24"/>
    </w:rPr>
  </w:style>
  <w:style w:type="paragraph" w:styleId="TOC1">
    <w:name w:val="toc 1"/>
    <w:basedOn w:val="Normal"/>
    <w:next w:val="Normal"/>
    <w:autoRedefine/>
    <w:uiPriority w:val="39"/>
    <w:unhideWhenUsed/>
    <w:rsid w:val="006F61EB"/>
    <w:pPr>
      <w:spacing w:before="120" w:after="0"/>
    </w:pPr>
    <w:rPr>
      <w:b/>
    </w:rPr>
  </w:style>
  <w:style w:type="paragraph" w:styleId="TOC2">
    <w:name w:val="toc 2"/>
    <w:basedOn w:val="Normal"/>
    <w:next w:val="Normal"/>
    <w:autoRedefine/>
    <w:uiPriority w:val="39"/>
    <w:unhideWhenUsed/>
    <w:rsid w:val="006F61EB"/>
    <w:pPr>
      <w:spacing w:after="0"/>
      <w:ind w:left="240"/>
    </w:pPr>
    <w:rPr>
      <w:b/>
      <w:sz w:val="22"/>
      <w:szCs w:val="22"/>
    </w:rPr>
  </w:style>
  <w:style w:type="paragraph" w:styleId="TOC3">
    <w:name w:val="toc 3"/>
    <w:basedOn w:val="Normal"/>
    <w:next w:val="Normal"/>
    <w:autoRedefine/>
    <w:uiPriority w:val="39"/>
    <w:unhideWhenUsed/>
    <w:rsid w:val="006F61EB"/>
    <w:pPr>
      <w:spacing w:after="0"/>
      <w:ind w:left="480"/>
    </w:pPr>
    <w:rPr>
      <w:sz w:val="22"/>
      <w:szCs w:val="22"/>
    </w:rPr>
  </w:style>
  <w:style w:type="character" w:styleId="Hyperlink">
    <w:name w:val="Hyperlink"/>
    <w:basedOn w:val="DefaultParagraphFont"/>
    <w:uiPriority w:val="99"/>
    <w:unhideWhenUsed/>
    <w:rsid w:val="006F61EB"/>
    <w:rPr>
      <w:color w:val="CC9900" w:themeColor="hyperlink"/>
      <w:u w:val="single"/>
    </w:rPr>
  </w:style>
  <w:style w:type="paragraph" w:styleId="ListBullet">
    <w:name w:val="List Bullet"/>
    <w:basedOn w:val="Normal"/>
    <w:uiPriority w:val="1"/>
    <w:qFormat/>
    <w:rsid w:val="00295F26"/>
    <w:pPr>
      <w:numPr>
        <w:numId w:val="1"/>
      </w:numPr>
    </w:pPr>
  </w:style>
  <w:style w:type="paragraph" w:styleId="ListNumber">
    <w:name w:val="List Number"/>
    <w:basedOn w:val="Normal"/>
    <w:uiPriority w:val="1"/>
    <w:qFormat/>
    <w:rsid w:val="00295F26"/>
    <w:pPr>
      <w:numPr>
        <w:numId w:val="3"/>
      </w:numPr>
    </w:pPr>
  </w:style>
  <w:style w:type="paragraph" w:styleId="Quote">
    <w:name w:val="Quote"/>
    <w:basedOn w:val="Normal"/>
    <w:next w:val="Normal"/>
    <w:link w:val="QuoteChar"/>
    <w:uiPriority w:val="29"/>
    <w:unhideWhenUsed/>
    <w:qFormat/>
    <w:rsid w:val="001B255D"/>
    <w:pPr>
      <w:ind w:left="720" w:right="720"/>
    </w:pPr>
    <w:rPr>
      <w:i/>
      <w:iCs/>
      <w:color w:val="595959" w:themeColor="text1" w:themeTint="A6"/>
    </w:rPr>
  </w:style>
  <w:style w:type="character" w:customStyle="1" w:styleId="QuoteChar">
    <w:name w:val="Quote Char"/>
    <w:basedOn w:val="DefaultParagraphFont"/>
    <w:link w:val="Quote"/>
    <w:uiPriority w:val="29"/>
    <w:rsid w:val="007204F4"/>
    <w:rPr>
      <w:i/>
      <w:iCs/>
      <w:color w:val="595959" w:themeColor="text1" w:themeTint="A6"/>
    </w:rPr>
  </w:style>
  <w:style w:type="paragraph" w:styleId="NormalWeb">
    <w:name w:val="Normal (Web)"/>
    <w:basedOn w:val="Normal"/>
    <w:uiPriority w:val="99"/>
    <w:unhideWhenUsed/>
    <w:rsid w:val="004330C5"/>
    <w:pPr>
      <w:spacing w:before="100" w:beforeAutospacing="1" w:after="100" w:afterAutospacing="1" w:line="240" w:lineRule="auto"/>
    </w:pPr>
    <w:rPr>
      <w:rFonts w:ascii="Times New Roman" w:eastAsia="Times New Roman" w:hAnsi="Times New Roman" w:cs="Times New Roman"/>
      <w:color w:val="000000"/>
    </w:rPr>
  </w:style>
  <w:style w:type="character" w:styleId="Emphasis">
    <w:name w:val="Emphasis"/>
    <w:basedOn w:val="DefaultParagraphFont"/>
    <w:uiPriority w:val="20"/>
    <w:qFormat/>
    <w:rsid w:val="004330C5"/>
    <w:rPr>
      <w:i/>
      <w:iCs/>
    </w:rPr>
  </w:style>
  <w:style w:type="paragraph" w:styleId="ListParagraph">
    <w:name w:val="List Paragraph"/>
    <w:basedOn w:val="Normal"/>
    <w:uiPriority w:val="34"/>
    <w:qFormat/>
    <w:rsid w:val="004330C5"/>
    <w:pPr>
      <w:spacing w:after="200"/>
      <w:ind w:left="720"/>
      <w:contextualSpacing/>
    </w:pPr>
    <w:rPr>
      <w:rFonts w:eastAsiaTheme="minorHAnsi"/>
      <w:sz w:val="22"/>
      <w:szCs w:val="22"/>
    </w:rPr>
  </w:style>
  <w:style w:type="character" w:styleId="Strong">
    <w:name w:val="Strong"/>
    <w:basedOn w:val="DefaultParagraphFont"/>
    <w:uiPriority w:val="22"/>
    <w:qFormat/>
    <w:rsid w:val="004330C5"/>
    <w:rPr>
      <w:b/>
      <w:bCs/>
    </w:rPr>
  </w:style>
  <w:style w:type="character" w:customStyle="1" w:styleId="googqs-tidbit">
    <w:name w:val="goog_qs-tidbit"/>
    <w:basedOn w:val="DefaultParagraphFont"/>
    <w:rsid w:val="004330C5"/>
  </w:style>
  <w:style w:type="paragraph" w:customStyle="1" w:styleId="BodyA">
    <w:name w:val="Body A"/>
    <w:rsid w:val="004330C5"/>
    <w:pPr>
      <w:spacing w:after="0" w:line="240" w:lineRule="auto"/>
    </w:pPr>
    <w:rPr>
      <w:rFonts w:ascii="Helvetica" w:eastAsia="ヒラギノ角ゴ Pro W3" w:hAnsi="Helvetica" w:cs="Times New Roman"/>
      <w:color w:val="000000"/>
      <w:szCs w:val="20"/>
    </w:rPr>
  </w:style>
  <w:style w:type="paragraph" w:customStyle="1" w:styleId="FreeFormA">
    <w:name w:val="Free Form A"/>
    <w:rsid w:val="004330C5"/>
    <w:pPr>
      <w:spacing w:after="0" w:line="240" w:lineRule="auto"/>
    </w:pPr>
    <w:rPr>
      <w:rFonts w:ascii="Helvetica" w:eastAsia="ヒラギノ角ゴ Pro W3" w:hAnsi="Helvetica" w:cs="Times New Roman"/>
      <w:color w:val="000000"/>
      <w:szCs w:val="20"/>
    </w:rPr>
  </w:style>
  <w:style w:type="paragraph" w:customStyle="1" w:styleId="FreeForm">
    <w:name w:val="Free Form"/>
    <w:rsid w:val="004330C5"/>
    <w:pPr>
      <w:spacing w:after="0" w:line="240" w:lineRule="auto"/>
    </w:pPr>
    <w:rPr>
      <w:rFonts w:ascii="Helvetica" w:eastAsia="ヒラギノ角ゴ Pro W3" w:hAnsi="Helvetica" w:cs="Times New Roman"/>
      <w:color w:val="000000"/>
      <w:szCs w:val="20"/>
    </w:rPr>
  </w:style>
  <w:style w:type="paragraph" w:customStyle="1" w:styleId="Body">
    <w:name w:val="Body"/>
    <w:rsid w:val="004330C5"/>
    <w:pPr>
      <w:spacing w:after="0" w:line="240" w:lineRule="auto"/>
    </w:pPr>
    <w:rPr>
      <w:rFonts w:ascii="Helvetica" w:eastAsia="ヒラギノ角ゴ Pro W3" w:hAnsi="Helvetica" w:cs="Times New Roman"/>
      <w:color w:val="000000"/>
      <w:szCs w:val="20"/>
    </w:rPr>
  </w:style>
  <w:style w:type="paragraph" w:styleId="BodyTextIndent">
    <w:name w:val="Body Text Indent"/>
    <w:basedOn w:val="Normal"/>
    <w:link w:val="BodyTextIndentChar"/>
    <w:rsid w:val="004330C5"/>
    <w:pPr>
      <w:spacing w:after="120" w:line="240" w:lineRule="auto"/>
      <w:ind w:left="360"/>
    </w:pPr>
    <w:rPr>
      <w:rFonts w:eastAsiaTheme="minorHAnsi"/>
    </w:rPr>
  </w:style>
  <w:style w:type="character" w:customStyle="1" w:styleId="BodyTextIndentChar">
    <w:name w:val="Body Text Indent Char"/>
    <w:basedOn w:val="DefaultParagraphFont"/>
    <w:link w:val="BodyTextIndent"/>
    <w:rsid w:val="004330C5"/>
    <w:rPr>
      <w:rFonts w:eastAsiaTheme="minorHAnsi"/>
    </w:rPr>
  </w:style>
  <w:style w:type="character" w:customStyle="1" w:styleId="apple-converted-space">
    <w:name w:val="apple-converted-space"/>
    <w:basedOn w:val="DefaultParagraphFont"/>
    <w:rsid w:val="004330C5"/>
  </w:style>
  <w:style w:type="paragraph" w:styleId="TOC4">
    <w:name w:val="toc 4"/>
    <w:basedOn w:val="Normal"/>
    <w:next w:val="Normal"/>
    <w:autoRedefine/>
    <w:uiPriority w:val="39"/>
    <w:unhideWhenUsed/>
    <w:rsid w:val="004330C5"/>
    <w:pPr>
      <w:spacing w:after="0"/>
      <w:ind w:left="720"/>
    </w:pPr>
    <w:rPr>
      <w:sz w:val="20"/>
      <w:szCs w:val="20"/>
    </w:rPr>
  </w:style>
  <w:style w:type="paragraph" w:styleId="TOC5">
    <w:name w:val="toc 5"/>
    <w:basedOn w:val="Normal"/>
    <w:next w:val="Normal"/>
    <w:autoRedefine/>
    <w:uiPriority w:val="39"/>
    <w:unhideWhenUsed/>
    <w:rsid w:val="004330C5"/>
    <w:pPr>
      <w:spacing w:after="0"/>
      <w:ind w:left="960"/>
    </w:pPr>
    <w:rPr>
      <w:sz w:val="20"/>
      <w:szCs w:val="20"/>
    </w:rPr>
  </w:style>
  <w:style w:type="paragraph" w:styleId="TOC6">
    <w:name w:val="toc 6"/>
    <w:basedOn w:val="Normal"/>
    <w:next w:val="Normal"/>
    <w:autoRedefine/>
    <w:uiPriority w:val="39"/>
    <w:unhideWhenUsed/>
    <w:rsid w:val="004330C5"/>
    <w:pPr>
      <w:spacing w:after="0"/>
      <w:ind w:left="1200"/>
    </w:pPr>
    <w:rPr>
      <w:sz w:val="20"/>
      <w:szCs w:val="20"/>
    </w:rPr>
  </w:style>
  <w:style w:type="paragraph" w:styleId="TOC7">
    <w:name w:val="toc 7"/>
    <w:basedOn w:val="Normal"/>
    <w:next w:val="Normal"/>
    <w:autoRedefine/>
    <w:uiPriority w:val="39"/>
    <w:unhideWhenUsed/>
    <w:rsid w:val="004330C5"/>
    <w:pPr>
      <w:spacing w:after="0"/>
      <w:ind w:left="1440"/>
    </w:pPr>
    <w:rPr>
      <w:sz w:val="20"/>
      <w:szCs w:val="20"/>
    </w:rPr>
  </w:style>
  <w:style w:type="paragraph" w:styleId="TOC8">
    <w:name w:val="toc 8"/>
    <w:basedOn w:val="Normal"/>
    <w:next w:val="Normal"/>
    <w:autoRedefine/>
    <w:uiPriority w:val="39"/>
    <w:unhideWhenUsed/>
    <w:rsid w:val="004330C5"/>
    <w:pPr>
      <w:spacing w:after="0"/>
      <w:ind w:left="1680"/>
    </w:pPr>
    <w:rPr>
      <w:sz w:val="20"/>
      <w:szCs w:val="20"/>
    </w:rPr>
  </w:style>
  <w:style w:type="paragraph" w:styleId="TOC9">
    <w:name w:val="toc 9"/>
    <w:basedOn w:val="Normal"/>
    <w:next w:val="Normal"/>
    <w:autoRedefine/>
    <w:uiPriority w:val="39"/>
    <w:unhideWhenUsed/>
    <w:rsid w:val="004330C5"/>
    <w:pPr>
      <w:spacing w:after="0"/>
      <w:ind w:left="1920"/>
    </w:pPr>
    <w:rPr>
      <w:sz w:val="20"/>
      <w:szCs w:val="20"/>
    </w:rPr>
  </w:style>
  <w:style w:type="character" w:styleId="CommentReference">
    <w:name w:val="annotation reference"/>
    <w:basedOn w:val="DefaultParagraphFont"/>
    <w:uiPriority w:val="99"/>
    <w:semiHidden/>
    <w:unhideWhenUsed/>
    <w:rsid w:val="004330C5"/>
    <w:rPr>
      <w:sz w:val="18"/>
      <w:szCs w:val="18"/>
    </w:rPr>
  </w:style>
  <w:style w:type="paragraph" w:styleId="CommentText">
    <w:name w:val="annotation text"/>
    <w:basedOn w:val="Normal"/>
    <w:link w:val="CommentTextChar"/>
    <w:uiPriority w:val="99"/>
    <w:unhideWhenUsed/>
    <w:rsid w:val="004330C5"/>
    <w:pPr>
      <w:spacing w:after="200" w:line="240" w:lineRule="auto"/>
    </w:pPr>
    <w:rPr>
      <w:rFonts w:eastAsiaTheme="minorHAnsi"/>
    </w:rPr>
  </w:style>
  <w:style w:type="character" w:customStyle="1" w:styleId="CommentTextChar">
    <w:name w:val="Comment Text Char"/>
    <w:basedOn w:val="DefaultParagraphFont"/>
    <w:link w:val="CommentText"/>
    <w:uiPriority w:val="99"/>
    <w:rsid w:val="004330C5"/>
    <w:rPr>
      <w:rFonts w:eastAsiaTheme="minorHAnsi"/>
    </w:rPr>
  </w:style>
  <w:style w:type="character" w:customStyle="1" w:styleId="CommentSubjectChar">
    <w:name w:val="Comment Subject Char"/>
    <w:basedOn w:val="CommentTextChar"/>
    <w:link w:val="CommentSubject"/>
    <w:uiPriority w:val="99"/>
    <w:semiHidden/>
    <w:rsid w:val="004330C5"/>
    <w:rPr>
      <w:rFonts w:eastAsiaTheme="minorHAnsi"/>
      <w:b/>
      <w:bCs/>
      <w:sz w:val="20"/>
      <w:szCs w:val="20"/>
    </w:rPr>
  </w:style>
  <w:style w:type="paragraph" w:styleId="CommentSubject">
    <w:name w:val="annotation subject"/>
    <w:basedOn w:val="CommentText"/>
    <w:next w:val="CommentText"/>
    <w:link w:val="CommentSubjectChar"/>
    <w:uiPriority w:val="99"/>
    <w:semiHidden/>
    <w:unhideWhenUsed/>
    <w:rsid w:val="004330C5"/>
    <w:rPr>
      <w:b/>
      <w:bCs/>
      <w:sz w:val="20"/>
      <w:szCs w:val="20"/>
    </w:rPr>
  </w:style>
  <w:style w:type="paragraph" w:styleId="BodyText">
    <w:name w:val="Body Text"/>
    <w:basedOn w:val="Normal"/>
    <w:link w:val="BodyTextChar"/>
    <w:rsid w:val="004330C5"/>
    <w:pPr>
      <w:spacing w:after="120" w:line="240" w:lineRule="auto"/>
    </w:pPr>
    <w:rPr>
      <w:rFonts w:eastAsiaTheme="minorHAnsi"/>
    </w:rPr>
  </w:style>
  <w:style w:type="character" w:customStyle="1" w:styleId="BodyTextChar">
    <w:name w:val="Body Text Char"/>
    <w:basedOn w:val="DefaultParagraphFont"/>
    <w:link w:val="BodyText"/>
    <w:rsid w:val="004330C5"/>
    <w:rPr>
      <w:rFonts w:eastAsiaTheme="minorHAnsi"/>
    </w:rPr>
  </w:style>
  <w:style w:type="numbering" w:customStyle="1" w:styleId="NewBullets">
    <w:name w:val="New Bullets"/>
    <w:basedOn w:val="NoList"/>
    <w:uiPriority w:val="99"/>
    <w:rsid w:val="001142C4"/>
    <w:pPr>
      <w:numPr>
        <w:numId w:val="30"/>
      </w:numPr>
    </w:pPr>
  </w:style>
  <w:style w:type="numbering" w:customStyle="1" w:styleId="ListBulSAVE">
    <w:name w:val="List Bul SAVE"/>
    <w:basedOn w:val="NoList"/>
    <w:uiPriority w:val="99"/>
    <w:rsid w:val="001142C4"/>
    <w:pPr>
      <w:numPr>
        <w:numId w:val="31"/>
      </w:numPr>
    </w:pPr>
  </w:style>
  <w:style w:type="paragraph" w:customStyle="1" w:styleId="NEWLIST">
    <w:name w:val="NEW LIST"/>
    <w:basedOn w:val="TOCHeading"/>
    <w:qFormat/>
    <w:rsid w:val="001142C4"/>
    <w:pPr>
      <w:spacing w:before="0" w:after="240"/>
      <w:ind w:left="1350"/>
    </w:pPr>
  </w:style>
  <w:style w:type="character" w:styleId="FollowedHyperlink">
    <w:name w:val="FollowedHyperlink"/>
    <w:basedOn w:val="DefaultParagraphFont"/>
    <w:rsid w:val="0068737F"/>
    <w:rPr>
      <w:color w:val="969696" w:themeColor="followedHyperlink"/>
      <w:u w:val="single"/>
    </w:rPr>
  </w:style>
  <w:style w:type="character" w:customStyle="1" w:styleId="apple-tab-span">
    <w:name w:val="apple-tab-span"/>
    <w:basedOn w:val="DefaultParagraphFont"/>
    <w:rsid w:val="00FF06C5"/>
  </w:style>
</w:styles>
</file>

<file path=word/webSettings.xml><?xml version="1.0" encoding="utf-8"?>
<w:webSettings xmlns:r="http://schemas.openxmlformats.org/officeDocument/2006/relationships" xmlns:w="http://schemas.openxmlformats.org/wordprocessingml/2006/main">
  <w:divs>
    <w:div w:id="196166322">
      <w:bodyDiv w:val="1"/>
      <w:marLeft w:val="0"/>
      <w:marRight w:val="0"/>
      <w:marTop w:val="0"/>
      <w:marBottom w:val="0"/>
      <w:divBdr>
        <w:top w:val="none" w:sz="0" w:space="0" w:color="auto"/>
        <w:left w:val="none" w:sz="0" w:space="0" w:color="auto"/>
        <w:bottom w:val="none" w:sz="0" w:space="0" w:color="auto"/>
        <w:right w:val="none" w:sz="0" w:space="0" w:color="auto"/>
      </w:divBdr>
    </w:div>
    <w:div w:id="238953719">
      <w:bodyDiv w:val="1"/>
      <w:marLeft w:val="0"/>
      <w:marRight w:val="0"/>
      <w:marTop w:val="0"/>
      <w:marBottom w:val="0"/>
      <w:divBdr>
        <w:top w:val="none" w:sz="0" w:space="0" w:color="auto"/>
        <w:left w:val="none" w:sz="0" w:space="0" w:color="auto"/>
        <w:bottom w:val="none" w:sz="0" w:space="0" w:color="auto"/>
        <w:right w:val="none" w:sz="0" w:space="0" w:color="auto"/>
      </w:divBdr>
    </w:div>
    <w:div w:id="247010321">
      <w:bodyDiv w:val="1"/>
      <w:marLeft w:val="0"/>
      <w:marRight w:val="0"/>
      <w:marTop w:val="0"/>
      <w:marBottom w:val="0"/>
      <w:divBdr>
        <w:top w:val="none" w:sz="0" w:space="0" w:color="auto"/>
        <w:left w:val="none" w:sz="0" w:space="0" w:color="auto"/>
        <w:bottom w:val="none" w:sz="0" w:space="0" w:color="auto"/>
        <w:right w:val="none" w:sz="0" w:space="0" w:color="auto"/>
      </w:divBdr>
    </w:div>
    <w:div w:id="309411304">
      <w:bodyDiv w:val="1"/>
      <w:marLeft w:val="0"/>
      <w:marRight w:val="0"/>
      <w:marTop w:val="0"/>
      <w:marBottom w:val="0"/>
      <w:divBdr>
        <w:top w:val="none" w:sz="0" w:space="0" w:color="auto"/>
        <w:left w:val="none" w:sz="0" w:space="0" w:color="auto"/>
        <w:bottom w:val="none" w:sz="0" w:space="0" w:color="auto"/>
        <w:right w:val="none" w:sz="0" w:space="0" w:color="auto"/>
      </w:divBdr>
    </w:div>
    <w:div w:id="315841477">
      <w:bodyDiv w:val="1"/>
      <w:marLeft w:val="0"/>
      <w:marRight w:val="0"/>
      <w:marTop w:val="0"/>
      <w:marBottom w:val="0"/>
      <w:divBdr>
        <w:top w:val="none" w:sz="0" w:space="0" w:color="auto"/>
        <w:left w:val="none" w:sz="0" w:space="0" w:color="auto"/>
        <w:bottom w:val="none" w:sz="0" w:space="0" w:color="auto"/>
        <w:right w:val="none" w:sz="0" w:space="0" w:color="auto"/>
      </w:divBdr>
    </w:div>
    <w:div w:id="333803679">
      <w:bodyDiv w:val="1"/>
      <w:marLeft w:val="0"/>
      <w:marRight w:val="0"/>
      <w:marTop w:val="0"/>
      <w:marBottom w:val="0"/>
      <w:divBdr>
        <w:top w:val="none" w:sz="0" w:space="0" w:color="auto"/>
        <w:left w:val="none" w:sz="0" w:space="0" w:color="auto"/>
        <w:bottom w:val="none" w:sz="0" w:space="0" w:color="auto"/>
        <w:right w:val="none" w:sz="0" w:space="0" w:color="auto"/>
      </w:divBdr>
    </w:div>
    <w:div w:id="454107371">
      <w:bodyDiv w:val="1"/>
      <w:marLeft w:val="0"/>
      <w:marRight w:val="0"/>
      <w:marTop w:val="0"/>
      <w:marBottom w:val="0"/>
      <w:divBdr>
        <w:top w:val="none" w:sz="0" w:space="0" w:color="auto"/>
        <w:left w:val="none" w:sz="0" w:space="0" w:color="auto"/>
        <w:bottom w:val="none" w:sz="0" w:space="0" w:color="auto"/>
        <w:right w:val="none" w:sz="0" w:space="0" w:color="auto"/>
      </w:divBdr>
    </w:div>
    <w:div w:id="591166593">
      <w:bodyDiv w:val="1"/>
      <w:marLeft w:val="0"/>
      <w:marRight w:val="0"/>
      <w:marTop w:val="0"/>
      <w:marBottom w:val="0"/>
      <w:divBdr>
        <w:top w:val="none" w:sz="0" w:space="0" w:color="auto"/>
        <w:left w:val="none" w:sz="0" w:space="0" w:color="auto"/>
        <w:bottom w:val="none" w:sz="0" w:space="0" w:color="auto"/>
        <w:right w:val="none" w:sz="0" w:space="0" w:color="auto"/>
      </w:divBdr>
    </w:div>
    <w:div w:id="697703069">
      <w:bodyDiv w:val="1"/>
      <w:marLeft w:val="0"/>
      <w:marRight w:val="0"/>
      <w:marTop w:val="0"/>
      <w:marBottom w:val="0"/>
      <w:divBdr>
        <w:top w:val="none" w:sz="0" w:space="0" w:color="auto"/>
        <w:left w:val="none" w:sz="0" w:space="0" w:color="auto"/>
        <w:bottom w:val="none" w:sz="0" w:space="0" w:color="auto"/>
        <w:right w:val="none" w:sz="0" w:space="0" w:color="auto"/>
      </w:divBdr>
    </w:div>
    <w:div w:id="734594773">
      <w:bodyDiv w:val="1"/>
      <w:marLeft w:val="0"/>
      <w:marRight w:val="0"/>
      <w:marTop w:val="0"/>
      <w:marBottom w:val="0"/>
      <w:divBdr>
        <w:top w:val="none" w:sz="0" w:space="0" w:color="auto"/>
        <w:left w:val="none" w:sz="0" w:space="0" w:color="auto"/>
        <w:bottom w:val="none" w:sz="0" w:space="0" w:color="auto"/>
        <w:right w:val="none" w:sz="0" w:space="0" w:color="auto"/>
      </w:divBdr>
    </w:div>
    <w:div w:id="900478899">
      <w:bodyDiv w:val="1"/>
      <w:marLeft w:val="0"/>
      <w:marRight w:val="0"/>
      <w:marTop w:val="0"/>
      <w:marBottom w:val="0"/>
      <w:divBdr>
        <w:top w:val="none" w:sz="0" w:space="0" w:color="auto"/>
        <w:left w:val="none" w:sz="0" w:space="0" w:color="auto"/>
        <w:bottom w:val="none" w:sz="0" w:space="0" w:color="auto"/>
        <w:right w:val="none" w:sz="0" w:space="0" w:color="auto"/>
      </w:divBdr>
    </w:div>
    <w:div w:id="918293664">
      <w:bodyDiv w:val="1"/>
      <w:marLeft w:val="0"/>
      <w:marRight w:val="0"/>
      <w:marTop w:val="0"/>
      <w:marBottom w:val="0"/>
      <w:divBdr>
        <w:top w:val="none" w:sz="0" w:space="0" w:color="auto"/>
        <w:left w:val="none" w:sz="0" w:space="0" w:color="auto"/>
        <w:bottom w:val="none" w:sz="0" w:space="0" w:color="auto"/>
        <w:right w:val="none" w:sz="0" w:space="0" w:color="auto"/>
      </w:divBdr>
    </w:div>
    <w:div w:id="1074864087">
      <w:bodyDiv w:val="1"/>
      <w:marLeft w:val="0"/>
      <w:marRight w:val="0"/>
      <w:marTop w:val="0"/>
      <w:marBottom w:val="0"/>
      <w:divBdr>
        <w:top w:val="none" w:sz="0" w:space="0" w:color="auto"/>
        <w:left w:val="none" w:sz="0" w:space="0" w:color="auto"/>
        <w:bottom w:val="none" w:sz="0" w:space="0" w:color="auto"/>
        <w:right w:val="none" w:sz="0" w:space="0" w:color="auto"/>
      </w:divBdr>
    </w:div>
    <w:div w:id="1128091196">
      <w:bodyDiv w:val="1"/>
      <w:marLeft w:val="0"/>
      <w:marRight w:val="0"/>
      <w:marTop w:val="0"/>
      <w:marBottom w:val="0"/>
      <w:divBdr>
        <w:top w:val="none" w:sz="0" w:space="0" w:color="auto"/>
        <w:left w:val="none" w:sz="0" w:space="0" w:color="auto"/>
        <w:bottom w:val="none" w:sz="0" w:space="0" w:color="auto"/>
        <w:right w:val="none" w:sz="0" w:space="0" w:color="auto"/>
      </w:divBdr>
    </w:div>
    <w:div w:id="1276642883">
      <w:bodyDiv w:val="1"/>
      <w:marLeft w:val="0"/>
      <w:marRight w:val="0"/>
      <w:marTop w:val="0"/>
      <w:marBottom w:val="0"/>
      <w:divBdr>
        <w:top w:val="none" w:sz="0" w:space="0" w:color="auto"/>
        <w:left w:val="none" w:sz="0" w:space="0" w:color="auto"/>
        <w:bottom w:val="none" w:sz="0" w:space="0" w:color="auto"/>
        <w:right w:val="none" w:sz="0" w:space="0" w:color="auto"/>
      </w:divBdr>
    </w:div>
    <w:div w:id="1316763572">
      <w:bodyDiv w:val="1"/>
      <w:marLeft w:val="0"/>
      <w:marRight w:val="0"/>
      <w:marTop w:val="0"/>
      <w:marBottom w:val="0"/>
      <w:divBdr>
        <w:top w:val="none" w:sz="0" w:space="0" w:color="auto"/>
        <w:left w:val="none" w:sz="0" w:space="0" w:color="auto"/>
        <w:bottom w:val="none" w:sz="0" w:space="0" w:color="auto"/>
        <w:right w:val="none" w:sz="0" w:space="0" w:color="auto"/>
      </w:divBdr>
    </w:div>
    <w:div w:id="1337610985">
      <w:bodyDiv w:val="1"/>
      <w:marLeft w:val="0"/>
      <w:marRight w:val="0"/>
      <w:marTop w:val="0"/>
      <w:marBottom w:val="0"/>
      <w:divBdr>
        <w:top w:val="none" w:sz="0" w:space="0" w:color="auto"/>
        <w:left w:val="none" w:sz="0" w:space="0" w:color="auto"/>
        <w:bottom w:val="none" w:sz="0" w:space="0" w:color="auto"/>
        <w:right w:val="none" w:sz="0" w:space="0" w:color="auto"/>
      </w:divBdr>
    </w:div>
    <w:div w:id="1453937538">
      <w:bodyDiv w:val="1"/>
      <w:marLeft w:val="0"/>
      <w:marRight w:val="0"/>
      <w:marTop w:val="0"/>
      <w:marBottom w:val="0"/>
      <w:divBdr>
        <w:top w:val="none" w:sz="0" w:space="0" w:color="auto"/>
        <w:left w:val="none" w:sz="0" w:space="0" w:color="auto"/>
        <w:bottom w:val="none" w:sz="0" w:space="0" w:color="auto"/>
        <w:right w:val="none" w:sz="0" w:space="0" w:color="auto"/>
      </w:divBdr>
    </w:div>
    <w:div w:id="1536847278">
      <w:bodyDiv w:val="1"/>
      <w:marLeft w:val="0"/>
      <w:marRight w:val="0"/>
      <w:marTop w:val="0"/>
      <w:marBottom w:val="0"/>
      <w:divBdr>
        <w:top w:val="none" w:sz="0" w:space="0" w:color="auto"/>
        <w:left w:val="none" w:sz="0" w:space="0" w:color="auto"/>
        <w:bottom w:val="none" w:sz="0" w:space="0" w:color="auto"/>
        <w:right w:val="none" w:sz="0" w:space="0" w:color="auto"/>
      </w:divBdr>
    </w:div>
    <w:div w:id="1712144145">
      <w:bodyDiv w:val="1"/>
      <w:marLeft w:val="0"/>
      <w:marRight w:val="0"/>
      <w:marTop w:val="0"/>
      <w:marBottom w:val="0"/>
      <w:divBdr>
        <w:top w:val="none" w:sz="0" w:space="0" w:color="auto"/>
        <w:left w:val="none" w:sz="0" w:space="0" w:color="auto"/>
        <w:bottom w:val="none" w:sz="0" w:space="0" w:color="auto"/>
        <w:right w:val="none" w:sz="0" w:space="0" w:color="auto"/>
      </w:divBdr>
    </w:div>
    <w:div w:id="1774664271">
      <w:bodyDiv w:val="1"/>
      <w:marLeft w:val="0"/>
      <w:marRight w:val="0"/>
      <w:marTop w:val="0"/>
      <w:marBottom w:val="0"/>
      <w:divBdr>
        <w:top w:val="none" w:sz="0" w:space="0" w:color="auto"/>
        <w:left w:val="none" w:sz="0" w:space="0" w:color="auto"/>
        <w:bottom w:val="none" w:sz="0" w:space="0" w:color="auto"/>
        <w:right w:val="none" w:sz="0" w:space="0" w:color="auto"/>
      </w:divBdr>
    </w:div>
    <w:div w:id="1926304225">
      <w:bodyDiv w:val="1"/>
      <w:marLeft w:val="0"/>
      <w:marRight w:val="0"/>
      <w:marTop w:val="0"/>
      <w:marBottom w:val="0"/>
      <w:divBdr>
        <w:top w:val="none" w:sz="0" w:space="0" w:color="auto"/>
        <w:left w:val="none" w:sz="0" w:space="0" w:color="auto"/>
        <w:bottom w:val="none" w:sz="0" w:space="0" w:color="auto"/>
        <w:right w:val="none" w:sz="0" w:space="0" w:color="auto"/>
      </w:divBdr>
    </w:div>
    <w:div w:id="1982537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06" Type="http://schemas.openxmlformats.org/officeDocument/2006/relationships/hyperlink" Target="http://articles.marketwatch.com/2012-04-04/markets/31286438_1_japanese-stocks-stock-gains-cheap-stocks" TargetMode="External"/><Relationship Id="rId107" Type="http://schemas.openxmlformats.org/officeDocument/2006/relationships/hyperlink" Target="http://listverse.com/2009/04/20/10-unusual-japanese-fashions-and-subcultures/" TargetMode="External"/><Relationship Id="rId108" Type="http://schemas.openxmlformats.org/officeDocument/2006/relationships/hyperlink" Target="http://listverse.com/2009/04/20/10-unusual-japanese-fashions-and-subcultures/" TargetMode="External"/><Relationship Id="rId109" Type="http://schemas.openxmlformats.org/officeDocument/2006/relationships/hyperlink" Target="http://listverse.com/2009/04/20/10-unusual-japanese-fashions-and-subcultures/" TargetMode="External"/><Relationship Id="rId70" Type="http://schemas.openxmlformats.org/officeDocument/2006/relationships/hyperlink" Target="http://faculty-staff.ou.edu/R/David.A.Ralston-1/12.pdf" TargetMode="External"/><Relationship Id="rId71" Type="http://schemas.openxmlformats.org/officeDocument/2006/relationships/hyperlink" Target="http://faculty-staff.ou.edu/R/David.A.Ralston-1/12.pdf" TargetMode="External"/><Relationship Id="rId72" Type="http://schemas.openxmlformats.org/officeDocument/2006/relationships/hyperlink" Target="http://faculty-staff.ou.edu/R/David.A.Ralston-1/12.pdf" TargetMode="External"/><Relationship Id="rId73" Type="http://schemas.openxmlformats.org/officeDocument/2006/relationships/hyperlink" Target="http://faculty-staff.ou.edu/R/David.A.Ralston-1/12.pdf" TargetMode="External"/><Relationship Id="rId74" Type="http://schemas.openxmlformats.org/officeDocument/2006/relationships/hyperlink" Target="http://faculty-staff.ou.edu/R/David.A.Ralston-1/12.pdf" TargetMode="External"/><Relationship Id="rId75" Type="http://schemas.openxmlformats.org/officeDocument/2006/relationships/hyperlink" Target="http://faculty-staff.ou.edu/R/David.A.Ralston-1/12.pdf" TargetMode="External"/><Relationship Id="rId76" Type="http://schemas.openxmlformats.org/officeDocument/2006/relationships/hyperlink" Target="http://faculty-staff.ou.edu/R/David.A.Ralston-1/12.pdf" TargetMode="External"/><Relationship Id="rId77" Type="http://schemas.openxmlformats.org/officeDocument/2006/relationships/hyperlink" Target="http://faculty-staff.ou.edu/R/David.A.Ralston-1/12.pdf" TargetMode="External"/><Relationship Id="rId78" Type="http://schemas.openxmlformats.org/officeDocument/2006/relationships/hyperlink" Target="http://faculty-staff.ou.edu/R/David.A.Ralston-1/12.pdf" TargetMode="External"/><Relationship Id="rId79" Type="http://schemas.openxmlformats.org/officeDocument/2006/relationships/hyperlink" Target="http://faculty-staff.ou.edu/R/David.A.Ralston-1/12.pdf" TargetMode="External"/><Relationship Id="rId170" Type="http://schemas.openxmlformats.org/officeDocument/2006/relationships/hyperlink" Target="http://www.streetdirectory.com/travel_guide/3886/health/the_japanese_lifestyle.html" TargetMode="External"/><Relationship Id="rId171" Type="http://schemas.openxmlformats.org/officeDocument/2006/relationships/hyperlink" Target="http://www.streetdirectory.com/travel_guide/3886/health/the_japanese_lifestyle.html" TargetMode="External"/><Relationship Id="rId172" Type="http://schemas.openxmlformats.org/officeDocument/2006/relationships/hyperlink" Target="http://www.streetdirectory.com/travel_guide/3886/health/the_japanese_lifestyle.html" TargetMode="External"/><Relationship Id="rId173" Type="http://schemas.openxmlformats.org/officeDocument/2006/relationships/hyperlink" Target="http://www.streetdirectory.com/travel_guide/3886/health/the_japanese_lifestyle.html" TargetMode="External"/><Relationship Id="rId174" Type="http://schemas.openxmlformats.org/officeDocument/2006/relationships/hyperlink" Target="http://www.streetdirectory.com/travel_guide/3886/health/the_japanese_lifestyle.html" TargetMode="External"/><Relationship Id="rId175" Type="http://schemas.openxmlformats.org/officeDocument/2006/relationships/hyperlink" Target="http://www.streetdirectory.com/travel_guide/3886/health/the_japanese_lifestyle.html" TargetMode="External"/><Relationship Id="rId176" Type="http://schemas.openxmlformats.org/officeDocument/2006/relationships/hyperlink" Target="http://www.streetdirectory.com/travel_guide/3886/health/the_japanese_lifestyle.html" TargetMode="External"/><Relationship Id="rId177" Type="http://schemas.openxmlformats.org/officeDocument/2006/relationships/hyperlink" Target="http://www.streetdirectory.com/travel_guide/3886/health/the_japanese_lifestyle.html" TargetMode="External"/><Relationship Id="rId178" Type="http://schemas.openxmlformats.org/officeDocument/2006/relationships/hyperlink" Target="http://www.streetdirectory.com/travel_guide/3886/health/the_japanese_lifestyle.html" TargetMode="External"/><Relationship Id="rId179" Type="http://schemas.openxmlformats.org/officeDocument/2006/relationships/hyperlink" Target="http://www.streetdirectory.com/travel_guide/3886/health/the_japanese_lifestyle.html" TargetMode="External"/><Relationship Id="rId260" Type="http://schemas.openxmlformats.org/officeDocument/2006/relationships/hyperlink" Target="http://www.japan-guide.com/e/e2004.html" TargetMode="Externa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hyperlink" Target="http://www.state.gov/r/pa/ei/bgn/4142.htm" TargetMode="External"/><Relationship Id="rId16" Type="http://schemas.openxmlformats.org/officeDocument/2006/relationships/hyperlink" Target="http://www.state.gov/r/pa/ei/bgn/4142.htm" TargetMode="External"/><Relationship Id="rId17" Type="http://schemas.openxmlformats.org/officeDocument/2006/relationships/hyperlink" Target="http://www.state.gov/r/pa/ei/bgn/4142.htm" TargetMode="External"/><Relationship Id="rId18" Type="http://schemas.openxmlformats.org/officeDocument/2006/relationships/hyperlink" Target="http://www.state.gov/r/pa/ei/bgn/4142.htm" TargetMode="External"/><Relationship Id="rId19" Type="http://schemas.openxmlformats.org/officeDocument/2006/relationships/hyperlink" Target="http://www.state.gov/r/pa/ei/bgn/4142.htm" TargetMode="External"/><Relationship Id="rId261" Type="http://schemas.openxmlformats.org/officeDocument/2006/relationships/hyperlink" Target="http://www.japan-guide.com/e/e2004.html" TargetMode="External"/><Relationship Id="rId262" Type="http://schemas.openxmlformats.org/officeDocument/2006/relationships/hyperlink" Target="http://www.japan-guide.com/e/e2004.html" TargetMode="External"/><Relationship Id="rId263" Type="http://schemas.openxmlformats.org/officeDocument/2006/relationships/hyperlink" Target="http://www.japan-guide.com/e/e2004.html" TargetMode="External"/><Relationship Id="rId264" Type="http://schemas.openxmlformats.org/officeDocument/2006/relationships/hyperlink" Target="http://www.japan-guide.com/e/e2004.html" TargetMode="External"/><Relationship Id="rId110" Type="http://schemas.openxmlformats.org/officeDocument/2006/relationships/hyperlink" Target="http://listverse.com/2009/04/20/10-unusual-japanese-fashions-and-subcultures/" TargetMode="External"/><Relationship Id="rId111" Type="http://schemas.openxmlformats.org/officeDocument/2006/relationships/hyperlink" Target="http://listverse.com/2009/04/20/10-unusual-japanese-fashions-and-subcultures/" TargetMode="External"/><Relationship Id="rId112" Type="http://schemas.openxmlformats.org/officeDocument/2006/relationships/hyperlink" Target="http://listverse.com/2009/04/20/10-unusual-japanese-fashions-and-subcultures/" TargetMode="External"/><Relationship Id="rId113" Type="http://schemas.openxmlformats.org/officeDocument/2006/relationships/hyperlink" Target="http://listverse.com/2009/04/20/10-unusual-japanese-fashions-and-subcultures/" TargetMode="External"/><Relationship Id="rId114" Type="http://schemas.openxmlformats.org/officeDocument/2006/relationships/hyperlink" Target="http://listverse.com/2009/04/20/10-unusual-japanese-fashions-and-subcultures/" TargetMode="External"/><Relationship Id="rId115" Type="http://schemas.openxmlformats.org/officeDocument/2006/relationships/hyperlink" Target="http://listverse.com/2009/04/20/10-unusual-japanese-fashions-and-subcultures/" TargetMode="External"/><Relationship Id="rId116" Type="http://schemas.openxmlformats.org/officeDocument/2006/relationships/hyperlink" Target="http://listverse.com/2009/04/20/10-unusual-japanese-fashions-and-subcultures/" TargetMode="External"/><Relationship Id="rId117" Type="http://schemas.openxmlformats.org/officeDocument/2006/relationships/hyperlink" Target="http://listverse.com/2009/04/20/10-unusual-japanese-fashions-and-subcultures/" TargetMode="External"/><Relationship Id="rId118" Type="http://schemas.openxmlformats.org/officeDocument/2006/relationships/hyperlink" Target="http://www.k.u-tokyo.ac.jp/housingnavi/en/living_in_japan/custom.html" TargetMode="External"/><Relationship Id="rId119" Type="http://schemas.openxmlformats.org/officeDocument/2006/relationships/hyperlink" Target="http://www.k.u-tokyo.ac.jp/housingnavi/en/living_in_japan/custom.html" TargetMode="External"/><Relationship Id="rId200" Type="http://schemas.openxmlformats.org/officeDocument/2006/relationships/hyperlink" Target="http://www.livestrong.com/article/264082-a-typical-japanese-diet/" TargetMode="External"/><Relationship Id="rId201" Type="http://schemas.openxmlformats.org/officeDocument/2006/relationships/hyperlink" Target="http://www.ehow.com/about_6629373_japan-clothing.html" TargetMode="External"/><Relationship Id="rId202" Type="http://schemas.openxmlformats.org/officeDocument/2006/relationships/hyperlink" Target="http://www.ehow.com/about_6629373_japan-clothing.html" TargetMode="External"/><Relationship Id="rId203" Type="http://schemas.openxmlformats.org/officeDocument/2006/relationships/hyperlink" Target="http://www.ehow.com/about_6629373_japan-clothing.html" TargetMode="External"/><Relationship Id="rId204" Type="http://schemas.openxmlformats.org/officeDocument/2006/relationships/hyperlink" Target="http://www.ehow.com/about_6629373_japan-clothing.html" TargetMode="External"/><Relationship Id="rId205" Type="http://schemas.openxmlformats.org/officeDocument/2006/relationships/hyperlink" Target="http://www.ehow.com/about_6629373_japan-clothing.html" TargetMode="External"/><Relationship Id="rId206" Type="http://schemas.openxmlformats.org/officeDocument/2006/relationships/hyperlink" Target="http://www.ehow.com/about_6629373_japan-clothing.html" TargetMode="External"/><Relationship Id="rId207" Type="http://schemas.openxmlformats.org/officeDocument/2006/relationships/hyperlink" Target="http://www.ehow.com/about_6629373_japan-clothing.html" TargetMode="External"/><Relationship Id="rId208" Type="http://schemas.openxmlformats.org/officeDocument/2006/relationships/hyperlink" Target="http://www.ehow.com/about_6629373_japan-clothing.html" TargetMode="External"/><Relationship Id="rId209" Type="http://schemas.openxmlformats.org/officeDocument/2006/relationships/hyperlink" Target="http://www.ehow.com/about_6629373_japan-clothing.html" TargetMode="External"/><Relationship Id="rId265" Type="http://schemas.openxmlformats.org/officeDocument/2006/relationships/hyperlink" Target="http://www.japan-guide.com/e/e2004.html" TargetMode="External"/><Relationship Id="rId266" Type="http://schemas.openxmlformats.org/officeDocument/2006/relationships/hyperlink" Target="http://www.japan-guide.com/e/e2004.html" TargetMode="External"/><Relationship Id="rId267" Type="http://schemas.openxmlformats.org/officeDocument/2006/relationships/hyperlink" Target="http://www.japan-guide.com/e/e2004.html" TargetMode="External"/><Relationship Id="rId268" Type="http://schemas.openxmlformats.org/officeDocument/2006/relationships/hyperlink" Target="http://www.japan-guide.com/e/e2004.html" TargetMode="External"/><Relationship Id="rId269" Type="http://schemas.openxmlformats.org/officeDocument/2006/relationships/hyperlink" Target="http://www.japan-guide.com/e/e2004.htm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image" Target="media/image1.gif"/><Relationship Id="rId80" Type="http://schemas.openxmlformats.org/officeDocument/2006/relationships/hyperlink" Target="http://faculty-staff.ou.edu/R/David.A.Ralston-1/12.pdf" TargetMode="External"/><Relationship Id="rId81" Type="http://schemas.openxmlformats.org/officeDocument/2006/relationships/hyperlink" Target="http://faculty-staff.ou.edu/R/David.A.Ralston-1/12.pdf" TargetMode="External"/><Relationship Id="rId82" Type="http://schemas.openxmlformats.org/officeDocument/2006/relationships/image" Target="media/image10.png"/><Relationship Id="rId83" Type="http://schemas.openxmlformats.org/officeDocument/2006/relationships/image" Target="media/image11.jpeg"/><Relationship Id="rId84" Type="http://schemas.openxmlformats.org/officeDocument/2006/relationships/hyperlink" Target="http://www.atelier.net/node/214036" TargetMode="External"/><Relationship Id="rId85" Type="http://schemas.openxmlformats.org/officeDocument/2006/relationships/hyperlink" Target="http://en.wikipedia.org/wiki/ASEAN_Plus_Three#ASEAN_Plus_Three" TargetMode="External"/><Relationship Id="rId86" Type="http://schemas.openxmlformats.org/officeDocument/2006/relationships/hyperlink" Target="http://www.vancouversun.com/news/national/Undersea+fibre+optic+cable+would+boost+communications+North/6368201/story.html" TargetMode="External"/><Relationship Id="rId87" Type="http://schemas.openxmlformats.org/officeDocument/2006/relationships/hyperlink" Target="http://www.businessweek.com/articles/2012-03-11/japanese-high-techs-five-circles-of-hell" TargetMode="External"/><Relationship Id="rId88" Type="http://schemas.openxmlformats.org/officeDocument/2006/relationships/hyperlink" Target="http://www.creditwritedowns.com/2011/08/japan-safe-haven.html" TargetMode="External"/><Relationship Id="rId89" Type="http://schemas.openxmlformats.org/officeDocument/2006/relationships/hyperlink" Target="http://www.japan-guide.com/e/e2280.html" TargetMode="External"/><Relationship Id="rId180" Type="http://schemas.openxmlformats.org/officeDocument/2006/relationships/hyperlink" Target="http://www.streetdirectory.com/travel_guide/3886/health/the_japanese_lifestyle.html" TargetMode="External"/><Relationship Id="rId181" Type="http://schemas.openxmlformats.org/officeDocument/2006/relationships/hyperlink" Target="http://www.streetdirectory.com/travel_guide/3886/health/the_japanese_lifestyle.html" TargetMode="External"/><Relationship Id="rId182" Type="http://schemas.openxmlformats.org/officeDocument/2006/relationships/hyperlink" Target="http://www.livestrong.com/article/264082-a-typical-japanese-diet/" TargetMode="External"/><Relationship Id="rId183" Type="http://schemas.openxmlformats.org/officeDocument/2006/relationships/hyperlink" Target="http://www.livestrong.com/article/264082-a-typical-japanese-diet/" TargetMode="External"/><Relationship Id="rId184" Type="http://schemas.openxmlformats.org/officeDocument/2006/relationships/hyperlink" Target="http://www.livestrong.com/article/264082-a-typical-japanese-diet/" TargetMode="External"/><Relationship Id="rId185" Type="http://schemas.openxmlformats.org/officeDocument/2006/relationships/hyperlink" Target="http://www.livestrong.com/article/264082-a-typical-japanese-diet/" TargetMode="External"/><Relationship Id="rId186" Type="http://schemas.openxmlformats.org/officeDocument/2006/relationships/hyperlink" Target="http://www.livestrong.com/article/264082-a-typical-japanese-diet/" TargetMode="External"/><Relationship Id="rId187" Type="http://schemas.openxmlformats.org/officeDocument/2006/relationships/hyperlink" Target="http://www.livestrong.com/article/264082-a-typical-japanese-diet/" TargetMode="External"/><Relationship Id="rId188" Type="http://schemas.openxmlformats.org/officeDocument/2006/relationships/hyperlink" Target="http://www.livestrong.com/article/264082-a-typical-japanese-diet/" TargetMode="External"/><Relationship Id="rId189" Type="http://schemas.openxmlformats.org/officeDocument/2006/relationships/hyperlink" Target="http://www.livestrong.com/article/264082-a-typical-japanese-diet/" TargetMode="External"/><Relationship Id="rId270" Type="http://schemas.openxmlformats.org/officeDocument/2006/relationships/hyperlink" Target="http://www.japan-guide.com/e/e2004.html" TargetMode="External"/><Relationship Id="rId20" Type="http://schemas.openxmlformats.org/officeDocument/2006/relationships/hyperlink" Target="http://www.state.gov/r/pa/ei/bgn/4142.htm" TargetMode="External"/><Relationship Id="rId21" Type="http://schemas.openxmlformats.org/officeDocument/2006/relationships/hyperlink" Target="http://www.state.gov/r/pa/ei/bgn/4142.htm" TargetMode="External"/><Relationship Id="rId22" Type="http://schemas.openxmlformats.org/officeDocument/2006/relationships/hyperlink" Target="http://www.state.gov/r/pa/ei/bgn/4142.htm" TargetMode="External"/><Relationship Id="rId23" Type="http://schemas.openxmlformats.org/officeDocument/2006/relationships/hyperlink" Target="http://www.state.gov/r/pa/ei/bgn/4142.htm" TargetMode="External"/><Relationship Id="rId24" Type="http://schemas.openxmlformats.org/officeDocument/2006/relationships/hyperlink" Target="http://www.state.gov/r/pa/ei/bgn/4142.htm" TargetMode="External"/><Relationship Id="rId25" Type="http://schemas.openxmlformats.org/officeDocument/2006/relationships/hyperlink" Target="http://www.state.gov/r/pa/ei/bgn/4142.htm" TargetMode="External"/><Relationship Id="rId26" Type="http://schemas.openxmlformats.org/officeDocument/2006/relationships/hyperlink" Target="http://www.state.gov/r/pa/ei/bgn/4142.htm" TargetMode="External"/><Relationship Id="rId27" Type="http://schemas.openxmlformats.org/officeDocument/2006/relationships/hyperlink" Target="http://www.state.gov/r/pa/ei/bgn/4142.htm" TargetMode="External"/><Relationship Id="rId28" Type="http://schemas.openxmlformats.org/officeDocument/2006/relationships/hyperlink" Target="http://www.state.gov/r/pa/ei/bgn/4142.htm" TargetMode="External"/><Relationship Id="rId29" Type="http://schemas.openxmlformats.org/officeDocument/2006/relationships/hyperlink" Target="http://www.state.gov/r/pa/ei/bgn/4142.htm" TargetMode="External"/><Relationship Id="rId271" Type="http://schemas.openxmlformats.org/officeDocument/2006/relationships/hyperlink" Target="http://academic3.american.edu/~zaharna/mcgrath/WWW/japan/culture.htm" TargetMode="External"/><Relationship Id="rId272" Type="http://schemas.openxmlformats.org/officeDocument/2006/relationships/hyperlink" Target="http://academic3.american.edu/~zaharna/mcgrath/WWW/japan/culture.htm" TargetMode="External"/><Relationship Id="rId273" Type="http://schemas.openxmlformats.org/officeDocument/2006/relationships/hyperlink" Target="http://academic3.american.edu/~zaharna/mcgrath/WWW/japan/culture.htm" TargetMode="External"/><Relationship Id="rId274" Type="http://schemas.openxmlformats.org/officeDocument/2006/relationships/hyperlink" Target="http://academic3.american.edu/~zaharna/mcgrath/WWW/japan/culture.htm" TargetMode="External"/><Relationship Id="rId120" Type="http://schemas.openxmlformats.org/officeDocument/2006/relationships/hyperlink" Target="http://www.k.u-tokyo.ac.jp/housingnavi/en/living_in_japan/custom.html" TargetMode="External"/><Relationship Id="rId121" Type="http://schemas.openxmlformats.org/officeDocument/2006/relationships/hyperlink" Target="http://www.k.u-tokyo.ac.jp/housingnavi/en/living_in_japan/custom.html" TargetMode="External"/><Relationship Id="rId122" Type="http://schemas.openxmlformats.org/officeDocument/2006/relationships/hyperlink" Target="http://www.k.u-tokyo.ac.jp/housingnavi/en/living_in_japan/custom.html" TargetMode="External"/><Relationship Id="rId123" Type="http://schemas.openxmlformats.org/officeDocument/2006/relationships/hyperlink" Target="http://www.k.u-tokyo.ac.jp/housingnavi/en/living_in_japan/custom.html" TargetMode="External"/><Relationship Id="rId124" Type="http://schemas.openxmlformats.org/officeDocument/2006/relationships/hyperlink" Target="http://www.k.u-tokyo.ac.jp/housingnavi/en/living_in_japan/custom.html" TargetMode="External"/><Relationship Id="rId125" Type="http://schemas.openxmlformats.org/officeDocument/2006/relationships/hyperlink" Target="http://www.k.u-tokyo.ac.jp/housingnavi/en/living_in_japan/custom.html" TargetMode="External"/><Relationship Id="rId126" Type="http://schemas.openxmlformats.org/officeDocument/2006/relationships/hyperlink" Target="http://www.k.u-tokyo.ac.jp/housingnavi/en/living_in_japan/custom.html" TargetMode="External"/><Relationship Id="rId127" Type="http://schemas.openxmlformats.org/officeDocument/2006/relationships/hyperlink" Target="http://www.k.u-tokyo.ac.jp/housingnavi/en/living_in_japan/custom.html" TargetMode="External"/><Relationship Id="rId128" Type="http://schemas.openxmlformats.org/officeDocument/2006/relationships/hyperlink" Target="http://www.k.u-tokyo.ac.jp/housingnavi/en/living_in_japan/custom.html" TargetMode="External"/><Relationship Id="rId129" Type="http://schemas.openxmlformats.org/officeDocument/2006/relationships/hyperlink" Target="http://www.k.u-tokyo.ac.jp/housingnavi/en/living_in_japan/custom.html" TargetMode="External"/><Relationship Id="rId210" Type="http://schemas.openxmlformats.org/officeDocument/2006/relationships/hyperlink" Target="http://www.ehow.com/about_6629373_japan-clothing.html" TargetMode="External"/><Relationship Id="rId211" Type="http://schemas.openxmlformats.org/officeDocument/2006/relationships/hyperlink" Target="http://www.ehow.com/about_6629373_japan-clothing.html" TargetMode="External"/><Relationship Id="rId212" Type="http://schemas.openxmlformats.org/officeDocument/2006/relationships/hyperlink" Target="http://www.ehow.com/about_6629373_japan-clothing.html" TargetMode="External"/><Relationship Id="rId213" Type="http://schemas.openxmlformats.org/officeDocument/2006/relationships/hyperlink" Target="http://www.ehow.com/about_6629373_japan-clothing.html" TargetMode="External"/><Relationship Id="rId214" Type="http://schemas.openxmlformats.org/officeDocument/2006/relationships/hyperlink" Target="http://www.ehow.com/about_6629373_japan-clothing.html" TargetMode="External"/><Relationship Id="rId215" Type="http://schemas.openxmlformats.org/officeDocument/2006/relationships/hyperlink" Target="http://www.ehow.com/about_6629373_japan-clothing.html" TargetMode="External"/><Relationship Id="rId216" Type="http://schemas.openxmlformats.org/officeDocument/2006/relationships/hyperlink" Target="http://www.ehow.com/about_6629373_japan-clothing.html" TargetMode="External"/><Relationship Id="rId217" Type="http://schemas.openxmlformats.org/officeDocument/2006/relationships/hyperlink" Target="http://factsanddetails.com/japan.php?itemid=786&amp;catid=21&amp;subcatid=143" TargetMode="External"/><Relationship Id="rId218" Type="http://schemas.openxmlformats.org/officeDocument/2006/relationships/hyperlink" Target="http://factsanddetails.com/japan.php?itemid=786&amp;catid=21&amp;subcatid=143" TargetMode="External"/><Relationship Id="rId219" Type="http://schemas.openxmlformats.org/officeDocument/2006/relationships/hyperlink" Target="http://factsanddetails.com/japan.php?itemid=786&amp;catid=21&amp;subcatid=143" TargetMode="External"/><Relationship Id="rId275" Type="http://schemas.openxmlformats.org/officeDocument/2006/relationships/hyperlink" Target="http://academic3.american.edu/~zaharna/mcgrath/WWW/japan/culture.htm" TargetMode="External"/><Relationship Id="rId276" Type="http://schemas.openxmlformats.org/officeDocument/2006/relationships/hyperlink" Target="http://academic3.american.edu/~zaharna/mcgrath/WWW/japan/culture.htm" TargetMode="External"/><Relationship Id="rId277" Type="http://schemas.openxmlformats.org/officeDocument/2006/relationships/hyperlink" Target="http://academic3.american.edu/~zaharna/mcgrath/WWW/japan/culture.htm" TargetMode="External"/><Relationship Id="rId278" Type="http://schemas.openxmlformats.org/officeDocument/2006/relationships/hyperlink" Target="http://academic3.american.edu/~zaharna/mcgrath/WWW/japan/culture.htm" TargetMode="External"/><Relationship Id="rId279" Type="http://schemas.openxmlformats.org/officeDocument/2006/relationships/hyperlink" Target="http://academic3.american.edu/~zaharna/mcgrath/WWW/japan/culture.htm" TargetMode="External"/><Relationship Id="rId300" Type="http://schemas.openxmlformats.org/officeDocument/2006/relationships/header" Target="header1.xml"/><Relationship Id="rId301" Type="http://schemas.openxmlformats.org/officeDocument/2006/relationships/footer" Target="footer2.xml"/><Relationship Id="rId302" Type="http://schemas.openxmlformats.org/officeDocument/2006/relationships/header" Target="header2.xml"/><Relationship Id="rId303" Type="http://schemas.openxmlformats.org/officeDocument/2006/relationships/footer" Target="footer3.xml"/><Relationship Id="rId304" Type="http://schemas.openxmlformats.org/officeDocument/2006/relationships/fontTable" Target="fontTable.xml"/><Relationship Id="rId305" Type="http://schemas.openxmlformats.org/officeDocument/2006/relationships/glossaryDocument" Target="glossary/document.xml"/><Relationship Id="rId306" Type="http://schemas.openxmlformats.org/officeDocument/2006/relationships/theme" Target="theme/theme1.xml"/><Relationship Id="rId307" Type="http://schemas.microsoft.com/office/2007/relationships/stylesWithEffects" Target="stylesWithEffects.xml"/><Relationship Id="rId90" Type="http://schemas.openxmlformats.org/officeDocument/2006/relationships/hyperlink" Target="http://security.blogs.cnn.com/2012/04/06/north-koreas-neighbors-apprehensive-angry-over-upcoming-rocket-launch/" TargetMode="External"/><Relationship Id="rId91" Type="http://schemas.openxmlformats.org/officeDocument/2006/relationships/hyperlink" Target="http://en.wikipedia.org/wiki/Economy_of_Japan" TargetMode="External"/><Relationship Id="rId92" Type="http://schemas.openxmlformats.org/officeDocument/2006/relationships/hyperlink" Target="http://abcnews.go.com/blogs/headlines/2012/02/diminishing-waistlines-a-national-health-problem-in-japan/" TargetMode="External"/><Relationship Id="rId93" Type="http://schemas.openxmlformats.org/officeDocument/2006/relationships/hyperlink" Target="http://www.japan-guide.com/e/e2064.html" TargetMode="External"/><Relationship Id="rId94" Type="http://schemas.openxmlformats.org/officeDocument/2006/relationships/hyperlink" Target="http://www.kwintessential.co.uk/resources/global-etiquette/japan-country-profiles.html" TargetMode="External"/><Relationship Id="rId95" Type="http://schemas.openxmlformats.org/officeDocument/2006/relationships/hyperlink" Target="http://www.internetworldstats.com/asia/jp.htm" TargetMode="External"/><Relationship Id="rId96" Type="http://schemas.openxmlformats.org/officeDocument/2006/relationships/hyperlink" Target="http://en.wikiquote.org/wiki/Japanese_proverbs" TargetMode="External"/><Relationship Id="rId97" Type="http://schemas.openxmlformats.org/officeDocument/2006/relationships/hyperlink" Target="http://edition.cnn.com/2011/BUSINESS/02/13/japan.economy.third/index.html" TargetMode="External"/><Relationship Id="rId98" Type="http://schemas.openxmlformats.org/officeDocument/2006/relationships/hyperlink" Target="http://articles.marketwatch.com/2011-03-15/markets/30712169_1_japan-aflac-employees" TargetMode="External"/><Relationship Id="rId99" Type="http://schemas.openxmlformats.org/officeDocument/2006/relationships/hyperlink" Target="http://www.jetro.go.jp/en/invest/setting_up/laws/section4/" TargetMode="External"/><Relationship Id="rId190" Type="http://schemas.openxmlformats.org/officeDocument/2006/relationships/hyperlink" Target="http://www.livestrong.com/article/264082-a-typical-japanese-diet/" TargetMode="External"/><Relationship Id="rId191" Type="http://schemas.openxmlformats.org/officeDocument/2006/relationships/hyperlink" Target="http://www.livestrong.com/article/264082-a-typical-japanese-diet/" TargetMode="External"/><Relationship Id="rId192" Type="http://schemas.openxmlformats.org/officeDocument/2006/relationships/hyperlink" Target="http://www.livestrong.com/article/264082-a-typical-japanese-diet/" TargetMode="External"/><Relationship Id="rId193" Type="http://schemas.openxmlformats.org/officeDocument/2006/relationships/hyperlink" Target="http://www.livestrong.com/article/264082-a-typical-japanese-diet/" TargetMode="External"/><Relationship Id="rId194" Type="http://schemas.openxmlformats.org/officeDocument/2006/relationships/hyperlink" Target="http://www.livestrong.com/article/264082-a-typical-japanese-diet/" TargetMode="External"/><Relationship Id="rId195" Type="http://schemas.openxmlformats.org/officeDocument/2006/relationships/hyperlink" Target="http://www.livestrong.com/article/264082-a-typical-japanese-diet/" TargetMode="External"/><Relationship Id="rId196" Type="http://schemas.openxmlformats.org/officeDocument/2006/relationships/hyperlink" Target="http://www.livestrong.com/article/264082-a-typical-japanese-diet/" TargetMode="External"/><Relationship Id="rId197" Type="http://schemas.openxmlformats.org/officeDocument/2006/relationships/hyperlink" Target="http://www.livestrong.com/article/264082-a-typical-japanese-diet/" TargetMode="External"/><Relationship Id="rId198" Type="http://schemas.openxmlformats.org/officeDocument/2006/relationships/hyperlink" Target="http://www.livestrong.com/article/264082-a-typical-japanese-diet/" TargetMode="External"/><Relationship Id="rId199" Type="http://schemas.openxmlformats.org/officeDocument/2006/relationships/hyperlink" Target="http://www.livestrong.com/article/264082-a-typical-japanese-diet/" TargetMode="External"/><Relationship Id="rId280" Type="http://schemas.openxmlformats.org/officeDocument/2006/relationships/hyperlink" Target="http://academic3.american.edu/~zaharna/mcgrath/WWW/japan/culture.htm" TargetMode="External"/><Relationship Id="rId30" Type="http://schemas.openxmlformats.org/officeDocument/2006/relationships/hyperlink" Target="http://www.state.gov/r/pa/ei/bgn/4142.htm" TargetMode="External"/><Relationship Id="rId31" Type="http://schemas.openxmlformats.org/officeDocument/2006/relationships/hyperlink" Target="http://www.state.gov/r/pa/ei/bgn/4142.htm" TargetMode="External"/><Relationship Id="rId32" Type="http://schemas.openxmlformats.org/officeDocument/2006/relationships/image" Target="media/image7.png"/><Relationship Id="rId33" Type="http://schemas.openxmlformats.org/officeDocument/2006/relationships/hyperlink" Target="http://www.web-japan.org" TargetMode="External"/><Relationship Id="rId34" Type="http://schemas.openxmlformats.org/officeDocument/2006/relationships/image" Target="media/image8.jpeg"/><Relationship Id="rId35" Type="http://schemas.openxmlformats.org/officeDocument/2006/relationships/image" Target="media/image9.jpeg"/><Relationship Id="rId36" Type="http://schemas.openxmlformats.org/officeDocument/2006/relationships/hyperlink" Target="http://www.imo-international.de/index_englisch.htm?/englisch/html/svs_info_en.htm" TargetMode="External"/><Relationship Id="rId37" Type="http://schemas.openxmlformats.org/officeDocument/2006/relationships/hyperlink" Target="http://www.imo-international.de/index_englisch.htm?/englisch/html/svs_info_en.htm" TargetMode="External"/><Relationship Id="rId38" Type="http://schemas.openxmlformats.org/officeDocument/2006/relationships/hyperlink" Target="http://www.imo-international.de/index_englisch.htm?/englisch/html/svs_info_en.htm" TargetMode="External"/><Relationship Id="rId39" Type="http://schemas.openxmlformats.org/officeDocument/2006/relationships/hyperlink" Target="http://www.imo-international.de/index_englisch.htm?/englisch/html/svs_info_en.htm" TargetMode="External"/><Relationship Id="rId281" Type="http://schemas.openxmlformats.org/officeDocument/2006/relationships/hyperlink" Target="http://academic3.american.edu/~zaharna/mcgrath/WWW/japan/culture.htm" TargetMode="External"/><Relationship Id="rId282" Type="http://schemas.openxmlformats.org/officeDocument/2006/relationships/hyperlink" Target="http://academic3.american.edu/~zaharna/mcgrath/WWW/japan/culture.htm" TargetMode="External"/><Relationship Id="rId283" Type="http://schemas.openxmlformats.org/officeDocument/2006/relationships/hyperlink" Target="http://academic3.american.edu/~zaharna/mcgrath/WWW/japan/culture.htm" TargetMode="External"/><Relationship Id="rId284" Type="http://schemas.openxmlformats.org/officeDocument/2006/relationships/hyperlink" Target="http://academic3.american.edu/~zaharna/mcgrath/WWW/japan/culture.htm" TargetMode="External"/><Relationship Id="rId130" Type="http://schemas.openxmlformats.org/officeDocument/2006/relationships/hyperlink" Target="http://www.k.u-tokyo.ac.jp/housingnavi/en/living_in_japan/custom.html" TargetMode="External"/><Relationship Id="rId131" Type="http://schemas.openxmlformats.org/officeDocument/2006/relationships/hyperlink" Target="http://www.k.u-tokyo.ac.jp/housingnavi/en/living_in_japan/custom.html" TargetMode="External"/><Relationship Id="rId132" Type="http://schemas.openxmlformats.org/officeDocument/2006/relationships/hyperlink" Target="http://www.k.u-tokyo.ac.jp/housingnavi/en/living_in_japan/custom.html" TargetMode="External"/><Relationship Id="rId133" Type="http://schemas.openxmlformats.org/officeDocument/2006/relationships/hyperlink" Target="http://www.k.u-tokyo.ac.jp/housingnavi/en/living_in_japan/custom.html" TargetMode="External"/><Relationship Id="rId220" Type="http://schemas.openxmlformats.org/officeDocument/2006/relationships/hyperlink" Target="http://factsanddetails.com/japan.php?itemid=786&amp;catid=21&amp;subcatid=143" TargetMode="External"/><Relationship Id="rId221" Type="http://schemas.openxmlformats.org/officeDocument/2006/relationships/hyperlink" Target="http://factsanddetails.com/japan.php?itemid=786&amp;catid=21&amp;subcatid=143" TargetMode="External"/><Relationship Id="rId222" Type="http://schemas.openxmlformats.org/officeDocument/2006/relationships/hyperlink" Target="http://factsanddetails.com/japan.php?itemid=786&amp;catid=21&amp;subcatid=143" TargetMode="External"/><Relationship Id="rId223" Type="http://schemas.openxmlformats.org/officeDocument/2006/relationships/hyperlink" Target="http://factsanddetails.com/japan.php?itemid=786&amp;catid=21&amp;subcatid=143" TargetMode="External"/><Relationship Id="rId224" Type="http://schemas.openxmlformats.org/officeDocument/2006/relationships/hyperlink" Target="http://factsanddetails.com/japan.php?itemid=786&amp;catid=21&amp;subcatid=143" TargetMode="External"/><Relationship Id="rId225" Type="http://schemas.openxmlformats.org/officeDocument/2006/relationships/hyperlink" Target="http://factsanddetails.com/japan.php?itemid=786&amp;catid=21&amp;subcatid=143" TargetMode="External"/><Relationship Id="rId226" Type="http://schemas.openxmlformats.org/officeDocument/2006/relationships/hyperlink" Target="http://factsanddetails.com/japan.php?itemid=786&amp;catid=21&amp;subcatid=143" TargetMode="External"/><Relationship Id="rId227" Type="http://schemas.openxmlformats.org/officeDocument/2006/relationships/hyperlink" Target="http://factsanddetails.com/japan.php?itemid=786&amp;catid=21&amp;subcatid=143" TargetMode="External"/><Relationship Id="rId228" Type="http://schemas.openxmlformats.org/officeDocument/2006/relationships/hyperlink" Target="http://factsanddetails.com/japan.php?itemid=786&amp;catid=21&amp;subcatid=143" TargetMode="External"/><Relationship Id="rId229" Type="http://schemas.openxmlformats.org/officeDocument/2006/relationships/hyperlink" Target="http://factsanddetails.com/japan.php?itemid=786&amp;catid=21&amp;subcatid=143" TargetMode="External"/><Relationship Id="rId134" Type="http://schemas.openxmlformats.org/officeDocument/2006/relationships/hyperlink" Target="http://www.k.u-tokyo.ac.jp/housingnavi/en/living_in_japan/custom.html" TargetMode="External"/><Relationship Id="rId135" Type="http://schemas.openxmlformats.org/officeDocument/2006/relationships/hyperlink" Target="http://www.k.u-tokyo.ac.jp/housingnavi/en/living_in_japan/custom.html" TargetMode="External"/><Relationship Id="rId136" Type="http://schemas.openxmlformats.org/officeDocument/2006/relationships/hyperlink" Target="http://www.k.u-tokyo.ac.jp/housingnavi/en/living_in_japan/custom.html" TargetMode="External"/><Relationship Id="rId137" Type="http://schemas.openxmlformats.org/officeDocument/2006/relationships/hyperlink" Target="http://www.k.u-tokyo.ac.jp/housingnavi/en/living_in_japan/custom.html" TargetMode="External"/><Relationship Id="rId138" Type="http://schemas.openxmlformats.org/officeDocument/2006/relationships/hyperlink" Target="http://www.k.u-tokyo.ac.jp/housingnavi/en/living_in_japan/custom.html" TargetMode="External"/><Relationship Id="rId139" Type="http://schemas.openxmlformats.org/officeDocument/2006/relationships/hyperlink" Target="http://www.k.u-tokyo.ac.jp/housingnavi/en/living_in_japan/custom.html" TargetMode="External"/><Relationship Id="rId285" Type="http://schemas.openxmlformats.org/officeDocument/2006/relationships/hyperlink" Target="http://academic3.american.edu/~zaharna/mcgrath/WWW/japan/culture.htm" TargetMode="External"/><Relationship Id="rId286" Type="http://schemas.openxmlformats.org/officeDocument/2006/relationships/hyperlink" Target="http://academic3.american.edu/~zaharna/mcgrath/WWW/japan/culture.htm" TargetMode="External"/><Relationship Id="rId287" Type="http://schemas.openxmlformats.org/officeDocument/2006/relationships/hyperlink" Target="http://academic3.american.edu/~zaharna/mcgrath/WWW/japan/culture.htm" TargetMode="External"/><Relationship Id="rId288" Type="http://schemas.openxmlformats.org/officeDocument/2006/relationships/hyperlink" Target="http://academic3.american.edu/~zaharna/mcgrath/WWW/japan/culture.htm" TargetMode="External"/><Relationship Id="rId289" Type="http://schemas.openxmlformats.org/officeDocument/2006/relationships/hyperlink" Target="http://academic3.american.edu/~zaharna/mcgrath/WWW/japan/culture.htm" TargetMode="External"/><Relationship Id="rId290" Type="http://schemas.openxmlformats.org/officeDocument/2006/relationships/hyperlink" Target="http://scholarworks.gvsu.edu/cgi/" TargetMode="External"/><Relationship Id="rId291" Type="http://schemas.openxmlformats.org/officeDocument/2006/relationships/hyperlink" Target="http://scholarworks.gvsu.edu/cgi/" TargetMode="External"/><Relationship Id="rId292" Type="http://schemas.openxmlformats.org/officeDocument/2006/relationships/hyperlink" Target="http://scholarworks.gvsu.edu/cgi/" TargetMode="External"/><Relationship Id="rId293" Type="http://schemas.openxmlformats.org/officeDocument/2006/relationships/hyperlink" Target="http://scholarworks.gvsu.edu/cgi/" TargetMode="External"/><Relationship Id="rId294" Type="http://schemas.openxmlformats.org/officeDocument/2006/relationships/hyperlink" Target="http://scholarworks.gvsu.edu/cgi/" TargetMode="External"/><Relationship Id="rId295" Type="http://schemas.openxmlformats.org/officeDocument/2006/relationships/hyperlink" Target="http://scholarworks.gvsu.edu/cgi/" TargetMode="External"/><Relationship Id="rId296" Type="http://schemas.openxmlformats.org/officeDocument/2006/relationships/hyperlink" Target="http://scholarworks.gvsu.edu/cgi/" TargetMode="External"/><Relationship Id="rId40" Type="http://schemas.openxmlformats.org/officeDocument/2006/relationships/hyperlink" Target="http://www.imo-international.de/index_englisch.htm?/englisch/html/svs_info_en.htm" TargetMode="External"/><Relationship Id="rId41" Type="http://schemas.openxmlformats.org/officeDocument/2006/relationships/hyperlink" Target="http://www.imo-international.de/index_englisch.htm?/englisch/html/svs_info_en.htm" TargetMode="External"/><Relationship Id="rId42" Type="http://schemas.openxmlformats.org/officeDocument/2006/relationships/hyperlink" Target="http://www.imo-international.de/index_englisch.htm?/englisch/html/svs_info_en.htm" TargetMode="External"/><Relationship Id="rId43" Type="http://schemas.openxmlformats.org/officeDocument/2006/relationships/hyperlink" Target="http://www.imo-international.de/index_englisch.htm?/englisch/html/svs_info_en.htm" TargetMode="External"/><Relationship Id="rId44" Type="http://schemas.openxmlformats.org/officeDocument/2006/relationships/hyperlink" Target="http://www.imo-international.de/index_englisch.htm?/englisch/html/svs_info_en.htm" TargetMode="External"/><Relationship Id="rId45" Type="http://schemas.openxmlformats.org/officeDocument/2006/relationships/hyperlink" Target="http://www.imo-international.de/index_englisch.htm?/englisch/html/svs_info_en.htm" TargetMode="External"/><Relationship Id="rId46" Type="http://schemas.openxmlformats.org/officeDocument/2006/relationships/hyperlink" Target="http://www.imo-international.de/index_englisch.htm?/englisch/html/svs_info_en.htm" TargetMode="External"/><Relationship Id="rId47" Type="http://schemas.openxmlformats.org/officeDocument/2006/relationships/hyperlink" Target="http://www.imo-international.de/index_englisch.htm?/englisch/html/svs_info_en.htm" TargetMode="External"/><Relationship Id="rId48" Type="http://schemas.openxmlformats.org/officeDocument/2006/relationships/hyperlink" Target="http://www.imo-international.de/index_englisch.htm?/englisch/html/svs_info_en.htm" TargetMode="External"/><Relationship Id="rId49" Type="http://schemas.openxmlformats.org/officeDocument/2006/relationships/hyperlink" Target="http://www.imo-international.de/index_englisch.htm?/englisch/html/svs_info_en.htm" TargetMode="External"/><Relationship Id="rId297" Type="http://schemas.openxmlformats.org/officeDocument/2006/relationships/hyperlink" Target="http://scholarworks.gvsu.edu/cgi/" TargetMode="External"/><Relationship Id="rId298" Type="http://schemas.openxmlformats.org/officeDocument/2006/relationships/hyperlink" Target="http://scholarworks.gvsu.edu/cgi/" TargetMode="External"/><Relationship Id="rId299" Type="http://schemas.openxmlformats.org/officeDocument/2006/relationships/hyperlink" Target="http://scholarworks.gvsu.edu/cgi/" TargetMode="External"/><Relationship Id="rId140" Type="http://schemas.openxmlformats.org/officeDocument/2006/relationships/hyperlink" Target="http://www.k.u-tokyo.ac.jp/housingnavi/en/living_in_japan/custom.html" TargetMode="External"/><Relationship Id="rId141" Type="http://schemas.openxmlformats.org/officeDocument/2006/relationships/hyperlink" Target="http://www.k.u-tokyo.ac.jp/housingnavi/en/living_in_japan/custom.html" TargetMode="External"/><Relationship Id="rId142" Type="http://schemas.openxmlformats.org/officeDocument/2006/relationships/hyperlink" Target="http://www.k.u-tokyo.ac.jp/housingnavi/en/living_in_japan/custom.html" TargetMode="External"/><Relationship Id="rId143" Type="http://schemas.openxmlformats.org/officeDocument/2006/relationships/hyperlink" Target="http://www.k.u-tokyo.ac.jp/housingnavi/en/living_in_japan/custom.html" TargetMode="External"/><Relationship Id="rId144" Type="http://schemas.openxmlformats.org/officeDocument/2006/relationships/hyperlink" Target="http://www.k.u-tokyo.ac.jp/housingnavi/en/living_in_japan/custom.html" TargetMode="External"/><Relationship Id="rId145" Type="http://schemas.openxmlformats.org/officeDocument/2006/relationships/hyperlink" Target="http://www.japan-guide.com/e/e625.html" TargetMode="External"/><Relationship Id="rId146" Type="http://schemas.openxmlformats.org/officeDocument/2006/relationships/hyperlink" Target="http://www.japan-guide.com/e/e625.html" TargetMode="External"/><Relationship Id="rId147" Type="http://schemas.openxmlformats.org/officeDocument/2006/relationships/hyperlink" Target="http://www.japan-guide.com/e/e625.html" TargetMode="External"/><Relationship Id="rId148" Type="http://schemas.openxmlformats.org/officeDocument/2006/relationships/hyperlink" Target="http://www.japan-guide.com/e/e625.html" TargetMode="External"/><Relationship Id="rId149" Type="http://schemas.openxmlformats.org/officeDocument/2006/relationships/hyperlink" Target="http://www.japan-guide.com/e/e625.html" TargetMode="External"/><Relationship Id="rId230" Type="http://schemas.openxmlformats.org/officeDocument/2006/relationships/hyperlink" Target="http://factsanddetails.com/japan.php?itemid=786&amp;catid=21&amp;subcatid=143" TargetMode="External"/><Relationship Id="rId231" Type="http://schemas.openxmlformats.org/officeDocument/2006/relationships/hyperlink" Target="http://factsanddetails.com/japan.php?itemid=786&amp;catid=21&amp;subcatid=143" TargetMode="External"/><Relationship Id="rId232" Type="http://schemas.openxmlformats.org/officeDocument/2006/relationships/hyperlink" Target="http://factsanddetails.com/japan.php?itemid=786&amp;catid=21&amp;subcatid=143" TargetMode="External"/><Relationship Id="rId233" Type="http://schemas.openxmlformats.org/officeDocument/2006/relationships/hyperlink" Target="http://factsanddetails.com/japan.php?itemid=786&amp;catid=21&amp;subcatid=143" TargetMode="External"/><Relationship Id="rId234" Type="http://schemas.openxmlformats.org/officeDocument/2006/relationships/hyperlink" Target="http://www.japaneseprofessor.com/lessons/beginning/greetings-and-other-expressions/" TargetMode="External"/><Relationship Id="rId235" Type="http://schemas.openxmlformats.org/officeDocument/2006/relationships/hyperlink" Target="http://www.japaneseprofessor.com/lessons/beginning/greetings-and-other-expressions/" TargetMode="External"/><Relationship Id="rId236" Type="http://schemas.openxmlformats.org/officeDocument/2006/relationships/hyperlink" Target="http://www.japaneseprofessor.com/lessons/beginning/greetings-and-other-expressions/" TargetMode="External"/><Relationship Id="rId237" Type="http://schemas.openxmlformats.org/officeDocument/2006/relationships/hyperlink" Target="http://www.japaneseprofessor.com/lessons/beginning/greetings-and-other-expressions/" TargetMode="External"/><Relationship Id="rId238" Type="http://schemas.openxmlformats.org/officeDocument/2006/relationships/hyperlink" Target="http://www.japaneseprofessor.com/lessons/beginning/greetings-and-other-expressions/" TargetMode="External"/><Relationship Id="rId239" Type="http://schemas.openxmlformats.org/officeDocument/2006/relationships/hyperlink" Target="http://www.japaneseprofessor.com/lessons/beginning/greetings-and-other-expressions/" TargetMode="External"/><Relationship Id="rId50" Type="http://schemas.openxmlformats.org/officeDocument/2006/relationships/hyperlink" Target="http://www.imo-international.de/index_englisch.htm?/englisch/html/svs_info_en.htm" TargetMode="External"/><Relationship Id="rId51" Type="http://schemas.openxmlformats.org/officeDocument/2006/relationships/hyperlink" Target="http://www.imo-international.de/index_englisch.htm?/englisch/html/svs_info_en.htm" TargetMode="External"/><Relationship Id="rId52" Type="http://schemas.openxmlformats.org/officeDocument/2006/relationships/hyperlink" Target="http://www.imo-international.de/index_englisch.htm?/englisch/html/svs_info_en.htm" TargetMode="External"/><Relationship Id="rId53" Type="http://schemas.openxmlformats.org/officeDocument/2006/relationships/hyperlink" Target="http://www.imo-international.de/index_englisch.htm?/englisch/html/svs_info_en.htm" TargetMode="External"/><Relationship Id="rId54" Type="http://schemas.openxmlformats.org/officeDocument/2006/relationships/hyperlink" Target="http://www.imo-international.de/index_englisch.htm?/englisch/html/svs_info_en.htm" TargetMode="External"/><Relationship Id="rId55" Type="http://schemas.openxmlformats.org/officeDocument/2006/relationships/hyperlink" Target="http://www.imo-international.de/index_englisch.htm?/englisch/html/svs_info_en.htm" TargetMode="External"/><Relationship Id="rId56" Type="http://schemas.openxmlformats.org/officeDocument/2006/relationships/hyperlink" Target="http://www.imo-international.de/index_englisch.htm?/englisch/html/svs_info_en.htm" TargetMode="External"/><Relationship Id="rId57" Type="http://schemas.openxmlformats.org/officeDocument/2006/relationships/hyperlink" Target="http://www.imo-international.de/index_englisch.htm?/englisch/html/svs_info_en.htm" TargetMode="External"/><Relationship Id="rId58" Type="http://schemas.openxmlformats.org/officeDocument/2006/relationships/hyperlink" Target="http://www.imo-international.de/index_englisch.htm?/englisch/html/svs_info_en.htm" TargetMode="External"/><Relationship Id="rId59" Type="http://schemas.openxmlformats.org/officeDocument/2006/relationships/hyperlink" Target="http://www.imo-international.de/index_englisch.htm?/englisch/html/svs_info_en.htm" TargetMode="External"/><Relationship Id="rId150" Type="http://schemas.openxmlformats.org/officeDocument/2006/relationships/hyperlink" Target="http://www.japan-guide.com/e/e625.html" TargetMode="External"/><Relationship Id="rId151" Type="http://schemas.openxmlformats.org/officeDocument/2006/relationships/hyperlink" Target="http://www.japan-guide.com/e/e625.html" TargetMode="External"/><Relationship Id="rId152" Type="http://schemas.openxmlformats.org/officeDocument/2006/relationships/hyperlink" Target="http://www.japan-guide.com/e/e625.html" TargetMode="External"/><Relationship Id="rId153" Type="http://schemas.openxmlformats.org/officeDocument/2006/relationships/hyperlink" Target="http://www.japan-guide.com/e/e625.html" TargetMode="External"/><Relationship Id="rId154" Type="http://schemas.openxmlformats.org/officeDocument/2006/relationships/hyperlink" Target="http://www.japan-guide.com/e/e625.html" TargetMode="External"/><Relationship Id="rId155" Type="http://schemas.openxmlformats.org/officeDocument/2006/relationships/hyperlink" Target="http://www.japan-guide.com/e/e625.html" TargetMode="External"/><Relationship Id="rId156" Type="http://schemas.openxmlformats.org/officeDocument/2006/relationships/hyperlink" Target="http://www.japan-guide.com/e/e625.html" TargetMode="External"/><Relationship Id="rId157" Type="http://schemas.openxmlformats.org/officeDocument/2006/relationships/hyperlink" Target="http://www.japan-guide.com/e/e625.html" TargetMode="External"/><Relationship Id="rId158" Type="http://schemas.openxmlformats.org/officeDocument/2006/relationships/hyperlink" Target="http://www.japan-guide.com/e/e625.html" TargetMode="External"/><Relationship Id="rId159" Type="http://schemas.openxmlformats.org/officeDocument/2006/relationships/hyperlink" Target="http://www.japan-guide.com/e/e625.html" TargetMode="External"/><Relationship Id="rId240" Type="http://schemas.openxmlformats.org/officeDocument/2006/relationships/hyperlink" Target="http://www.japaneseprofessor.com/lessons/beginning/greetings-and-other-expressions/" TargetMode="External"/><Relationship Id="rId241" Type="http://schemas.openxmlformats.org/officeDocument/2006/relationships/hyperlink" Target="http://www.japaneseprofessor.com/lessons/beginning/greetings-and-other-expressions/" TargetMode="External"/><Relationship Id="rId242" Type="http://schemas.openxmlformats.org/officeDocument/2006/relationships/hyperlink" Target="http://www.japaneseprofessor.com/lessons/beginning/greetings-and-other-expressions/" TargetMode="External"/><Relationship Id="rId243" Type="http://schemas.openxmlformats.org/officeDocument/2006/relationships/hyperlink" Target="http://www.japaneseprofessor.com/lessons/beginning/greetings-and-other-expressions/" TargetMode="External"/><Relationship Id="rId244" Type="http://schemas.openxmlformats.org/officeDocument/2006/relationships/hyperlink" Target="http://www.japaneseprofessor.com/lessons/beginning/greetings-and-other-expressions/" TargetMode="External"/><Relationship Id="rId245" Type="http://schemas.openxmlformats.org/officeDocument/2006/relationships/hyperlink" Target="http://www.japaneseprofessor.com/lessons/beginning/greetings-and-other-expressions/" TargetMode="External"/><Relationship Id="rId246" Type="http://schemas.openxmlformats.org/officeDocument/2006/relationships/hyperlink" Target="http://www.japaneseprofessor.com/lessons/beginning/greetings-and-other-expressions/" TargetMode="External"/><Relationship Id="rId247" Type="http://schemas.openxmlformats.org/officeDocument/2006/relationships/hyperlink" Target="http://www.japaneseprofessor.com/lessons/beginning/greetings-and-other-expressions/" TargetMode="External"/><Relationship Id="rId248" Type="http://schemas.openxmlformats.org/officeDocument/2006/relationships/hyperlink" Target="http://www.japaneseprofessor.com/lessons/beginning/greetings-and-other-expressions/" TargetMode="External"/><Relationship Id="rId249" Type="http://schemas.openxmlformats.org/officeDocument/2006/relationships/hyperlink" Target="http://www.japaneseprofessor.com/lessons/beginning/greetings-and-other-expressions/" TargetMode="External"/><Relationship Id="rId60" Type="http://schemas.openxmlformats.org/officeDocument/2006/relationships/hyperlink" Target="http://www.imo-international.de/index_englisch.htm?/englisch/html/svs_info_en.htm" TargetMode="External"/><Relationship Id="rId61" Type="http://schemas.openxmlformats.org/officeDocument/2006/relationships/hyperlink" Target="http://www.imo-international.de/index_englisch.htm?/englisch/html/svs_info_en.htm" TargetMode="External"/><Relationship Id="rId62" Type="http://schemas.openxmlformats.org/officeDocument/2006/relationships/hyperlink" Target="http://www.imo-international.de/index_englisch.htm?/englisch/html/svs_info_en.htm" TargetMode="External"/><Relationship Id="rId63" Type="http://schemas.openxmlformats.org/officeDocument/2006/relationships/hyperlink" Target="http://faculty-staff.ou.edu/R/David.A.Ralston-1/12.pdf" TargetMode="External"/><Relationship Id="rId64" Type="http://schemas.openxmlformats.org/officeDocument/2006/relationships/hyperlink" Target="http://faculty-staff.ou.edu/R/David.A.Ralston-1/12.pdf" TargetMode="External"/><Relationship Id="rId65" Type="http://schemas.openxmlformats.org/officeDocument/2006/relationships/hyperlink" Target="http://faculty-staff.ou.edu/R/David.A.Ralston-1/12.pdf" TargetMode="External"/><Relationship Id="rId66" Type="http://schemas.openxmlformats.org/officeDocument/2006/relationships/hyperlink" Target="http://faculty-staff.ou.edu/R/David.A.Ralston-1/12.pdf" TargetMode="External"/><Relationship Id="rId67" Type="http://schemas.openxmlformats.org/officeDocument/2006/relationships/hyperlink" Target="http://faculty-staff.ou.edu/R/David.A.Ralston-1/12.pdf" TargetMode="External"/><Relationship Id="rId68" Type="http://schemas.openxmlformats.org/officeDocument/2006/relationships/hyperlink" Target="http://faculty-staff.ou.edu/R/David.A.Ralston-1/12.pdf" TargetMode="External"/><Relationship Id="rId69" Type="http://schemas.openxmlformats.org/officeDocument/2006/relationships/hyperlink" Target="http://faculty-staff.ou.edu/R/David.A.Ralston-1/12.pdf" TargetMode="External"/><Relationship Id="rId160" Type="http://schemas.openxmlformats.org/officeDocument/2006/relationships/hyperlink" Target="http://www.streetdirectory.com/travel_guide/3886/health/the_japanese_lifestyle.html" TargetMode="External"/><Relationship Id="rId161" Type="http://schemas.openxmlformats.org/officeDocument/2006/relationships/hyperlink" Target="http://www.streetdirectory.com/travel_guide/3886/health/the_japanese_lifestyle.html" TargetMode="External"/><Relationship Id="rId162" Type="http://schemas.openxmlformats.org/officeDocument/2006/relationships/hyperlink" Target="http://www.streetdirectory.com/travel_guide/3886/health/the_japanese_lifestyle.html" TargetMode="External"/><Relationship Id="rId163" Type="http://schemas.openxmlformats.org/officeDocument/2006/relationships/hyperlink" Target="http://www.streetdirectory.com/travel_guide/3886/health/the_japanese_lifestyle.html" TargetMode="External"/><Relationship Id="rId164" Type="http://schemas.openxmlformats.org/officeDocument/2006/relationships/hyperlink" Target="http://www.streetdirectory.com/travel_guide/3886/health/the_japanese_lifestyle.html" TargetMode="External"/><Relationship Id="rId165" Type="http://schemas.openxmlformats.org/officeDocument/2006/relationships/hyperlink" Target="http://www.streetdirectory.com/travel_guide/3886/health/the_japanese_lifestyle.html" TargetMode="External"/><Relationship Id="rId166" Type="http://schemas.openxmlformats.org/officeDocument/2006/relationships/hyperlink" Target="http://www.streetdirectory.com/travel_guide/3886/health/the_japanese_lifestyle.html" TargetMode="External"/><Relationship Id="rId167" Type="http://schemas.openxmlformats.org/officeDocument/2006/relationships/hyperlink" Target="http://www.streetdirectory.com/travel_guide/3886/health/the_japanese_lifestyle.html" TargetMode="External"/><Relationship Id="rId168" Type="http://schemas.openxmlformats.org/officeDocument/2006/relationships/hyperlink" Target="http://www.streetdirectory.com/travel_guide/3886/health/the_japanese_lifestyle.html" TargetMode="External"/><Relationship Id="rId169" Type="http://schemas.openxmlformats.org/officeDocument/2006/relationships/hyperlink" Target="http://www.streetdirectory.com/travel_guide/3886/health/the_japanese_lifestyle.html" TargetMode="External"/><Relationship Id="rId250" Type="http://schemas.openxmlformats.org/officeDocument/2006/relationships/hyperlink" Target="http://www.japaneseprofessor.com/lessons/beginning/greetings-and-other-expressions/" TargetMode="External"/><Relationship Id="rId251" Type="http://schemas.openxmlformats.org/officeDocument/2006/relationships/hyperlink" Target="http://www.japaneseprofessor.com/lessons/beginning/greetings-and-other-expressions/" TargetMode="External"/><Relationship Id="rId252" Type="http://schemas.openxmlformats.org/officeDocument/2006/relationships/hyperlink" Target="http://www.japaneseprofessor.com/lessons/beginning/greetings-and-other-expressions/" TargetMode="External"/><Relationship Id="rId253" Type="http://schemas.openxmlformats.org/officeDocument/2006/relationships/hyperlink" Target="http://www.japaneseprofessor.com/lessons/beginning/greetings-and-other-expressions/" TargetMode="External"/><Relationship Id="rId254" Type="http://schemas.openxmlformats.org/officeDocument/2006/relationships/hyperlink" Target="http://www.japaneseprofessor.com/lessons/beginning/greetings-and-other-expressions/" TargetMode="External"/><Relationship Id="rId255" Type="http://schemas.openxmlformats.org/officeDocument/2006/relationships/hyperlink" Target="http://www.japan-guide.com/e/e2004.html" TargetMode="External"/><Relationship Id="rId256" Type="http://schemas.openxmlformats.org/officeDocument/2006/relationships/hyperlink" Target="http://www.japan-guide.com/e/e2004.html" TargetMode="External"/><Relationship Id="rId257" Type="http://schemas.openxmlformats.org/officeDocument/2006/relationships/hyperlink" Target="http://www.japan-guide.com/e/e2004.html" TargetMode="External"/><Relationship Id="rId258" Type="http://schemas.openxmlformats.org/officeDocument/2006/relationships/hyperlink" Target="http://www.japan-guide.com/e/e2004.html" TargetMode="External"/><Relationship Id="rId259" Type="http://schemas.openxmlformats.org/officeDocument/2006/relationships/hyperlink" Target="http://www.japan-guide.com/e/e2004.html" TargetMode="External"/><Relationship Id="rId100" Type="http://schemas.openxmlformats.org/officeDocument/2006/relationships/hyperlink" Target="http://www.slashfood.com/2007/04/04/american-junk-food-is-a-big-hit-in-japan/" TargetMode="External"/><Relationship Id="rId101" Type="http://schemas.openxmlformats.org/officeDocument/2006/relationships/hyperlink" Target="http://web.mit.edu/jpnet/articles/JapaneseLanguage.html" TargetMode="External"/><Relationship Id="rId102" Type="http://schemas.openxmlformats.org/officeDocument/2006/relationships/hyperlink" Target="http://www.culture-4-travel.com/japanese-etiquette.html" TargetMode="External"/><Relationship Id="rId103" Type="http://schemas.openxmlformats.org/officeDocument/2006/relationships/hyperlink" Target="http://www.rte.ie/news/2012/0125/japan-business.html" TargetMode="External"/><Relationship Id="rId104" Type="http://schemas.openxmlformats.org/officeDocument/2006/relationships/hyperlink" Target="http://www.univie.ac.at/rel_jap/an/Hauptseite" TargetMode="External"/><Relationship Id="rId105" Type="http://schemas.openxmlformats.org/officeDocument/2006/relationships/hyperlink" Target="https://www.cia.gov/library/publications/the-world-factbook/geos/ja.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Miscellaneous:Term%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33752E2772FC44DAC41541314244ED9"/>
        <w:category>
          <w:name w:val="General"/>
          <w:gallery w:val="placeholder"/>
        </w:category>
        <w:types>
          <w:type w:val="bbPlcHdr"/>
        </w:types>
        <w:behaviors>
          <w:behavior w:val="content"/>
        </w:behaviors>
        <w:guid w:val="{973A461E-AB9D-654D-AAC7-404D5952ED6C}"/>
      </w:docPartPr>
      <w:docPartBody>
        <w:p w:rsidR="005F764A" w:rsidRDefault="005F764A" w:rsidP="005F764A">
          <w:pPr>
            <w:pStyle w:val="733752E2772FC44DAC41541314244ED9"/>
          </w:pPr>
          <w:r w:rsidRPr="00BA009E">
            <w:t>Lorem Ipsum Dolor</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ＭＳ Ｐゴシック">
    <w:charset w:val="4E"/>
    <w:family w:val="auto"/>
    <w:pitch w:val="variable"/>
    <w:sig w:usb0="E00002FF" w:usb1="6AC7FDFB" w:usb2="00000012" w:usb3="00000000" w:csb0="0002009F" w:csb1="00000000"/>
  </w:font>
  <w:font w:name="Helvetica Light">
    <w:panose1 w:val="020B0403020202020204"/>
    <w:charset w:val="00"/>
    <w:family w:val="auto"/>
    <w:pitch w:val="variable"/>
    <w:sig w:usb0="00000003" w:usb1="00000000" w:usb2="00000000" w:usb3="00000000" w:csb0="00000001" w:csb1="00000000"/>
  </w:font>
  <w:font w:name="Helvetica Neue UltraLight">
    <w:panose1 w:val="02000206000000020004"/>
    <w:charset w:val="00"/>
    <w:family w:val="auto"/>
    <w:pitch w:val="variable"/>
    <w:sig w:usb0="00000003" w:usb1="00000000" w:usb2="00000000" w:usb3="00000000" w:csb0="00000001" w:csb1="00000000"/>
  </w:font>
  <w:font w:name="Helvetica Neue">
    <w:panose1 w:val="02000503000000020004"/>
    <w:charset w:val="00"/>
    <w:family w:val="auto"/>
    <w:pitch w:val="variable"/>
    <w:sig w:usb0="00000003" w:usb1="00000000" w:usb2="00000000" w:usb3="00000000" w:csb0="00000001" w:csb1="00000000"/>
  </w:font>
  <w:font w:name="Arial Black">
    <w:panose1 w:val="020B0A040201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ヒラギノ角ゴ Pro W3">
    <w:altName w:val="ヒラギノ角ゴ Pro W3"/>
    <w:charset w:val="4E"/>
    <w:family w:val="auto"/>
    <w:pitch w:val="variable"/>
    <w:sig w:usb0="00000001" w:usb1="00000000" w:usb2="01000407" w:usb3="00000000" w:csb0="00020000" w:csb1="00000000"/>
  </w:font>
  <w:font w:name="Helvetica Neue Black Condensed">
    <w:panose1 w:val="02000A060000000200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新細明體">
    <w:charset w:val="51"/>
    <w:family w:val="auto"/>
    <w:pitch w:val="variable"/>
    <w:sig w:usb0="00000001" w:usb1="00000000" w:usb2="01000408" w:usb3="00000000" w:csb0="00100000" w:csb1="00000000"/>
  </w:font>
  <w:font w:name="Cambria">
    <w:panose1 w:val="02040503050406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ＭＳ ゴシック">
    <w:charset w:val="4E"/>
    <w:family w:val="auto"/>
    <w:pitch w:val="variable"/>
    <w:sig w:usb0="00000001" w:usb1="00000000" w:usb2="01000407" w:usb3="00000000" w:csb0="00020000" w:csb1="00000000"/>
  </w:font>
</w:fonts>
</file>

<file path=word/glossary/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ADA047D8"/>
    <w:lvl w:ilvl="0">
      <w:start w:val="1"/>
      <w:numFmt w:val="decimal"/>
      <w:pStyle w:val="ListNumber"/>
      <w:lvlText w:val="%1."/>
      <w:lvlJc w:val="left"/>
      <w:pPr>
        <w:tabs>
          <w:tab w:val="num" w:pos="360"/>
        </w:tabs>
        <w:ind w:left="360" w:hanging="360"/>
      </w:pPr>
      <w:rPr>
        <w:rFonts w:hint="default"/>
        <w:color w:val="808080" w:themeColor="background1" w:themeShade="80"/>
      </w:rPr>
    </w:lvl>
  </w:abstractNum>
  <w:abstractNum w:abstractNumId="1">
    <w:nsid w:val="FFFFFF89"/>
    <w:multiLevelType w:val="singleLevel"/>
    <w:tmpl w:val="7B8871A2"/>
    <w:lvl w:ilvl="0">
      <w:start w:val="1"/>
      <w:numFmt w:val="bullet"/>
      <w:pStyle w:val="ListBullet"/>
      <w:lvlText w:val="n"/>
      <w:lvlJc w:val="left"/>
      <w:pPr>
        <w:tabs>
          <w:tab w:val="num" w:pos="360"/>
        </w:tabs>
        <w:ind w:left="360" w:hanging="360"/>
      </w:pPr>
      <w:rPr>
        <w:rFonts w:ascii="Wingdings" w:hAnsi="Wingdings" w:hint="default"/>
        <w:color w:val="C0504D" w:themeColor="accent2"/>
      </w:rPr>
    </w:lvl>
  </w:abstractNum>
  <w:num w:numId="1">
    <w:abstractNumId w:val="1"/>
  </w:num>
  <w:num w:numId="2">
    <w:abstractNumId w:val="0"/>
  </w:num>
</w:numbering>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oNotTrackMoves/>
  <w:defaultTabStop w:val="720"/>
  <w:characterSpacingControl w:val="doNotCompress"/>
  <w:compat>
    <w:useFELayout/>
  </w:compat>
  <w:rsids>
    <w:rsidRoot w:val="005F764A"/>
    <w:rsid w:val="00031B32"/>
    <w:rsid w:val="000E1083"/>
    <w:rsid w:val="004E21CD"/>
    <w:rsid w:val="005F764A"/>
    <w:rsid w:val="00BC4B8B"/>
    <w:rsid w:val="00CD0832"/>
  </w:rsids>
  <m:mathPr>
    <m:mathFont m:val="Arial Unicode MS"/>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1"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List Number" w:uiPriority="1"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21CD"/>
  </w:style>
  <w:style w:type="paragraph" w:styleId="Heading2">
    <w:name w:val="heading 2"/>
    <w:basedOn w:val="Normal"/>
    <w:next w:val="Normal"/>
    <w:link w:val="Heading2Char"/>
    <w:uiPriority w:val="1"/>
    <w:qFormat/>
    <w:rsid w:val="004E21CD"/>
    <w:pPr>
      <w:keepNext/>
      <w:keepLines/>
      <w:pBdr>
        <w:bottom w:val="single" w:sz="2" w:space="14" w:color="BFBFBF" w:themeColor="background1" w:themeShade="BF"/>
      </w:pBdr>
      <w:spacing w:before="120" w:after="240" w:line="276" w:lineRule="auto"/>
      <w:jc w:val="center"/>
      <w:outlineLvl w:val="1"/>
    </w:pPr>
    <w:rPr>
      <w:rFonts w:asciiTheme="majorHAnsi" w:eastAsiaTheme="majorEastAsia" w:hAnsiTheme="majorHAnsi" w:cstheme="majorBidi"/>
      <w:bCs/>
      <w:color w:val="000000" w:themeColor="text1"/>
      <w:sz w:val="28"/>
      <w:szCs w:val="26"/>
      <w:lang w:eastAsia="en-US"/>
    </w:rPr>
  </w:style>
  <w:style w:type="paragraph" w:styleId="Heading3">
    <w:name w:val="heading 3"/>
    <w:basedOn w:val="Normal"/>
    <w:next w:val="Normal"/>
    <w:link w:val="Heading3Char"/>
    <w:uiPriority w:val="1"/>
    <w:qFormat/>
    <w:rsid w:val="004E21CD"/>
    <w:pPr>
      <w:keepNext/>
      <w:keepLines/>
      <w:spacing w:before="280" w:line="276" w:lineRule="auto"/>
      <w:outlineLvl w:val="2"/>
    </w:pPr>
    <w:rPr>
      <w:rFonts w:asciiTheme="majorHAnsi" w:eastAsiaTheme="majorEastAsia" w:hAnsiTheme="majorHAnsi" w:cstheme="majorBidi"/>
      <w:bCs/>
      <w:color w:val="C0504D" w:themeColor="accent2"/>
      <w:lang w:eastAsia="en-US"/>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C8F89B2503C9014BBA71944D0AFE9652">
    <w:name w:val="C8F89B2503C9014BBA71944D0AFE9652"/>
    <w:rsid w:val="004E21CD"/>
  </w:style>
  <w:style w:type="paragraph" w:customStyle="1" w:styleId="A5F90A3AE98E1E44862D71FE452E3EF0">
    <w:name w:val="A5F90A3AE98E1E44862D71FE452E3EF0"/>
    <w:rsid w:val="004E21CD"/>
  </w:style>
  <w:style w:type="paragraph" w:customStyle="1" w:styleId="63B46BA80E82154F9AC8BD69D51D0C5D">
    <w:name w:val="63B46BA80E82154F9AC8BD69D51D0C5D"/>
    <w:rsid w:val="004E21CD"/>
  </w:style>
  <w:style w:type="character" w:customStyle="1" w:styleId="Heading2Char">
    <w:name w:val="Heading 2 Char"/>
    <w:basedOn w:val="DefaultParagraphFont"/>
    <w:link w:val="Heading2"/>
    <w:uiPriority w:val="1"/>
    <w:rsid w:val="004E21CD"/>
    <w:rPr>
      <w:rFonts w:asciiTheme="majorHAnsi" w:eastAsiaTheme="majorEastAsia" w:hAnsiTheme="majorHAnsi" w:cstheme="majorBidi"/>
      <w:bCs/>
      <w:color w:val="000000" w:themeColor="text1"/>
      <w:sz w:val="28"/>
      <w:szCs w:val="26"/>
      <w:lang w:eastAsia="en-US"/>
    </w:rPr>
  </w:style>
  <w:style w:type="paragraph" w:customStyle="1" w:styleId="15634991718A924D99EA7839B5582BC8">
    <w:name w:val="15634991718A924D99EA7839B5582BC8"/>
    <w:rsid w:val="004E21CD"/>
  </w:style>
  <w:style w:type="character" w:customStyle="1" w:styleId="Heading3Char">
    <w:name w:val="Heading 3 Char"/>
    <w:basedOn w:val="DefaultParagraphFont"/>
    <w:link w:val="Heading3"/>
    <w:uiPriority w:val="1"/>
    <w:rsid w:val="004E21CD"/>
    <w:rPr>
      <w:rFonts w:asciiTheme="majorHAnsi" w:eastAsiaTheme="majorEastAsia" w:hAnsiTheme="majorHAnsi" w:cstheme="majorBidi"/>
      <w:bCs/>
      <w:color w:val="C0504D" w:themeColor="accent2"/>
      <w:lang w:eastAsia="en-US"/>
    </w:rPr>
  </w:style>
  <w:style w:type="paragraph" w:styleId="ListBullet">
    <w:name w:val="List Bullet"/>
    <w:basedOn w:val="Normal"/>
    <w:uiPriority w:val="1"/>
    <w:qFormat/>
    <w:rsid w:val="004E21CD"/>
    <w:pPr>
      <w:numPr>
        <w:numId w:val="1"/>
      </w:numPr>
      <w:spacing w:after="240" w:line="276" w:lineRule="auto"/>
    </w:pPr>
    <w:rPr>
      <w:lang w:eastAsia="en-US"/>
    </w:rPr>
  </w:style>
  <w:style w:type="paragraph" w:styleId="ListNumber">
    <w:name w:val="List Number"/>
    <w:basedOn w:val="Normal"/>
    <w:uiPriority w:val="1"/>
    <w:qFormat/>
    <w:rsid w:val="004E21CD"/>
    <w:pPr>
      <w:numPr>
        <w:numId w:val="2"/>
      </w:numPr>
      <w:spacing w:after="240" w:line="276" w:lineRule="auto"/>
    </w:pPr>
    <w:rPr>
      <w:lang w:eastAsia="en-US"/>
    </w:rPr>
  </w:style>
  <w:style w:type="paragraph" w:customStyle="1" w:styleId="71930AB92268314B813EFFA0BA61737D">
    <w:name w:val="71930AB92268314B813EFFA0BA61737D"/>
    <w:rsid w:val="004E21CD"/>
  </w:style>
  <w:style w:type="paragraph" w:customStyle="1" w:styleId="733752E2772FC44DAC41541314244ED9">
    <w:name w:val="733752E2772FC44DAC41541314244ED9"/>
    <w:rsid w:val="005F764A"/>
  </w:style>
  <w:style w:type="paragraph" w:customStyle="1" w:styleId="7F85B6629F495C4EAF651592F7FB3FFC">
    <w:name w:val="7F85B6629F495C4EAF651592F7FB3FFC"/>
    <w:rsid w:val="005F764A"/>
  </w:style>
  <w:style w:type="paragraph" w:customStyle="1" w:styleId="4852999868E200468EF09A0FC8067A8A">
    <w:name w:val="4852999868E200468EF09A0FC8067A8A"/>
    <w:rsid w:val="005F764A"/>
  </w:style>
  <w:style w:type="paragraph" w:customStyle="1" w:styleId="7EC0FC2D7D5B844C82072AD42C5CEE97">
    <w:name w:val="7EC0FC2D7D5B844C82072AD42C5CEE97"/>
    <w:rsid w:val="005F764A"/>
  </w:style>
  <w:style w:type="paragraph" w:customStyle="1" w:styleId="0F745C0C2A749C43AA12153F22F31236">
    <w:name w:val="0F745C0C2A749C43AA12153F22F31236"/>
    <w:rsid w:val="005F764A"/>
  </w:style>
  <w:style w:type="paragraph" w:customStyle="1" w:styleId="9D65BBA3B231ED489A21FA906B2F7F33">
    <w:name w:val="9D65BBA3B231ED489A21FA906B2F7F33"/>
    <w:rsid w:val="005F764A"/>
  </w:style>
  <w:style w:type="paragraph" w:customStyle="1" w:styleId="07A5A6A7A331E34EAC41D90A92C87FC3">
    <w:name w:val="07A5A6A7A331E34EAC41D90A92C87FC3"/>
    <w:rsid w:val="005F764A"/>
  </w:style>
  <w:style w:type="paragraph" w:customStyle="1" w:styleId="FF5E75D5554C294A90175B2532B37025">
    <w:name w:val="FF5E75D5554C294A90175B2532B37025"/>
    <w:rsid w:val="005F764A"/>
  </w:style>
</w:styles>
</file>

<file path=word/glossary/webSettings.xml><?xml version="1.0" encoding="utf-8"?>
<w:webSettings xmlns:r="http://schemas.openxmlformats.org/officeDocument/2006/relationships" xmlns:w="http://schemas.openxmlformats.org/wordprocessingml/2006/main">
  <w:allowPNG/>
  <w:doNotSaveAsSingleFile/>
</w:webSettings>
</file>

<file path=word/theme/_rels/theme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Essential">
  <a:themeElements>
    <a:clrScheme name="Essential">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Kyu11</b:Tag>
    <b:SourceType>InternetSite</b:SourceType>
    <b:Guid>{5933F075-E068-9D45-8839-F285302B8161}</b:Guid>
    <b:LCID>2115</b:LCID>
    <b:Author>
      <b:Author>
        <b:NameList>
          <b:Person>
            <b:Last>Lah</b:Last>
            <b:First>Kyung</b:First>
          </b:Person>
        </b:NameList>
      </b:Author>
    </b:Author>
    <b:Title>Japan: Economy slips to third in world </b:Title>
    <b:InternetSiteTitle>CNN</b:InternetSiteTitle>
    <b:URL>http://edition.cnn.com/2011/BUSINESS/02/13/japan.economy.third/index.html</b:URL>
    <b:Year>2011</b:Year>
    <b:Month>February</b:Month>
    <b:Day>14</b:Day>
    <b:YearAccessed>2012</b:YearAccessed>
    <b:MonthAccessed>April</b:MonthAccessed>
    <b:DayAccessed>1</b:DayAccessed>
    <b:RefOrder>1</b:RefOrder>
  </b:Source>
  <b:Source>
    <b:Tag>CIA12</b:Tag>
    <b:SourceType>InternetSite</b:SourceType>
    <b:Guid>{28CD2508-9DA5-2949-BDF3-F49EB7A09128}</b:Guid>
    <b:LCID>2115</b:LCID>
    <b:Author>
      <b:ProducerName>
        <b:NameList>
          <b:Person>
            <b:Last>CIA</b:Last>
          </b:Person>
        </b:NameList>
      </b:ProducerName>
    </b:Author>
    <b:Title>The CIA World Fact Book</b:Title>
    <b:InternetSiteTitle>Central Intelligence Agency</b:InternetSiteTitle>
    <b:URL>https://www.cia.gov/library/publications/the-world-factbook/geos/ja.html</b:URL>
    <b:Year>2012</b:Year>
    <b:Month>April</b:Month>
    <b:YearAccessed>2012</b:YearAccessed>
    <b:MonthAccessed>April</b:MonthAccessed>
    <b:DayAccessed>1</b:DayAccessed>
    <b:RefOrder>2</b:RefOrder>
  </b:Source>
  <b:Source>
    <b:Tag>Eco12</b:Tag>
    <b:SourceType>InternetSite</b:SourceType>
    <b:Guid>{22E76D40-D894-6D43-AE51-E211888043E2}</b:Guid>
    <b:LCID>2115</b:LCID>
    <b:Title>Economy of Japan</b:Title>
    <b:InternetSiteTitle>Wikipedia</b:InternetSiteTitle>
    <b:URL>http://en.wikipedia.org/wiki/Economy_of_Japan</b:URL>
    <b:YearAccessed>2012</b:YearAccessed>
    <b:MonthAccessed>April</b:MonthAccessed>
    <b:DayAccessed>1</b:DayAccessed>
    <b:RefOrder>3</b:RefOrder>
  </b:Source>
  <b:Source>
    <b:Tag>Mar11</b:Tag>
    <b:SourceType>InternetSite</b:SourceType>
    <b:Guid>{AF445A24-0DAE-5E40-B21A-F05125B0392E}</b:Guid>
    <b:LCID>2115</b:LCID>
    <b:Author>
      <b:Author>
        <b:NameList>
          <b:Person>
            <b:Last>Chandler</b:Last>
            <b:First>Marc</b:First>
          </b:Person>
        </b:NameList>
      </b:Author>
    </b:Author>
    <b:Title>The yen is a safe haven as Japan is the world’s largest creditor</b:Title>
    <b:InternetSiteTitle>Credit Write Downs</b:InternetSiteTitle>
    <b:URL>http://www.creditwritedowns.com/2011/08/japan-safe-haven.html</b:URL>
    <b:Year>2011</b:Year>
    <b:Month>August</b:Month>
    <b:Day>19</b:Day>
    <b:YearAccessed>2012</b:YearAccessed>
    <b:MonthAccessed>April</b:MonthAccessed>
    <b:DayAccessed>1</b:DayAccessed>
    <b:RefOrder>4</b:RefOrder>
  </b:Source>
  <b:Source>
    <b:Tag>Sha11</b:Tag>
    <b:SourceType>InternetSite</b:SourceType>
    <b:Guid>{3E779119-489A-DF4A-8589-DC631B6974AA}</b:Guid>
    <b:LCID>2115</b:LCID>
    <b:Author>
      <b:Author>
        <b:NameList>
          <b:Person>
            <b:Last>Langlois</b:Last>
            <b:First>Shawn</b:First>
          </b:Person>
        </b:NameList>
      </b:Author>
    </b:Author>
    <b:Title>US companies forge ahead in Japan</b:Title>
    <b:InternetSiteTitle>Market Watch</b:InternetSiteTitle>
    <b:URL>http://articles.marketwatch.com/2011-03-15/markets/30712169_1_japan-aflac-employees</b:URL>
    <b:Year>2011</b:Year>
    <b:Month>March</b:Month>
    <b:Day>15</b:Day>
    <b:YearAccessed>2012</b:YearAccessed>
    <b:MonthAccessed>April</b:MonthAccessed>
    <b:DayAccessed>1</b:DayAccessed>
    <b:RefOrder>5</b:RefOrder>
  </b:Source>
  <b:Source>
    <b:Tag>Bri12</b:Tag>
    <b:SourceType>InternetSite</b:SourceType>
    <b:Guid>{B361958C-7C76-8C49-802B-99EAB9AC9F6F}</b:Guid>
    <b:LCID>2115</b:LCID>
    <b:Author>
      <b:Author>
        <b:NameList>
          <b:Person>
            <b:Last>Bremner</b:Last>
            <b:First>Brian</b:First>
          </b:Person>
        </b:NameList>
      </b:Author>
    </b:Author>
    <b:Title>Japanese High Techs Five Circles of Hell</b:Title>
    <b:InternetSiteTitle>Business Week</b:InternetSiteTitle>
    <b:URL>http://www.businessweek.com/articles/2012-03-11/japanese-high-techs-five-circles-of-hell</b:URL>
    <b:Year>2012</b:Year>
    <b:Month>March</b:Month>
    <b:Day>11</b:Day>
    <b:YearAccessed>2012</b:YearAccessed>
    <b:MonthAccessed>April</b:MonthAccessed>
    <b:DayAccessed>1</b:DayAccessed>
    <b:RefOrder>6</b:RefOrder>
  </b:Source>
  <b:Source>
    <b:Tag>Mik08</b:Tag>
    <b:SourceType>InternetSite</b:SourceType>
    <b:Guid>{664ADD53-B00B-134E-9BB3-44A982C12F38}</b:Guid>
    <b:LCID>2115</b:LCID>
    <b:Author>
      <b:Author>
        <b:NameList>
          <b:Person>
            <b:Last>Alverez</b:Last>
            <b:First>Mike</b:First>
          </b:Person>
        </b:NameList>
      </b:Author>
    </b:Author>
    <b:Title>U.S. Broadband 100 Years Slower than Japan's</b:Title>
    <b:InternetSiteTitle>L'Atelier</b:InternetSiteTitle>
    <b:URL>http://www.atelier.net/node/214036</b:URL>
    <b:Year>2008</b:Year>
    <b:Month>August</b:Month>
    <b:Day>15</b:Day>
    <b:YearAccessed>2012</b:YearAccessed>
    <b:MonthAccessed>April</b:MonthAccessed>
    <b:DayAccessed>1</b:DayAccessed>
    <b:RefOrder>7</b:RefOrder>
  </b:Source>
  <b:Source>
    <b:Tag>Jap10</b:Tag>
    <b:SourceType>InternetSite</b:SourceType>
    <b:Guid>{12354537-93BF-CD4D-A3C6-A808D864C8C9}</b:Guid>
    <b:LCID>2115</b:LCID>
    <b:Title>Japan Internet Usage</b:Title>
    <b:InternetSiteTitle>Internet World Stats</b:InternetSiteTitle>
    <b:URL>http://www.internetworldstats.com/asia/jp.htm</b:URL>
    <b:Year>2010</b:Year>
    <b:YearAccessed>2012</b:YearAccessed>
    <b:MonthAccessed>April</b:MonthAccessed>
    <b:DayAccessed>1</b:DayAccessed>
    <b:RefOrder>8</b:RefOrder>
  </b:Source>
  <b:Source>
    <b:Tag>Ran12</b:Tag>
    <b:SourceType>InternetSite</b:SourceType>
    <b:Guid>{35D2D81F-D0B2-4047-B212-44385C7A4267}</b:Guid>
    <b:LCID>2115</b:LCID>
    <b:Author>
      <b:Author>
        <b:NameList>
          <b:Person>
            <b:Last>Boswell</b:Last>
            <b:First>Randy</b:First>
          </b:Person>
        </b:NameList>
      </b:Author>
    </b:Author>
    <b:Title>Undersea FIbre Optic Cable Would Boost Communications</b:Title>
    <b:InternetSiteTitle>Vancouver Sun</b:InternetSiteTitle>
    <b:URL>http://www.vancouversun.com/news/national/Undersea+fibre+optic+cable+would+boost+communications+North/6368201/story.html</b:URL>
    <b:Year>2012</b:Year>
    <b:Month>March</b:Month>
    <b:Day>27</b:Day>
    <b:YearAccessed>2012</b:YearAccessed>
    <b:MonthAccessed>April</b:MonthAccessed>
    <b:DayAccessed>1</b:DayAccessed>
    <b:RefOrder>9</b:RefOrder>
  </b:Source>
  <b:Source>
    <b:Tag>ASE12</b:Tag>
    <b:SourceType>InternetSite</b:SourceType>
    <b:Guid>{1994BC5F-C8C4-054E-9124-DBC732453B58}</b:Guid>
    <b:LCID>2115</b:LCID>
    <b:Title>ASEAN Plus Three</b:Title>
    <b:InternetSiteTitle>Wikipedia</b:InternetSiteTitle>
    <b:URL>http://en.wikipedia.org/wiki/ASEAN_Plus_Three#ASEAN_Plus_Three</b:URL>
    <b:YearAccessed>2012</b:YearAccessed>
    <b:MonthAccessed>April </b:MonthAccessed>
    <b:DayAccessed>1</b:DayAccessed>
    <b:RefOrder>10</b:RefOrder>
  </b:Source>
  <b:Source>
    <b:Tag>RTE12</b:Tag>
    <b:SourceType>InternetSite</b:SourceType>
    <b:Guid>{A742AC00-1BCD-6A4B-AA13-CB86F7A1114E}</b:Guid>
    <b:LCID>2115</b:LCID>
    <b:Title>RTE Business</b:Title>
    <b:InternetSiteTitle>Japan's trade deficit first since 1980 </b:InternetSiteTitle>
    <b:URL>http://www.rte.ie/news/2012/0125/japan-business.html</b:URL>
    <b:Year>2012</b:Year>
    <b:Month>January</b:Month>
    <b:Day>12</b:Day>
    <b:YearAccessed>2012</b:YearAccessed>
    <b:MonthAccessed>April</b:MonthAccessed>
    <b:DayAccessed>1</b:DayAccessed>
    <b:RefOrder>11</b:RefOrder>
  </b:Source>
  <b:Source>
    <b:Tag>Jap12</b:Tag>
    <b:SourceType>InternetSite</b:SourceType>
    <b:Guid>{9F6DA61A-AAFC-A44E-9EB2-58FAB17979BE}</b:Guid>
    <b:LCID>2115</b:LCID>
    <b:Title>Japaenese New Year</b:Title>
    <b:InternetSiteTitle>Japan Guide</b:InternetSiteTitle>
    <b:URL>http://www.japan-guide.com/e/e2064.html</b:URL>
    <b:YearAccessed>2012</b:YearAccessed>
    <b:MonthAccessed>April</b:MonthAccessed>
    <b:DayAccessed>1</b:DayAccessed>
    <b:RefOrder>14</b:RefOrder>
  </b:Source>
  <b:Source>
    <b:Tag>Com12</b:Tag>
    <b:SourceType>InternetSite</b:SourceType>
    <b:Guid>{6D661551-FDE7-6747-A657-32534CD616A7}</b:Guid>
    <b:LCID>2115</b:LCID>
    <b:Title>Coming of Age</b:Title>
    <b:InternetSiteTitle>Japan Guide</b:InternetSiteTitle>
    <b:URL>http://www.japan-guide.com/e/e2280.html</b:URL>
    <b:YearAccessed>2012</b:YearAccessed>
    <b:MonthAccessed>April</b:MonthAccessed>
    <b:DayAccessed>1</b:DayAccessed>
    <b:RefOrder>15</b:RefOrder>
  </b:Source>
  <b:Source>
    <b:Tag>Dat12</b:Tag>
    <b:SourceType>InternetSite</b:SourceType>
    <b:Guid>{63B50F68-AA80-F54A-A5F2-61352AA5889F}</b:Guid>
    <b:LCID>2115</b:LCID>
    <b:Author>
      <b:Author>
        <b:NameList>
          <b:Person>
            <b:Last>Nguyen</b:Last>
            <b:First>Dat</b:First>
          </b:Person>
        </b:NameList>
      </b:Author>
    </b:Author>
    <b:Title>Japanese Etiquette</b:Title>
    <b:InternetSiteTitle>Culture 4 Travel</b:InternetSiteTitle>
    <b:URL>http://www.culture-4-travel.com/japanese-etiquette.html</b:URL>
    <b:YearAccessed>2012</b:YearAccessed>
    <b:MonthAccessed>April</b:MonthAccessed>
    <b:DayAccessed>1</b:DayAccessed>
    <b:RefOrder>16</b:RefOrder>
  </b:Source>
  <b:Source>
    <b:Tag>Jap121</b:Tag>
    <b:SourceType>InternetSite</b:SourceType>
    <b:Guid>{79A7EEBE-3AFF-3B4B-A5A5-82C3427412AC}</b:Guid>
    <b:LCID>2115</b:LCID>
    <b:Title>Japan Country Profile</b:Title>
    <b:InternetSiteTitle>Global Etiquette</b:InternetSiteTitle>
    <b:URL>http://www.kwintessential.co.uk/resources/global-etiquette/japan-country-profiles.html</b:URL>
    <b:YearAccessed>2012</b:YearAccessed>
    <b:MonthAccessed>April</b:MonthAccessed>
    <b:DayAccessed>1</b:DayAccessed>
    <b:RefOrder>17</b:RefOrder>
  </b:Source>
  <b:Source>
    <b:Tag>Shi12</b:Tag>
    <b:SourceType>InternetSite</b:SourceType>
    <b:Guid>{07FBD1CB-88A7-5F49-8A9E-090C9D6696F1}</b:Guid>
    <b:LCID>2115</b:LCID>
    <b:Author>
      <b:Author>
        <b:NameList>
          <b:Person>
            <b:Last>Miyagawa</b:Last>
            <b:First>Shigeru</b:First>
          </b:Person>
        </b:NameList>
      </b:Author>
    </b:Author>
    <b:Title>Japanese Language</b:Title>
    <b:InternetSiteTitle>MIT</b:InternetSiteTitle>
    <b:URL>http://web.mit.edu/jpnet/articles/JapaneseLanguage.html</b:URL>
    <b:YearAccessed>2012</b:YearAccessed>
    <b:MonthAccessed>April</b:MonthAccessed>
    <b:DayAccessed>1</b:DayAccessed>
    <b:RefOrder>18</b:RefOrder>
  </b:Source>
  <b:Source>
    <b:Tag>Jap122</b:Tag>
    <b:SourceType>InternetSite</b:SourceType>
    <b:Guid>{93B8F412-50C8-BF42-BAA7-E3D1036A77B0}</b:Guid>
    <b:LCID>2115</b:LCID>
    <b:Title>Japanese Proverbs</b:Title>
    <b:InternetSiteTitle>wikiquote</b:InternetSiteTitle>
    <b:URL>http://en.wikiquote.org/wiki/Japanese_proverbs</b:URL>
    <b:YearAccessed>2012</b:YearAccessed>
    <b:MonthAccessed>April</b:MonthAccessed>
    <b:DayAccessed>1</b:DayAccessed>
    <b:RefOrder>19</b:RefOrder>
  </b:Source>
  <b:Source>
    <b:Tag>Jai12</b:Tag>
    <b:SourceType>InternetSite</b:SourceType>
    <b:Guid>{725D0915-95F2-8848-B446-984002E5997F}</b:Guid>
    <b:LCID>2115</b:LCID>
    <b:Author>
      <b:Author>
        <b:NameList>
          <b:Person>
            <b:Last>Crawford</b:Last>
            <b:First>Jaime</b:First>
          </b:Person>
        </b:NameList>
      </b:Author>
    </b:Author>
    <b:Title>CNN Security Blog</b:Title>
    <b:InternetSiteTitle>CNN</b:InternetSiteTitle>
    <b:URL>http://security.blogs.cnn.com/2012/04/06/north-koreas-neighbors-apprehensive-angry-over-upcoming-rocket-launch/</b:URL>
    <b:Year>2012</b:Year>
    <b:Month>April</b:Month>
    <b:Day>6</b:Day>
    <b:YearAccessed>2012</b:YearAccessed>
    <b:MonthAccessed>April</b:MonthAccessed>
    <b:DayAccessed>6</b:DayAccessed>
    <b:RefOrder>20</b:RefOrder>
  </b:Source>
  <b:Source>
    <b:Tag>Sar12</b:Tag>
    <b:SourceType>InternetSite</b:SourceType>
    <b:Guid>{388B7185-57AC-0A47-B60C-85CC8023B1D7}</b:Guid>
    <b:LCID>2115</b:LCID>
    <b:Author>
      <b:Author>
        <b:NameList>
          <b:Person>
            <b:Last>Turner</b:Last>
            <b:First>Sarah</b:First>
          </b:Person>
        </b:NameList>
      </b:Author>
    </b:Author>
    <b:Title>Japanese Stock Gains</b:Title>
    <b:InternetSiteTitle>Market Watch</b:InternetSiteTitle>
    <b:URL>http://articles.marketwatch.com/2012-04-04/markets/31286438_1_japanese-stocks-stock-gains-cheap-stocks</b:URL>
    <b:Year>2012</b:Year>
    <b:Month>April</b:Month>
    <b:Day>4</b:Day>
    <b:YearAccessed>2012</b:YearAccessed>
    <b:MonthAccessed>April</b:MonthAccessed>
    <b:DayAccessed>6</b:DayAccessed>
    <b:RefOrder>21</b:RefOrder>
  </b:Source>
  <b:Source>
    <b:Tag>Law12</b:Tag>
    <b:SourceType>InternetSite</b:SourceType>
    <b:Guid>{3A23E411-B0FB-7C4E-A22D-D3193F969AD3}</b:Guid>
    <b:LCID>2115</b:LCID>
    <b:Title>Law</b:Title>
    <b:InternetSiteTitle>Investing in Japan</b:InternetSiteTitle>
    <b:URL>http://www.jetro.go.jp/en/invest/setting_up/laws/section4/</b:URL>
    <b:YearAccessed>2012</b:YearAccessed>
    <b:MonthAccessed>April</b:MonthAccessed>
    <b:DayAccessed>1</b:DayAccessed>
    <b:RefOrder>22</b:RefOrder>
  </b:Source>
  <b:Source>
    <b:Tag>Joa</b:Tag>
    <b:SourceType>InternetSite</b:SourceType>
    <b:Guid>{B265CCCC-6E8C-4D40-81CD-CC1754AE8F22}</b:Guid>
    <b:LCID>2115</b:LCID>
    <b:Author>
      <b:Author>
        <b:NameList>
          <b:Person>
            <b:Last>Lutynec</b:Last>
            <b:First>Joanne</b:First>
          </b:Person>
        </b:NameList>
      </b:Author>
    </b:Author>
    <b:Title>American Junk Food is a Big Hit in Japan</b:Title>
    <b:InternetSiteTitle>Slash Food</b:InternetSiteTitle>
    <b:URL>http://www.slashfood.com/2007/04/04/american-junk-food-is-a-big-hit-in-japan/</b:URL>
    <b:RefOrder>23</b:RefOrder>
  </b:Source>
  <b:Source>
    <b:Tag>Aki</b:Tag>
    <b:SourceType>InternetSite</b:SourceType>
    <b:Guid>{AD71A0EE-D763-9948-8079-C34F40EE706C}</b:Guid>
    <b:LCID>2115</b:LCID>
    <b:Author>
      <b:Author>
        <b:NameList>
          <b:Person>
            <b:Last>Fujita</b:Last>
            <b:First>Akiko</b:First>
          </b:Person>
        </b:NameList>
      </b:Author>
    </b:Author>
    <b:Title>Diminishing Waistlines a National Health Problem in Japan</b:Title>
    <b:InternetSiteTitle>ABC.com</b:InternetSiteTitle>
    <b:URL>http://abcnews.go.com/blogs/headlines/2012/02/diminishing-waistlines-a-national-health-problem-in-japan/</b:URL>
    <b:RefOrder>24</b:RefOrder>
  </b:Source>
  <b:Source>
    <b:Tag>Ber12</b:Tag>
    <b:SourceType>InternetSite</b:SourceType>
    <b:Guid>{E4B81770-246D-7646-B5F6-70AE9792F474}</b:Guid>
    <b:LCID>2115</b:LCID>
    <b:Author>
      <b:Author>
        <b:NameList>
          <b:Person>
            <b:Last>Scheid</b:Last>
            <b:First>Bernhard</b:First>
          </b:Person>
        </b:NameList>
      </b:Author>
    </b:Author>
    <b:Title>Religion in Japan</b:Title>
    <b:InternetSiteTitle>Austrian Academy of Sciences</b:InternetSiteTitle>
    <b:URL>http://www.univie.ac.at/rel_jap/an/Hauptseite</b:URL>
    <b:Year>2012</b:Year>
    <b:Month>February</b:Month>
    <b:Day>29</b:Day>
    <b:YearAccessed>2012</b:YearAccessed>
    <b:MonthAccessed>April</b:MonthAccessed>
    <b:DayAccessed>1</b:DayAccessed>
    <b:RefOrder>12</b:RefOrder>
  </b:Source>
  <b:Source>
    <b:Tag>Cra10</b:Tag>
    <b:SourceType>Book</b:SourceType>
    <b:Guid>{452F4E9A-91F2-BC46-B233-F6CB41B01420}</b:Guid>
    <b:LCID>2115</b:LCID>
    <b:Author>
      <b:Author>
        <b:NameList>
          <b:Person>
            <b:Last>Lockard</b:Last>
            <b:First>Craig</b:First>
            <b:Middle>A.</b:Middle>
          </b:Person>
        </b:NameList>
      </b:Author>
    </b:Author>
    <b:Title>Societies, Networks, and Transitions: Since 1450</b:Title>
    <b:Year>2010</b:Year>
    <b:Publisher>Cengage Learning</b:Publisher>
    <b:RefOrder>13</b:RefOrder>
  </b:Source>
</b:Sources>
</file>

<file path=customXml/itemProps1.xml><?xml version="1.0" encoding="utf-8"?>
<ds:datastoreItem xmlns:ds="http://schemas.openxmlformats.org/officeDocument/2006/customXml" ds:itemID="{7CA86D25-BDC7-A94D-A092-761A013208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Term Paper.dotx</Template>
  <TotalTime>0</TotalTime>
  <Pages>70</Pages>
  <Words>17887</Words>
  <Characters>101958</Characters>
  <Application>Microsoft Macintosh Word</Application>
  <DocSecurity>0</DocSecurity>
  <Lines>849</Lines>
  <Paragraphs>203</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Lorem Ipsum Dolor</vt:lpstr>
      <vt:lpstr>    //Lorem ipsum dolor sit amet, consectetur adipiscing elit. </vt:lpstr>
      <vt:lpstr>        Aliquam erat volutpat.</vt:lpstr>
      <vt:lpstr>        Morbi ultrices gravida accumsan.</vt:lpstr>
      <vt:lpstr>        Mauris suscipit pretium aliquet.</vt:lpstr>
    </vt:vector>
  </TitlesOfParts>
  <Manager/>
  <Company/>
  <LinksUpToDate>false</LinksUpToDate>
  <CharactersWithSpaces>125211</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Japanese Culture</dc:title>
  <dc:subject/>
  <dc:creator>Jessica Barnett</dc:creator>
  <cp:keywords/>
  <dc:description/>
  <cp:lastModifiedBy>Jeffrey</cp:lastModifiedBy>
  <cp:revision>2</cp:revision>
  <cp:lastPrinted>2010-05-07T17:41:00Z</cp:lastPrinted>
  <dcterms:created xsi:type="dcterms:W3CDTF">2012-04-24T10:29:00Z</dcterms:created>
  <dcterms:modified xsi:type="dcterms:W3CDTF">2012-04-24T10:29:00Z</dcterms:modified>
  <cp:category/>
</cp:coreProperties>
</file>